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020DC" w14:textId="77777777" w:rsidR="00980FB4" w:rsidRPr="00980FB4" w:rsidRDefault="00980FB4" w:rsidP="00980FB4">
      <w:pPr>
        <w:spacing w:line="240" w:lineRule="auto"/>
        <w:rPr>
          <w:rFonts w:eastAsia="黑体" w:cs="Times New Roman"/>
          <w:color w:val="000000"/>
          <w:szCs w:val="21"/>
        </w:rPr>
      </w:pPr>
    </w:p>
    <w:p w14:paraId="54194BFF" w14:textId="77777777" w:rsidR="00980FB4" w:rsidRPr="00980FB4" w:rsidRDefault="00980FB4" w:rsidP="00980FB4">
      <w:pPr>
        <w:spacing w:line="240" w:lineRule="auto"/>
        <w:rPr>
          <w:rFonts w:eastAsia="黑体" w:cs="Times New Roman"/>
          <w:color w:val="000000"/>
          <w:szCs w:val="21"/>
        </w:rPr>
      </w:pPr>
      <w:r w:rsidRPr="00980FB4">
        <w:rPr>
          <w:rFonts w:eastAsia="等线" w:cs="Times New Roman"/>
          <w:noProof/>
          <w:sz w:val="21"/>
          <w:szCs w:val="21"/>
        </w:rPr>
        <w:drawing>
          <wp:anchor distT="0" distB="0" distL="114300" distR="114300" simplePos="0" relativeHeight="251658240" behindDoc="1" locked="0" layoutInCell="1" allowOverlap="0" wp14:anchorId="11C37141" wp14:editId="11DC72C7">
            <wp:simplePos x="0" y="0"/>
            <wp:positionH relativeFrom="column">
              <wp:posOffset>1544320</wp:posOffset>
            </wp:positionH>
            <wp:positionV relativeFrom="paragraph">
              <wp:posOffset>128270</wp:posOffset>
            </wp:positionV>
            <wp:extent cx="2260600" cy="612775"/>
            <wp:effectExtent l="0" t="0" r="6350" b="0"/>
            <wp:wrapNone/>
            <wp:docPr id="5"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iaohui"/>
                    <pic:cNvPicPr>
                      <a:picLocks noChangeAspect="1"/>
                    </pic:cNvPicPr>
                  </pic:nvPicPr>
                  <pic:blipFill>
                    <a:blip r:embed="rId8"/>
                    <a:stretch>
                      <a:fillRect/>
                    </a:stretch>
                  </pic:blipFill>
                  <pic:spPr>
                    <a:xfrm>
                      <a:off x="0" y="0"/>
                      <a:ext cx="2260600" cy="612775"/>
                    </a:xfrm>
                    <a:prstGeom prst="rect">
                      <a:avLst/>
                    </a:prstGeom>
                    <a:noFill/>
                    <a:ln>
                      <a:noFill/>
                    </a:ln>
                  </pic:spPr>
                </pic:pic>
              </a:graphicData>
            </a:graphic>
          </wp:anchor>
        </w:drawing>
      </w:r>
    </w:p>
    <w:p w14:paraId="698558B1" w14:textId="77777777" w:rsidR="00980FB4" w:rsidRPr="00980FB4" w:rsidRDefault="00980FB4" w:rsidP="00980FB4">
      <w:pPr>
        <w:spacing w:line="240" w:lineRule="auto"/>
        <w:ind w:firstLineChars="2000" w:firstLine="4800"/>
        <w:rPr>
          <w:rFonts w:eastAsia="黑体" w:cs="Times New Roman"/>
          <w:color w:val="000000"/>
          <w:szCs w:val="21"/>
        </w:rPr>
      </w:pPr>
    </w:p>
    <w:p w14:paraId="65E69946" w14:textId="77777777" w:rsidR="00A6269E" w:rsidRPr="00A6269E" w:rsidRDefault="00A6269E" w:rsidP="00980FB4">
      <w:pPr>
        <w:spacing w:line="240" w:lineRule="auto"/>
        <w:rPr>
          <w:rFonts w:eastAsia="黑体" w:cs="Times New Roman"/>
          <w:b/>
          <w:color w:val="000000"/>
          <w:sz w:val="52"/>
          <w:szCs w:val="52"/>
        </w:rPr>
      </w:pPr>
    </w:p>
    <w:p w14:paraId="53D1E9F8" w14:textId="77777777" w:rsidR="00A6269E" w:rsidRPr="00A6269E" w:rsidRDefault="00A6269E" w:rsidP="00980FB4">
      <w:pPr>
        <w:spacing w:line="240" w:lineRule="auto"/>
        <w:rPr>
          <w:rFonts w:eastAsia="黑体" w:cs="Times New Roman"/>
          <w:b/>
          <w:color w:val="000000"/>
          <w:sz w:val="52"/>
          <w:szCs w:val="52"/>
        </w:rPr>
      </w:pPr>
    </w:p>
    <w:p w14:paraId="487A5E83" w14:textId="77777777" w:rsidR="00980FB4" w:rsidRPr="00980FB4" w:rsidRDefault="00980FB4" w:rsidP="00980FB4">
      <w:pPr>
        <w:spacing w:line="240" w:lineRule="auto"/>
        <w:jc w:val="center"/>
        <w:rPr>
          <w:rFonts w:eastAsia="方正小标宋简体" w:cs="Times New Roman"/>
          <w:bCs/>
          <w:color w:val="000000"/>
          <w:sz w:val="52"/>
          <w:szCs w:val="52"/>
        </w:rPr>
      </w:pPr>
      <w:bookmarkStart w:id="0" w:name="_Toc12082"/>
      <w:bookmarkStart w:id="1" w:name="_Toc24991"/>
      <w:bookmarkStart w:id="2" w:name="_Toc30206"/>
      <w:r w:rsidRPr="00980FB4">
        <w:rPr>
          <w:rFonts w:eastAsia="方正小标宋简体" w:cs="Times New Roman" w:hint="eastAsia"/>
          <w:bCs/>
          <w:color w:val="000000"/>
          <w:sz w:val="52"/>
          <w:szCs w:val="52"/>
        </w:rPr>
        <w:t>本科毕业论文（设计）</w:t>
      </w:r>
      <w:bookmarkEnd w:id="0"/>
      <w:bookmarkEnd w:id="1"/>
      <w:bookmarkEnd w:id="2"/>
    </w:p>
    <w:p w14:paraId="19889E5C" w14:textId="77777777" w:rsidR="00980FB4" w:rsidRPr="00CD5268" w:rsidRDefault="00980FB4" w:rsidP="00980FB4">
      <w:pPr>
        <w:spacing w:line="240" w:lineRule="auto"/>
        <w:rPr>
          <w:rFonts w:eastAsia="黑体" w:cs="Times New Roman"/>
          <w:b/>
          <w:color w:val="000000"/>
          <w:sz w:val="52"/>
          <w:szCs w:val="52"/>
        </w:rPr>
      </w:pPr>
    </w:p>
    <w:p w14:paraId="292FEFF0" w14:textId="77777777" w:rsidR="00980FB4" w:rsidRPr="00CD5268" w:rsidRDefault="00980FB4" w:rsidP="00980FB4">
      <w:pPr>
        <w:spacing w:line="240" w:lineRule="auto"/>
        <w:rPr>
          <w:rFonts w:eastAsia="黑体" w:cs="Times New Roman"/>
          <w:b/>
          <w:color w:val="000000"/>
          <w:sz w:val="52"/>
          <w:szCs w:val="52"/>
        </w:rPr>
      </w:pPr>
    </w:p>
    <w:p w14:paraId="2F148CBA" w14:textId="77777777" w:rsidR="00980FB4" w:rsidRPr="00CD5268" w:rsidRDefault="00980FB4" w:rsidP="00980FB4">
      <w:pPr>
        <w:spacing w:line="240" w:lineRule="auto"/>
        <w:rPr>
          <w:rFonts w:eastAsia="黑体" w:cs="Times New Roman"/>
          <w:b/>
          <w:color w:val="000000"/>
          <w:sz w:val="52"/>
          <w:szCs w:val="52"/>
        </w:rPr>
      </w:pPr>
    </w:p>
    <w:p w14:paraId="42677A6F" w14:textId="344CDB4C" w:rsidR="00980FB4" w:rsidRPr="005D578E" w:rsidRDefault="00980FB4" w:rsidP="00980FB4">
      <w:pPr>
        <w:spacing w:line="240" w:lineRule="auto"/>
        <w:rPr>
          <w:rFonts w:cs="Times New Roman"/>
          <w:b/>
          <w:bCs/>
          <w:color w:val="000000"/>
          <w:sz w:val="32"/>
          <w:szCs w:val="32"/>
          <w:u w:val="single"/>
        </w:rPr>
      </w:pPr>
      <w:r w:rsidRPr="00980FB4">
        <w:rPr>
          <w:rFonts w:eastAsia="黑体" w:cs="Times New Roman"/>
          <w:b/>
          <w:color w:val="000000"/>
          <w:sz w:val="28"/>
          <w:szCs w:val="28"/>
        </w:rPr>
        <w:t xml:space="preserve"> </w:t>
      </w:r>
      <w:r w:rsidR="000B14E1">
        <w:rPr>
          <w:rFonts w:eastAsia="黑体" w:cs="Times New Roman"/>
          <w:b/>
          <w:color w:val="000000"/>
          <w:sz w:val="28"/>
          <w:szCs w:val="28"/>
        </w:rPr>
        <w:t xml:space="preserve">     </w:t>
      </w:r>
      <w:r w:rsidRPr="00980FB4">
        <w:rPr>
          <w:rFonts w:eastAsia="等线" w:cs="Times New Roman" w:hint="eastAsia"/>
          <w:b/>
          <w:color w:val="000000"/>
          <w:sz w:val="32"/>
          <w:szCs w:val="32"/>
        </w:rPr>
        <w:t>论文题目（中文）</w:t>
      </w:r>
      <w:r w:rsidRPr="00980FB4">
        <w:rPr>
          <w:rFonts w:eastAsia="等线" w:cs="Times New Roman"/>
          <w:b/>
          <w:color w:val="000000"/>
          <w:sz w:val="32"/>
          <w:szCs w:val="32"/>
        </w:rPr>
        <w:t xml:space="preserve"> </w:t>
      </w:r>
      <w:r>
        <w:rPr>
          <w:rFonts w:eastAsia="等线" w:cs="Times New Roman"/>
          <w:color w:val="000000"/>
          <w:sz w:val="32"/>
          <w:szCs w:val="32"/>
          <w:u w:val="single"/>
        </w:rPr>
        <w:t xml:space="preserve">  </w:t>
      </w:r>
      <w:r w:rsidRPr="00980FB4">
        <w:rPr>
          <w:rFonts w:cs="Times New Roman" w:hint="eastAsia"/>
          <w:b/>
          <w:bCs/>
          <w:color w:val="000000"/>
          <w:sz w:val="32"/>
          <w:szCs w:val="32"/>
          <w:u w:val="single"/>
        </w:rPr>
        <w:t>基于库仑定律的标签传播社团检测算法</w:t>
      </w:r>
    </w:p>
    <w:p w14:paraId="5C59C996" w14:textId="77777777" w:rsidR="000B14E1" w:rsidRDefault="00980FB4" w:rsidP="000B14E1">
      <w:pPr>
        <w:spacing w:line="240" w:lineRule="auto"/>
        <w:ind w:left="4160" w:hangingChars="1300" w:hanging="4160"/>
        <w:jc w:val="center"/>
        <w:rPr>
          <w:rFonts w:eastAsia="等线" w:cs="Times New Roman"/>
          <w:color w:val="000000"/>
          <w:sz w:val="32"/>
          <w:szCs w:val="32"/>
          <w:u w:val="single"/>
        </w:rPr>
      </w:pPr>
      <w:r w:rsidRPr="00980FB4">
        <w:rPr>
          <w:rFonts w:eastAsia="等线" w:cs="Times New Roman" w:hint="eastAsia"/>
          <w:b/>
          <w:color w:val="000000"/>
          <w:sz w:val="32"/>
          <w:szCs w:val="32"/>
        </w:rPr>
        <w:t>论文题目（英文）</w:t>
      </w:r>
      <w:r w:rsidRPr="00980FB4">
        <w:rPr>
          <w:rFonts w:eastAsia="等线" w:cs="Times New Roman"/>
          <w:color w:val="000000"/>
          <w:sz w:val="32"/>
          <w:szCs w:val="32"/>
        </w:rPr>
        <w:t xml:space="preserve"> </w:t>
      </w:r>
      <w:r>
        <w:rPr>
          <w:rFonts w:eastAsia="等线" w:cs="Times New Roman" w:hint="eastAsia"/>
          <w:color w:val="000000"/>
          <w:sz w:val="32"/>
          <w:szCs w:val="32"/>
          <w:u w:val="single"/>
        </w:rPr>
        <w:t>An</w:t>
      </w:r>
      <w:r>
        <w:rPr>
          <w:rFonts w:eastAsia="等线" w:cs="Times New Roman"/>
          <w:color w:val="000000"/>
          <w:sz w:val="32"/>
          <w:szCs w:val="32"/>
          <w:u w:val="single"/>
        </w:rPr>
        <w:t xml:space="preserve"> </w:t>
      </w:r>
      <w:r>
        <w:rPr>
          <w:rFonts w:eastAsia="等线" w:cs="Times New Roman" w:hint="eastAsia"/>
          <w:color w:val="000000"/>
          <w:sz w:val="32"/>
          <w:szCs w:val="32"/>
          <w:u w:val="single"/>
        </w:rPr>
        <w:t>a</w:t>
      </w:r>
      <w:r w:rsidRPr="00980FB4">
        <w:rPr>
          <w:rFonts w:eastAsia="等线" w:cs="Times New Roman"/>
          <w:color w:val="000000"/>
          <w:sz w:val="32"/>
          <w:szCs w:val="32"/>
          <w:u w:val="single"/>
        </w:rPr>
        <w:t>lgorithm of label propagation community</w:t>
      </w:r>
    </w:p>
    <w:p w14:paraId="65C978AD" w14:textId="472735C3" w:rsidR="00980FB4" w:rsidRPr="00980FB4" w:rsidRDefault="000B14E1" w:rsidP="000B14E1">
      <w:pPr>
        <w:spacing w:line="240" w:lineRule="auto"/>
        <w:ind w:left="4160" w:hangingChars="1300" w:hanging="4160"/>
        <w:jc w:val="center"/>
        <w:rPr>
          <w:rFonts w:eastAsia="等线" w:cs="Times New Roman"/>
          <w:color w:val="000000"/>
          <w:sz w:val="32"/>
          <w:szCs w:val="32"/>
          <w:u w:val="single"/>
        </w:rPr>
      </w:pPr>
      <w:r w:rsidRPr="000B14E1">
        <w:rPr>
          <w:rFonts w:eastAsia="等线" w:cs="Times New Roman"/>
          <w:color w:val="000000"/>
          <w:sz w:val="32"/>
          <w:szCs w:val="32"/>
        </w:rPr>
        <w:t xml:space="preserve">                                  </w:t>
      </w:r>
      <w:r w:rsidRPr="000B14E1">
        <w:rPr>
          <w:rFonts w:eastAsia="等线" w:cs="Times New Roman"/>
          <w:color w:val="000000"/>
          <w:sz w:val="32"/>
          <w:szCs w:val="32"/>
          <w:u w:val="single"/>
        </w:rPr>
        <w:t xml:space="preserve">   </w:t>
      </w:r>
      <w:r>
        <w:rPr>
          <w:rFonts w:eastAsia="等线" w:cs="Times New Roman"/>
          <w:color w:val="000000"/>
          <w:sz w:val="32"/>
          <w:szCs w:val="32"/>
          <w:u w:val="single"/>
        </w:rPr>
        <w:t xml:space="preserve">          </w:t>
      </w:r>
      <w:proofErr w:type="gramStart"/>
      <w:r w:rsidR="00980FB4" w:rsidRPr="00980FB4">
        <w:rPr>
          <w:rFonts w:eastAsia="等线" w:cs="Times New Roman"/>
          <w:color w:val="000000"/>
          <w:sz w:val="32"/>
          <w:szCs w:val="32"/>
          <w:u w:val="single"/>
        </w:rPr>
        <w:t>detection</w:t>
      </w:r>
      <w:proofErr w:type="gramEnd"/>
      <w:r w:rsidR="00980FB4" w:rsidRPr="00980FB4">
        <w:rPr>
          <w:rFonts w:eastAsia="等线" w:cs="Times New Roman"/>
          <w:color w:val="000000"/>
          <w:sz w:val="32"/>
          <w:szCs w:val="32"/>
          <w:u w:val="single"/>
        </w:rPr>
        <w:t xml:space="preserve"> based on coulomb’s law</w:t>
      </w:r>
      <w:r>
        <w:rPr>
          <w:rFonts w:eastAsia="等线" w:cs="Times New Roman"/>
          <w:color w:val="000000"/>
          <w:sz w:val="32"/>
          <w:szCs w:val="32"/>
          <w:u w:val="single"/>
        </w:rPr>
        <w:tab/>
      </w:r>
      <w:r>
        <w:rPr>
          <w:rFonts w:eastAsia="等线" w:cs="Times New Roman"/>
          <w:color w:val="000000"/>
          <w:sz w:val="32"/>
          <w:szCs w:val="32"/>
          <w:u w:val="single"/>
        </w:rPr>
        <w:tab/>
      </w:r>
    </w:p>
    <w:p w14:paraId="117191C1" w14:textId="77777777" w:rsidR="00CD5268" w:rsidRPr="00CD5268" w:rsidRDefault="00CD5268" w:rsidP="00980FB4">
      <w:pPr>
        <w:wordWrap w:val="0"/>
        <w:spacing w:line="240" w:lineRule="auto"/>
        <w:jc w:val="right"/>
        <w:rPr>
          <w:rFonts w:eastAsia="等线" w:cs="Times New Roman"/>
          <w:color w:val="000000"/>
          <w:sz w:val="52"/>
          <w:szCs w:val="52"/>
        </w:rPr>
      </w:pPr>
    </w:p>
    <w:p w14:paraId="61D30A6A" w14:textId="77777777" w:rsidR="00CD5268" w:rsidRPr="00CD5268" w:rsidRDefault="00CD5268" w:rsidP="00CD5268">
      <w:pPr>
        <w:spacing w:line="240" w:lineRule="auto"/>
        <w:jc w:val="right"/>
        <w:rPr>
          <w:rFonts w:eastAsia="等线" w:cs="Times New Roman"/>
          <w:color w:val="000000"/>
          <w:sz w:val="52"/>
          <w:szCs w:val="52"/>
        </w:rPr>
      </w:pPr>
    </w:p>
    <w:p w14:paraId="6B73AB94" w14:textId="57527D18" w:rsidR="00980FB4" w:rsidRPr="00CD5268" w:rsidRDefault="00980FB4" w:rsidP="00CD5268">
      <w:pPr>
        <w:spacing w:line="240" w:lineRule="auto"/>
        <w:jc w:val="right"/>
        <w:rPr>
          <w:rFonts w:eastAsia="等线" w:cs="Times New Roman"/>
          <w:sz w:val="52"/>
          <w:szCs w:val="52"/>
        </w:rPr>
      </w:pPr>
      <w:r w:rsidRPr="00CD5268">
        <w:rPr>
          <w:rFonts w:eastAsia="等线" w:cs="Times New Roman"/>
          <w:color w:val="000000"/>
          <w:sz w:val="52"/>
          <w:szCs w:val="52"/>
        </w:rPr>
        <w:t xml:space="preserve"> </w:t>
      </w:r>
    </w:p>
    <w:p w14:paraId="4F8A4CF8" w14:textId="3F7EEBCD" w:rsidR="00980FB4" w:rsidRPr="00980FB4" w:rsidRDefault="00980FB4" w:rsidP="00980FB4">
      <w:pPr>
        <w:spacing w:line="240" w:lineRule="auto"/>
        <w:rPr>
          <w:rFonts w:eastAsia="等线" w:cs="Times New Roman"/>
          <w:color w:val="000000"/>
          <w:sz w:val="30"/>
          <w:szCs w:val="21"/>
        </w:rPr>
      </w:pPr>
      <w:r w:rsidRPr="00980FB4">
        <w:rPr>
          <w:rFonts w:eastAsia="等线" w:cs="Times New Roman"/>
          <w:color w:val="000000"/>
          <w:sz w:val="28"/>
          <w:szCs w:val="28"/>
        </w:rPr>
        <w:t xml:space="preserve">                                        </w:t>
      </w:r>
      <w:r>
        <w:rPr>
          <w:rFonts w:eastAsia="等线" w:cs="Times New Roman"/>
          <w:color w:val="000000"/>
          <w:sz w:val="28"/>
          <w:szCs w:val="28"/>
        </w:rPr>
        <w:t xml:space="preserve"> </w:t>
      </w:r>
      <w:r w:rsidRPr="00980FB4">
        <w:rPr>
          <w:rFonts w:eastAsia="等线" w:cs="Times New Roman"/>
          <w:color w:val="000000"/>
          <w:sz w:val="28"/>
          <w:szCs w:val="28"/>
        </w:rPr>
        <w:t xml:space="preserve">                 </w:t>
      </w:r>
      <w:r w:rsidRPr="00980FB4">
        <w:rPr>
          <w:rFonts w:eastAsia="等线" w:cs="Times New Roman"/>
          <w:color w:val="000000"/>
          <w:sz w:val="30"/>
          <w:szCs w:val="21"/>
        </w:rPr>
        <w:t xml:space="preserve">       </w:t>
      </w:r>
    </w:p>
    <w:p w14:paraId="07B797D8" w14:textId="330A1352"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0"/>
          <w:szCs w:val="21"/>
        </w:rPr>
        <w:t xml:space="preserve">              </w:t>
      </w:r>
      <w:r w:rsidRPr="00980FB4">
        <w:rPr>
          <w:rFonts w:eastAsia="等线" w:cs="Times New Roman" w:hint="eastAsia"/>
          <w:color w:val="000000"/>
          <w:sz w:val="32"/>
          <w:szCs w:val="32"/>
        </w:rPr>
        <w:t>学生姓名</w:t>
      </w:r>
      <w:r w:rsidRPr="00980FB4">
        <w:rPr>
          <w:rFonts w:eastAsia="等线" w:cs="Times New Roman"/>
          <w:color w:val="000000"/>
          <w:sz w:val="32"/>
          <w:szCs w:val="32"/>
        </w:rPr>
        <w:t xml:space="preserve"> </w:t>
      </w:r>
      <w:r w:rsidRPr="00980FB4">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009A0885">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Pr="00980FB4">
        <w:rPr>
          <w:rFonts w:eastAsia="等线" w:cs="Times New Roman"/>
          <w:color w:val="000000"/>
          <w:sz w:val="32"/>
          <w:szCs w:val="32"/>
          <w:u w:val="single"/>
        </w:rPr>
        <w:t xml:space="preserve">    </w:t>
      </w:r>
      <w:r>
        <w:rPr>
          <w:rFonts w:eastAsia="宋体" w:cs="Times New Roman" w:hint="eastAsia"/>
          <w:color w:val="000000"/>
          <w:sz w:val="32"/>
          <w:szCs w:val="32"/>
          <w:u w:val="single"/>
        </w:rPr>
        <w:t>蒋坤元</w:t>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p>
    <w:p w14:paraId="2948F377" w14:textId="77777777"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2"/>
          <w:szCs w:val="32"/>
        </w:rPr>
        <w:t xml:space="preserve"> </w:t>
      </w:r>
    </w:p>
    <w:p w14:paraId="6EB0E655" w14:textId="42195D6E"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2"/>
          <w:szCs w:val="32"/>
        </w:rPr>
        <w:t xml:space="preserve">             </w:t>
      </w:r>
      <w:r w:rsidRPr="00980FB4">
        <w:rPr>
          <w:rFonts w:eastAsia="等线" w:cs="Times New Roman" w:hint="eastAsia"/>
          <w:color w:val="000000"/>
          <w:sz w:val="32"/>
          <w:szCs w:val="32"/>
        </w:rPr>
        <w:t>指导教师</w:t>
      </w:r>
      <w:r w:rsidRPr="00980FB4">
        <w:rPr>
          <w:rFonts w:eastAsia="等线" w:cs="Times New Roman"/>
          <w:color w:val="000000"/>
          <w:sz w:val="32"/>
          <w:szCs w:val="32"/>
        </w:rPr>
        <w:t xml:space="preserve"> </w:t>
      </w:r>
      <w:r w:rsidRPr="00980FB4">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009A0885">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Pr="00980FB4">
        <w:rPr>
          <w:rFonts w:eastAsia="等线" w:cs="Times New Roman"/>
          <w:color w:val="000000"/>
          <w:sz w:val="32"/>
          <w:szCs w:val="32"/>
          <w:u w:val="single"/>
        </w:rPr>
        <w:t xml:space="preserve">  </w:t>
      </w:r>
      <w:r w:rsidRPr="00980FB4">
        <w:rPr>
          <w:rFonts w:eastAsia="宋体" w:cs="Times New Roman" w:hint="eastAsia"/>
          <w:color w:val="000000"/>
          <w:sz w:val="32"/>
          <w:szCs w:val="32"/>
          <w:u w:val="single"/>
        </w:rPr>
        <w:t>赵志立</w:t>
      </w:r>
      <w:r w:rsidR="000B14E1">
        <w:rPr>
          <w:rFonts w:eastAsia="宋体" w:cs="Times New Roman" w:hint="eastAsia"/>
          <w:color w:val="000000"/>
          <w:sz w:val="32"/>
          <w:szCs w:val="32"/>
          <w:u w:val="single"/>
        </w:rPr>
        <w:t xml:space="preserve"> </w:t>
      </w:r>
      <w:r w:rsidR="000B14E1">
        <w:rPr>
          <w:rFonts w:eastAsia="宋体" w:cs="Times New Roman"/>
          <w:color w:val="000000"/>
          <w:sz w:val="32"/>
          <w:szCs w:val="32"/>
          <w:u w:val="single"/>
        </w:rPr>
        <w:t xml:space="preserve"> </w:t>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p>
    <w:p w14:paraId="13813D5F" w14:textId="77777777" w:rsidR="00980FB4" w:rsidRPr="00980FB4" w:rsidRDefault="00980FB4" w:rsidP="00980FB4">
      <w:pPr>
        <w:spacing w:line="360" w:lineRule="exact"/>
        <w:rPr>
          <w:rFonts w:eastAsia="等线" w:cs="Times New Roman"/>
          <w:color w:val="000000"/>
          <w:sz w:val="32"/>
          <w:szCs w:val="32"/>
        </w:rPr>
      </w:pPr>
    </w:p>
    <w:p w14:paraId="601C2DF7" w14:textId="061A39D5"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2"/>
          <w:szCs w:val="32"/>
        </w:rPr>
        <w:t xml:space="preserve">             </w:t>
      </w:r>
      <w:r w:rsidRPr="00980FB4">
        <w:rPr>
          <w:rFonts w:eastAsia="等线" w:cs="Times New Roman" w:hint="eastAsia"/>
          <w:color w:val="000000"/>
          <w:sz w:val="32"/>
          <w:szCs w:val="32"/>
        </w:rPr>
        <w:t>学</w:t>
      </w:r>
      <w:r w:rsidRPr="00980FB4">
        <w:rPr>
          <w:rFonts w:eastAsia="等线" w:cs="Times New Roman"/>
          <w:color w:val="000000"/>
          <w:sz w:val="32"/>
          <w:szCs w:val="32"/>
        </w:rPr>
        <w:t xml:space="preserve">   </w:t>
      </w:r>
      <w:r>
        <w:rPr>
          <w:rFonts w:eastAsia="等线" w:cs="Times New Roman"/>
          <w:color w:val="000000"/>
          <w:sz w:val="32"/>
          <w:szCs w:val="32"/>
        </w:rPr>
        <w:t xml:space="preserve">    </w:t>
      </w:r>
      <w:r w:rsidRPr="00980FB4">
        <w:rPr>
          <w:rFonts w:eastAsia="等线" w:cs="Times New Roman"/>
          <w:color w:val="000000"/>
          <w:sz w:val="32"/>
          <w:szCs w:val="32"/>
        </w:rPr>
        <w:t xml:space="preserve"> </w:t>
      </w:r>
      <w:r w:rsidRPr="00980FB4">
        <w:rPr>
          <w:rFonts w:eastAsia="等线" w:cs="Times New Roman" w:hint="eastAsia"/>
          <w:color w:val="000000"/>
          <w:sz w:val="32"/>
          <w:szCs w:val="32"/>
        </w:rPr>
        <w:t>院</w:t>
      </w:r>
      <w:r w:rsidRPr="00980FB4">
        <w:rPr>
          <w:rFonts w:eastAsia="等线" w:cs="Times New Roman"/>
          <w:color w:val="000000"/>
          <w:sz w:val="32"/>
          <w:szCs w:val="32"/>
        </w:rPr>
        <w:t xml:space="preserve"> </w:t>
      </w:r>
      <w:r w:rsidRPr="00980FB4">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Pr="00980FB4">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009A0885">
        <w:rPr>
          <w:rFonts w:eastAsia="等线" w:cs="Times New Roman"/>
          <w:color w:val="000000"/>
          <w:sz w:val="32"/>
          <w:szCs w:val="32"/>
          <w:u w:val="single"/>
        </w:rPr>
        <w:t xml:space="preserve">   </w:t>
      </w:r>
      <w:r w:rsidRPr="00980FB4">
        <w:rPr>
          <w:rFonts w:eastAsia="宋体" w:cs="Times New Roman" w:hint="eastAsia"/>
          <w:color w:val="000000"/>
          <w:sz w:val="32"/>
          <w:szCs w:val="32"/>
          <w:u w:val="single"/>
        </w:rPr>
        <w:t>信息科学与工程学院</w:t>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p>
    <w:p w14:paraId="341C4F5F" w14:textId="77777777" w:rsidR="00980FB4" w:rsidRPr="00980FB4" w:rsidRDefault="00980FB4" w:rsidP="00980FB4">
      <w:pPr>
        <w:spacing w:line="360" w:lineRule="exact"/>
        <w:rPr>
          <w:rFonts w:eastAsia="等线" w:cs="Times New Roman"/>
          <w:color w:val="000000"/>
          <w:sz w:val="32"/>
          <w:szCs w:val="32"/>
        </w:rPr>
      </w:pPr>
    </w:p>
    <w:p w14:paraId="3D1DC5E8" w14:textId="20091A9D"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2"/>
          <w:szCs w:val="32"/>
        </w:rPr>
        <w:t xml:space="preserve">             </w:t>
      </w:r>
      <w:r w:rsidRPr="00980FB4">
        <w:rPr>
          <w:rFonts w:eastAsia="等线" w:cs="Times New Roman" w:hint="eastAsia"/>
          <w:color w:val="000000"/>
          <w:sz w:val="32"/>
          <w:szCs w:val="32"/>
        </w:rPr>
        <w:t>专</w:t>
      </w:r>
      <w:r w:rsidRPr="00980FB4">
        <w:rPr>
          <w:rFonts w:eastAsia="等线" w:cs="Times New Roman"/>
          <w:color w:val="000000"/>
          <w:sz w:val="32"/>
          <w:szCs w:val="32"/>
        </w:rPr>
        <w:t xml:space="preserve">  </w:t>
      </w:r>
      <w:r>
        <w:rPr>
          <w:rFonts w:eastAsia="等线" w:cs="Times New Roman"/>
          <w:color w:val="000000"/>
          <w:sz w:val="32"/>
          <w:szCs w:val="32"/>
        </w:rPr>
        <w:t xml:space="preserve">    </w:t>
      </w:r>
      <w:r w:rsidRPr="00980FB4">
        <w:rPr>
          <w:rFonts w:eastAsia="等线" w:cs="Times New Roman"/>
          <w:color w:val="000000"/>
          <w:sz w:val="32"/>
          <w:szCs w:val="32"/>
        </w:rPr>
        <w:t xml:space="preserve">  </w:t>
      </w:r>
      <w:r w:rsidRPr="00980FB4">
        <w:rPr>
          <w:rFonts w:eastAsia="等线" w:cs="Times New Roman" w:hint="eastAsia"/>
          <w:color w:val="000000"/>
          <w:sz w:val="32"/>
          <w:szCs w:val="32"/>
        </w:rPr>
        <w:t>业</w:t>
      </w:r>
      <w:r w:rsidRPr="00980FB4">
        <w:rPr>
          <w:rFonts w:eastAsia="等线" w:cs="Times New Roman"/>
          <w:color w:val="000000"/>
          <w:sz w:val="32"/>
          <w:szCs w:val="32"/>
        </w:rPr>
        <w:t xml:space="preserve"> </w:t>
      </w:r>
      <w:r w:rsidRPr="00980FB4">
        <w:rPr>
          <w:rFonts w:eastAsia="等线" w:cs="Times New Roman"/>
          <w:color w:val="000000"/>
          <w:sz w:val="32"/>
          <w:szCs w:val="32"/>
          <w:u w:val="single"/>
        </w:rPr>
        <w:t xml:space="preserve"> </w:t>
      </w:r>
      <w:r>
        <w:rPr>
          <w:rFonts w:eastAsia="宋体" w:cs="Times New Roman" w:hint="eastAsia"/>
          <w:color w:val="000000"/>
          <w:sz w:val="32"/>
          <w:szCs w:val="32"/>
          <w:u w:val="single"/>
        </w:rPr>
        <w:t>计算机科学与技术</w:t>
      </w:r>
      <w:r w:rsidRPr="00141162">
        <w:rPr>
          <w:rFonts w:eastAsia="宋体" w:cs="Times New Roman" w:hint="eastAsia"/>
          <w:color w:val="000000"/>
          <w:sz w:val="32"/>
          <w:szCs w:val="32"/>
          <w:highlight w:val="yellow"/>
          <w:u w:val="single"/>
        </w:rPr>
        <w:t>（数据科学方向）</w:t>
      </w:r>
      <w:r w:rsidRPr="00980FB4">
        <w:rPr>
          <w:rFonts w:eastAsia="等线" w:cs="Times New Roman"/>
          <w:color w:val="000000"/>
          <w:sz w:val="32"/>
          <w:szCs w:val="32"/>
          <w:u w:val="single"/>
        </w:rPr>
        <w:t xml:space="preserve"> </w:t>
      </w:r>
    </w:p>
    <w:p w14:paraId="3A3E1951" w14:textId="77777777" w:rsidR="00980FB4" w:rsidRPr="00980FB4" w:rsidRDefault="00980FB4" w:rsidP="00980FB4">
      <w:pPr>
        <w:spacing w:line="360" w:lineRule="exact"/>
        <w:rPr>
          <w:rFonts w:eastAsia="等线" w:cs="Times New Roman"/>
          <w:color w:val="000000"/>
          <w:sz w:val="32"/>
          <w:szCs w:val="32"/>
        </w:rPr>
      </w:pPr>
    </w:p>
    <w:p w14:paraId="7B5E0F90" w14:textId="4BA6761A" w:rsidR="00980FB4" w:rsidRPr="00980FB4" w:rsidRDefault="00980FB4" w:rsidP="00980FB4">
      <w:pPr>
        <w:spacing w:line="360" w:lineRule="exact"/>
        <w:rPr>
          <w:rFonts w:eastAsia="等线" w:cs="Times New Roman"/>
          <w:color w:val="000000"/>
          <w:sz w:val="32"/>
          <w:szCs w:val="32"/>
        </w:rPr>
      </w:pPr>
      <w:r w:rsidRPr="00980FB4">
        <w:rPr>
          <w:rFonts w:eastAsia="等线" w:cs="Times New Roman"/>
          <w:color w:val="000000"/>
          <w:sz w:val="32"/>
          <w:szCs w:val="32"/>
        </w:rPr>
        <w:t xml:space="preserve">             </w:t>
      </w:r>
      <w:r w:rsidRPr="00980FB4">
        <w:rPr>
          <w:rFonts w:eastAsia="等线" w:cs="Times New Roman" w:hint="eastAsia"/>
          <w:color w:val="000000"/>
          <w:sz w:val="32"/>
          <w:szCs w:val="32"/>
        </w:rPr>
        <w:t>年</w:t>
      </w:r>
      <w:r w:rsidRPr="00980FB4">
        <w:rPr>
          <w:rFonts w:eastAsia="等线" w:cs="Times New Roman"/>
          <w:color w:val="000000"/>
          <w:sz w:val="32"/>
          <w:szCs w:val="32"/>
        </w:rPr>
        <w:t xml:space="preserve"> </w:t>
      </w:r>
      <w:r>
        <w:rPr>
          <w:rFonts w:eastAsia="等线" w:cs="Times New Roman"/>
          <w:color w:val="000000"/>
          <w:sz w:val="32"/>
          <w:szCs w:val="32"/>
        </w:rPr>
        <w:t xml:space="preserve">    </w:t>
      </w:r>
      <w:r w:rsidRPr="00980FB4">
        <w:rPr>
          <w:rFonts w:eastAsia="等线" w:cs="Times New Roman"/>
          <w:color w:val="000000"/>
          <w:sz w:val="32"/>
          <w:szCs w:val="32"/>
        </w:rPr>
        <w:t xml:space="preserve">   </w:t>
      </w:r>
      <w:r w:rsidRPr="00980FB4">
        <w:rPr>
          <w:rFonts w:eastAsia="等线" w:cs="Times New Roman" w:hint="eastAsia"/>
          <w:color w:val="000000"/>
          <w:sz w:val="32"/>
          <w:szCs w:val="32"/>
        </w:rPr>
        <w:t>级</w:t>
      </w:r>
      <w:r w:rsidRPr="00980FB4">
        <w:rPr>
          <w:rFonts w:eastAsia="等线" w:cs="Times New Roman"/>
          <w:color w:val="000000"/>
          <w:sz w:val="32"/>
          <w:szCs w:val="32"/>
        </w:rPr>
        <w:t xml:space="preserve"> </w:t>
      </w:r>
      <w:r w:rsidRPr="00980FB4">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009A0885">
        <w:rPr>
          <w:rFonts w:eastAsia="等线" w:cs="Times New Roman"/>
          <w:color w:val="000000"/>
          <w:sz w:val="32"/>
          <w:szCs w:val="32"/>
          <w:u w:val="single"/>
        </w:rPr>
        <w:t xml:space="preserve">       </w:t>
      </w:r>
      <w:r>
        <w:rPr>
          <w:rFonts w:eastAsia="等线" w:cs="Times New Roman"/>
          <w:color w:val="000000"/>
          <w:sz w:val="32"/>
          <w:szCs w:val="32"/>
          <w:u w:val="single"/>
        </w:rPr>
        <w:t xml:space="preserve">  </w:t>
      </w:r>
      <w:r w:rsidRPr="00980FB4">
        <w:rPr>
          <w:rFonts w:eastAsia="等线" w:cs="Times New Roman"/>
          <w:color w:val="000000"/>
          <w:sz w:val="32"/>
          <w:szCs w:val="32"/>
          <w:u w:val="single"/>
        </w:rPr>
        <w:t xml:space="preserve">    </w:t>
      </w:r>
      <w:r w:rsidRPr="00980FB4">
        <w:rPr>
          <w:rFonts w:eastAsia="宋体" w:cs="Times New Roman"/>
          <w:color w:val="000000"/>
          <w:sz w:val="32"/>
          <w:szCs w:val="32"/>
          <w:u w:val="single"/>
        </w:rPr>
        <w:t>2019</w:t>
      </w:r>
      <w:r w:rsidRPr="00980FB4">
        <w:rPr>
          <w:rFonts w:eastAsia="宋体" w:cs="Times New Roman" w:hint="eastAsia"/>
          <w:color w:val="000000"/>
          <w:sz w:val="32"/>
          <w:szCs w:val="32"/>
          <w:u w:val="single"/>
        </w:rPr>
        <w:t>级</w:t>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r w:rsidR="000B14E1">
        <w:rPr>
          <w:rFonts w:eastAsia="宋体" w:cs="Times New Roman"/>
          <w:color w:val="000000"/>
          <w:sz w:val="32"/>
          <w:szCs w:val="32"/>
          <w:u w:val="single"/>
        </w:rPr>
        <w:tab/>
      </w:r>
    </w:p>
    <w:p w14:paraId="62881107" w14:textId="77777777" w:rsidR="00980FB4" w:rsidRPr="00CD5268" w:rsidRDefault="00980FB4" w:rsidP="00980FB4">
      <w:pPr>
        <w:spacing w:line="360" w:lineRule="exact"/>
        <w:rPr>
          <w:rFonts w:eastAsia="黑体" w:cs="Times New Roman"/>
          <w:color w:val="000000"/>
          <w:sz w:val="52"/>
          <w:szCs w:val="52"/>
        </w:rPr>
      </w:pPr>
    </w:p>
    <w:p w14:paraId="5007FA25" w14:textId="77777777" w:rsidR="00CD5268" w:rsidRPr="00CD5268" w:rsidRDefault="00CD5268" w:rsidP="00980FB4">
      <w:pPr>
        <w:spacing w:line="360" w:lineRule="auto"/>
        <w:rPr>
          <w:rFonts w:eastAsia="等线" w:cs="Times New Roman"/>
          <w:sz w:val="52"/>
          <w:szCs w:val="52"/>
        </w:rPr>
      </w:pPr>
    </w:p>
    <w:p w14:paraId="6B1B1C84" w14:textId="77777777" w:rsidR="00CD5268" w:rsidRPr="00CD5268" w:rsidRDefault="00CD5268" w:rsidP="00980FB4">
      <w:pPr>
        <w:spacing w:line="360" w:lineRule="auto"/>
        <w:rPr>
          <w:rFonts w:eastAsia="等线" w:cs="Times New Roman"/>
          <w:sz w:val="52"/>
          <w:szCs w:val="52"/>
        </w:rPr>
      </w:pPr>
    </w:p>
    <w:p w14:paraId="049F2F60" w14:textId="77777777" w:rsidR="00980FB4" w:rsidRPr="00980FB4" w:rsidRDefault="00980FB4" w:rsidP="00980FB4">
      <w:pPr>
        <w:spacing w:line="360" w:lineRule="auto"/>
        <w:jc w:val="center"/>
        <w:rPr>
          <w:rFonts w:eastAsia="黑体" w:cs="Times New Roman"/>
          <w:sz w:val="32"/>
          <w:szCs w:val="32"/>
        </w:rPr>
        <w:sectPr w:rsidR="00980FB4" w:rsidRPr="00980FB4" w:rsidSect="00C73279">
          <w:headerReference w:type="default" r:id="rId9"/>
          <w:pgSz w:w="11906" w:h="16838"/>
          <w:pgMar w:top="1418" w:right="1134" w:bottom="1418" w:left="1418" w:header="851" w:footer="850" w:gutter="0"/>
          <w:pgNumType w:fmt="upperRoman" w:start="1"/>
          <w:cols w:space="425"/>
          <w:docGrid w:linePitch="312"/>
        </w:sectPr>
      </w:pPr>
      <w:r w:rsidRPr="00980FB4">
        <w:rPr>
          <w:rFonts w:eastAsia="黑体" w:cs="Times New Roman" w:hint="eastAsia"/>
          <w:sz w:val="32"/>
          <w:szCs w:val="32"/>
        </w:rPr>
        <w:t>兰州大学教务处</w:t>
      </w:r>
    </w:p>
    <w:p w14:paraId="69E91EB5" w14:textId="77777777" w:rsidR="00980FB4" w:rsidRPr="00980FB4" w:rsidRDefault="00980FB4" w:rsidP="00980FB4">
      <w:pPr>
        <w:spacing w:line="360" w:lineRule="auto"/>
        <w:rPr>
          <w:rFonts w:eastAsia="黑体" w:cs="Times New Roman"/>
          <w:sz w:val="32"/>
          <w:szCs w:val="32"/>
        </w:rPr>
        <w:sectPr w:rsidR="00980FB4" w:rsidRPr="00980FB4" w:rsidSect="00C73279">
          <w:type w:val="continuous"/>
          <w:pgSz w:w="11906" w:h="16838"/>
          <w:pgMar w:top="1418" w:right="1134" w:bottom="1418" w:left="1418" w:header="851" w:footer="850" w:gutter="0"/>
          <w:pgNumType w:fmt="upperRoman" w:start="1"/>
          <w:cols w:space="425"/>
          <w:docGrid w:linePitch="312"/>
        </w:sectPr>
      </w:pPr>
    </w:p>
    <w:p w14:paraId="2F4C05BC" w14:textId="77777777" w:rsidR="00980FB4" w:rsidRPr="00980FB4" w:rsidRDefault="00980FB4" w:rsidP="00980FB4">
      <w:pPr>
        <w:spacing w:line="360" w:lineRule="auto"/>
        <w:rPr>
          <w:rFonts w:eastAsia="黑体" w:cs="Times New Roman"/>
          <w:sz w:val="32"/>
          <w:szCs w:val="32"/>
        </w:rPr>
        <w:sectPr w:rsidR="00980FB4" w:rsidRPr="00980FB4" w:rsidSect="00C73279">
          <w:type w:val="continuous"/>
          <w:pgSz w:w="11906" w:h="16838"/>
          <w:pgMar w:top="1418" w:right="1134" w:bottom="1418" w:left="1418" w:header="851" w:footer="850" w:gutter="0"/>
          <w:pgNumType w:fmt="upperRoman" w:start="1"/>
          <w:cols w:space="425"/>
          <w:docGrid w:linePitch="312"/>
        </w:sectPr>
      </w:pPr>
    </w:p>
    <w:p w14:paraId="1284BA11" w14:textId="77777777" w:rsidR="00980FB4" w:rsidRPr="00980FB4" w:rsidRDefault="00980FB4" w:rsidP="00980FB4">
      <w:pPr>
        <w:tabs>
          <w:tab w:val="center" w:pos="4216"/>
          <w:tab w:val="left" w:pos="6650"/>
        </w:tabs>
        <w:spacing w:line="480" w:lineRule="auto"/>
        <w:jc w:val="center"/>
        <w:rPr>
          <w:rFonts w:eastAsia="宋体" w:cs="宋体"/>
          <w:b/>
          <w:sz w:val="32"/>
          <w:szCs w:val="32"/>
        </w:rPr>
      </w:pPr>
      <w:bookmarkStart w:id="3" w:name="_Toc13789"/>
      <w:bookmarkStart w:id="4" w:name="_Toc31705"/>
      <w:bookmarkStart w:id="5" w:name="_Toc17856"/>
      <w:r w:rsidRPr="00980FB4">
        <w:rPr>
          <w:rFonts w:eastAsia="宋体" w:cs="宋体" w:hint="eastAsia"/>
          <w:b/>
          <w:sz w:val="32"/>
          <w:szCs w:val="32"/>
        </w:rPr>
        <w:lastRenderedPageBreak/>
        <w:t>诚信责任书</w:t>
      </w:r>
      <w:bookmarkEnd w:id="3"/>
      <w:bookmarkEnd w:id="4"/>
      <w:bookmarkEnd w:id="5"/>
    </w:p>
    <w:p w14:paraId="08E2DD92" w14:textId="77777777" w:rsidR="00980FB4" w:rsidRPr="00980FB4" w:rsidRDefault="00980FB4" w:rsidP="00980FB4">
      <w:pPr>
        <w:spacing w:line="360" w:lineRule="auto"/>
        <w:ind w:rightChars="12" w:right="29" w:firstLineChars="196" w:firstLine="470"/>
        <w:rPr>
          <w:rFonts w:eastAsia="宋体" w:cs="宋体"/>
          <w:szCs w:val="21"/>
        </w:rPr>
      </w:pPr>
      <w:r w:rsidRPr="00980FB4">
        <w:rPr>
          <w:rFonts w:eastAsia="宋体" w:cs="宋体" w:hint="eastAsia"/>
          <w:szCs w:val="21"/>
        </w:rPr>
        <w:t>本人郑重声明：本人所呈交的毕业论文（设计），是在导师的指导下独立进行研究所取得的成果。毕业论文（设计）中凡引用他人已经发表或未发表的成果、数据、观点等，均已明确注明出处。除文中已经注明引用的内容外，不包含任何其他个人、集体已经发表或未发表的论文。</w:t>
      </w:r>
    </w:p>
    <w:p w14:paraId="025AD0C8" w14:textId="77777777" w:rsidR="00980FB4" w:rsidRPr="00980FB4" w:rsidRDefault="00980FB4" w:rsidP="00980FB4">
      <w:pPr>
        <w:spacing w:line="360" w:lineRule="auto"/>
        <w:ind w:rightChars="12" w:right="29" w:firstLineChars="196" w:firstLine="470"/>
        <w:rPr>
          <w:rFonts w:eastAsia="宋体" w:cs="宋体"/>
          <w:szCs w:val="21"/>
        </w:rPr>
      </w:pPr>
      <w:r w:rsidRPr="00980FB4">
        <w:rPr>
          <w:rFonts w:eastAsia="宋体" w:cs="宋体" w:hint="eastAsia"/>
          <w:szCs w:val="21"/>
        </w:rPr>
        <w:t>本声明的法律责任由本人承担。</w:t>
      </w:r>
    </w:p>
    <w:p w14:paraId="7108389C" w14:textId="77777777" w:rsidR="00980FB4" w:rsidRPr="00980FB4" w:rsidRDefault="00980FB4" w:rsidP="00980FB4">
      <w:pPr>
        <w:spacing w:line="360" w:lineRule="auto"/>
        <w:ind w:rightChars="12" w:right="29" w:firstLineChars="196" w:firstLine="470"/>
        <w:rPr>
          <w:rFonts w:eastAsia="宋体" w:cs="宋体"/>
          <w:szCs w:val="21"/>
        </w:rPr>
      </w:pPr>
    </w:p>
    <w:p w14:paraId="63709C1A" w14:textId="77777777" w:rsidR="00980FB4" w:rsidRPr="00980FB4" w:rsidRDefault="00980FB4" w:rsidP="00980FB4">
      <w:pPr>
        <w:spacing w:line="360" w:lineRule="auto"/>
        <w:ind w:rightChars="12" w:right="29" w:firstLineChars="196" w:firstLine="470"/>
        <w:rPr>
          <w:rFonts w:eastAsia="宋体" w:cs="宋体"/>
          <w:szCs w:val="21"/>
        </w:rPr>
      </w:pPr>
    </w:p>
    <w:p w14:paraId="722183B5" w14:textId="528B2956" w:rsidR="00980FB4" w:rsidRPr="000B14E1" w:rsidRDefault="00980FB4" w:rsidP="00980FB4">
      <w:pPr>
        <w:spacing w:line="360" w:lineRule="auto"/>
        <w:rPr>
          <w:rFonts w:eastAsia="宋体" w:cs="宋体"/>
          <w:szCs w:val="21"/>
          <w:u w:val="single"/>
        </w:rPr>
      </w:pPr>
      <w:r w:rsidRPr="00980FB4">
        <w:rPr>
          <w:rFonts w:eastAsia="宋体" w:cs="宋体" w:hint="eastAsia"/>
          <w:szCs w:val="21"/>
        </w:rPr>
        <w:t>论文作者签名：</w:t>
      </w:r>
      <w:r w:rsidRPr="00980FB4">
        <w:rPr>
          <w:rFonts w:eastAsia="宋体" w:cs="宋体"/>
          <w:szCs w:val="21"/>
          <w:u w:val="single"/>
        </w:rPr>
        <w:t xml:space="preserve">              </w:t>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Pr="00980FB4">
        <w:rPr>
          <w:rFonts w:eastAsia="宋体" w:cs="宋体"/>
          <w:szCs w:val="21"/>
        </w:rPr>
        <w:t xml:space="preserve">                  </w:t>
      </w:r>
      <w:r w:rsidR="00B57D03">
        <w:rPr>
          <w:rFonts w:eastAsia="宋体" w:cs="宋体"/>
          <w:szCs w:val="21"/>
        </w:rPr>
        <w:t xml:space="preserve">             </w:t>
      </w:r>
      <w:r w:rsidRPr="00980FB4">
        <w:rPr>
          <w:rFonts w:eastAsia="宋体" w:cs="宋体" w:hint="eastAsia"/>
          <w:szCs w:val="21"/>
        </w:rPr>
        <w:t>日</w:t>
      </w:r>
      <w:r w:rsidRPr="00980FB4">
        <w:rPr>
          <w:rFonts w:eastAsia="宋体" w:cs="宋体"/>
          <w:szCs w:val="21"/>
        </w:rPr>
        <w:t xml:space="preserve"> </w:t>
      </w:r>
      <w:r w:rsidR="000B14E1">
        <w:rPr>
          <w:rFonts w:eastAsia="宋体" w:cs="宋体"/>
          <w:szCs w:val="21"/>
        </w:rPr>
        <w:t xml:space="preserve">  </w:t>
      </w:r>
      <w:r w:rsidR="00B57D03">
        <w:rPr>
          <w:rFonts w:eastAsia="宋体" w:cs="宋体"/>
          <w:szCs w:val="21"/>
        </w:rPr>
        <w:t xml:space="preserve"> </w:t>
      </w:r>
      <w:r w:rsidR="000B14E1">
        <w:rPr>
          <w:rFonts w:eastAsia="宋体" w:cs="宋体"/>
          <w:szCs w:val="21"/>
        </w:rPr>
        <w:t xml:space="preserve"> </w:t>
      </w:r>
      <w:r w:rsidRPr="00980FB4">
        <w:rPr>
          <w:rFonts w:eastAsia="宋体" w:cs="宋体"/>
          <w:szCs w:val="21"/>
        </w:rPr>
        <w:t xml:space="preserve"> </w:t>
      </w:r>
      <w:r w:rsidRPr="00980FB4">
        <w:rPr>
          <w:rFonts w:eastAsia="宋体" w:cs="宋体" w:hint="eastAsia"/>
          <w:szCs w:val="21"/>
        </w:rPr>
        <w:t>期</w:t>
      </w:r>
      <w:r w:rsidR="000B14E1">
        <w:rPr>
          <w:rFonts w:eastAsia="宋体" w:cs="宋体" w:hint="eastAsia"/>
          <w:szCs w:val="21"/>
        </w:rPr>
        <w:t>：</w:t>
      </w:r>
      <w:r w:rsidR="000B14E1">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0B14E1">
        <w:rPr>
          <w:rFonts w:eastAsia="宋体" w:cs="宋体"/>
          <w:szCs w:val="21"/>
          <w:u w:val="single"/>
        </w:rPr>
        <w:t xml:space="preserve"> </w:t>
      </w:r>
      <w:r w:rsidR="000B14E1">
        <w:rPr>
          <w:rFonts w:eastAsia="宋体" w:cs="宋体"/>
          <w:szCs w:val="21"/>
          <w:u w:val="single"/>
        </w:rPr>
        <w:tab/>
      </w:r>
    </w:p>
    <w:p w14:paraId="0AC6B709" w14:textId="77777777" w:rsidR="00980FB4" w:rsidRPr="00980FB4" w:rsidRDefault="00980FB4" w:rsidP="00980FB4">
      <w:pPr>
        <w:spacing w:line="360" w:lineRule="auto"/>
        <w:rPr>
          <w:rFonts w:eastAsia="宋体" w:cs="宋体"/>
          <w:sz w:val="28"/>
          <w:szCs w:val="21"/>
        </w:rPr>
      </w:pPr>
    </w:p>
    <w:p w14:paraId="0468868D" w14:textId="77777777" w:rsidR="00980FB4" w:rsidRPr="00980FB4" w:rsidRDefault="00980FB4" w:rsidP="00980FB4">
      <w:pPr>
        <w:spacing w:line="480" w:lineRule="auto"/>
        <w:jc w:val="center"/>
        <w:rPr>
          <w:rFonts w:eastAsia="宋体" w:cs="宋体"/>
          <w:b/>
          <w:sz w:val="32"/>
          <w:szCs w:val="21"/>
        </w:rPr>
      </w:pPr>
      <w:bookmarkStart w:id="6" w:name="_Toc18112"/>
      <w:bookmarkStart w:id="7" w:name="_Toc20862"/>
      <w:bookmarkStart w:id="8" w:name="_Toc14828"/>
      <w:r w:rsidRPr="00980FB4">
        <w:rPr>
          <w:rFonts w:eastAsia="宋体" w:cs="宋体" w:hint="eastAsia"/>
          <w:b/>
          <w:sz w:val="32"/>
          <w:szCs w:val="21"/>
        </w:rPr>
        <w:t>关于毕业论文（设计）使用授权的声明</w:t>
      </w:r>
      <w:bookmarkEnd w:id="6"/>
      <w:bookmarkEnd w:id="7"/>
      <w:bookmarkEnd w:id="8"/>
    </w:p>
    <w:p w14:paraId="38FE7E21" w14:textId="77777777" w:rsidR="00980FB4" w:rsidRPr="00980FB4" w:rsidRDefault="00980FB4" w:rsidP="00980FB4">
      <w:pPr>
        <w:spacing w:after="120" w:line="360" w:lineRule="auto"/>
        <w:ind w:firstLineChars="200" w:firstLine="480"/>
        <w:rPr>
          <w:rFonts w:eastAsia="宋体" w:cs="宋体"/>
          <w:szCs w:val="21"/>
        </w:rPr>
      </w:pPr>
      <w:r w:rsidRPr="00980FB4">
        <w:rPr>
          <w:rFonts w:eastAsia="宋体" w:cs="宋体" w:hint="eastAsia"/>
          <w:color w:val="000000"/>
          <w:szCs w:val="21"/>
        </w:rPr>
        <w:t>本人在导师指导下所完成的论文及相关的职务作品，知识产权归属兰州大学。</w:t>
      </w:r>
      <w:r w:rsidRPr="00980FB4">
        <w:rPr>
          <w:rFonts w:eastAsia="宋体" w:cs="宋体" w:hint="eastAsia"/>
          <w:szCs w:val="21"/>
        </w:rPr>
        <w:t>本人完全了解兰州大学有关保存、使用毕业论文（设计）的规定，同意学校保存或向国家有关部门或机构送交论文的</w:t>
      </w:r>
      <w:r w:rsidRPr="00980FB4">
        <w:rPr>
          <w:rFonts w:eastAsia="宋体" w:cs="宋体" w:hint="eastAsia"/>
          <w:bCs/>
          <w:szCs w:val="21"/>
        </w:rPr>
        <w:t>纸质版</w:t>
      </w:r>
      <w:r w:rsidRPr="00980FB4">
        <w:rPr>
          <w:rFonts w:eastAsia="宋体" w:cs="宋体" w:hint="eastAsia"/>
          <w:szCs w:val="21"/>
        </w:rPr>
        <w:t>和电子版，允许论文被查阅和借阅；本人授权兰州大学可以将本毕业论文（设计）的全部或部分内容编入有关数据库进行检索，可以采用任何复制手段保存和汇编本毕业论文（设计）。</w:t>
      </w:r>
      <w:r w:rsidRPr="00980FB4">
        <w:rPr>
          <w:rFonts w:eastAsia="宋体" w:cs="宋体" w:hint="eastAsia"/>
          <w:color w:val="000000"/>
          <w:szCs w:val="21"/>
        </w:rPr>
        <w:t>本人离校后发表、使用毕业论文（设计）或与该毕业论文（设计）直接相关的学术论文或成果时，第一署名单位仍然为兰州大学。</w:t>
      </w:r>
    </w:p>
    <w:p w14:paraId="16398697" w14:textId="77777777" w:rsidR="00980FB4" w:rsidRPr="00980FB4" w:rsidRDefault="00980FB4" w:rsidP="00980FB4">
      <w:pPr>
        <w:spacing w:line="360" w:lineRule="auto"/>
        <w:ind w:firstLineChars="200" w:firstLine="480"/>
        <w:rPr>
          <w:rFonts w:eastAsia="宋体" w:cs="宋体"/>
          <w:szCs w:val="21"/>
        </w:rPr>
      </w:pPr>
      <w:r w:rsidRPr="00980FB4">
        <w:rPr>
          <w:rFonts w:eastAsia="宋体" w:cs="宋体" w:hint="eastAsia"/>
          <w:szCs w:val="21"/>
        </w:rPr>
        <w:t>本毕业论文（设计）研究内容：</w:t>
      </w:r>
    </w:p>
    <w:p w14:paraId="37ED1716" w14:textId="77777777" w:rsidR="00980FB4" w:rsidRPr="00980FB4" w:rsidRDefault="00980FB4" w:rsidP="00980FB4">
      <w:pPr>
        <w:spacing w:line="360" w:lineRule="auto"/>
        <w:ind w:firstLineChars="200" w:firstLine="480"/>
        <w:rPr>
          <w:rFonts w:eastAsia="宋体" w:cs="宋体"/>
          <w:szCs w:val="21"/>
        </w:rPr>
      </w:pPr>
      <w:r w:rsidRPr="00980FB4">
        <w:rPr>
          <w:rFonts w:eastAsia="宋体" w:cs="宋体" w:hint="eastAsia"/>
          <w:szCs w:val="21"/>
        </w:rPr>
        <w:t>□可以公开</w:t>
      </w:r>
    </w:p>
    <w:p w14:paraId="1D9B84BB" w14:textId="77777777" w:rsidR="00980FB4" w:rsidRPr="00980FB4" w:rsidRDefault="00980FB4" w:rsidP="00980FB4">
      <w:pPr>
        <w:spacing w:line="360" w:lineRule="auto"/>
        <w:ind w:firstLineChars="200" w:firstLine="480"/>
        <w:rPr>
          <w:rFonts w:eastAsia="宋体" w:cs="宋体"/>
          <w:szCs w:val="21"/>
        </w:rPr>
      </w:pPr>
      <w:r w:rsidRPr="00980FB4">
        <w:rPr>
          <w:rFonts w:eastAsia="宋体" w:cs="宋体" w:hint="eastAsia"/>
          <w:szCs w:val="21"/>
        </w:rPr>
        <w:t>□不宜公开，已在学位办公室办理保密申请，解密后适用本授权书。</w:t>
      </w:r>
    </w:p>
    <w:p w14:paraId="723FB653" w14:textId="77777777" w:rsidR="00980FB4" w:rsidRPr="00980FB4" w:rsidRDefault="00980FB4" w:rsidP="00980FB4">
      <w:pPr>
        <w:spacing w:line="360" w:lineRule="auto"/>
        <w:ind w:firstLineChars="200" w:firstLine="480"/>
        <w:rPr>
          <w:rFonts w:eastAsia="宋体" w:cs="宋体"/>
          <w:szCs w:val="21"/>
        </w:rPr>
      </w:pPr>
      <w:r w:rsidRPr="00980FB4">
        <w:rPr>
          <w:rFonts w:eastAsia="宋体" w:cs="宋体" w:hint="eastAsia"/>
          <w:szCs w:val="21"/>
        </w:rPr>
        <w:t>（请在以上选项内选择其中一项打“√”）</w:t>
      </w:r>
    </w:p>
    <w:p w14:paraId="1142776E" w14:textId="77777777" w:rsidR="00980FB4" w:rsidRPr="00980FB4" w:rsidRDefault="00980FB4" w:rsidP="00980FB4">
      <w:pPr>
        <w:spacing w:line="360" w:lineRule="auto"/>
        <w:ind w:firstLineChars="200" w:firstLine="480"/>
        <w:rPr>
          <w:rFonts w:eastAsia="宋体" w:cs="宋体"/>
          <w:szCs w:val="21"/>
        </w:rPr>
      </w:pPr>
    </w:p>
    <w:p w14:paraId="3DEC7261" w14:textId="77777777" w:rsidR="00980FB4" w:rsidRPr="00980FB4" w:rsidRDefault="00980FB4" w:rsidP="00980FB4">
      <w:pPr>
        <w:spacing w:line="360" w:lineRule="auto"/>
        <w:ind w:firstLineChars="200" w:firstLine="480"/>
        <w:rPr>
          <w:rFonts w:eastAsia="宋体" w:cs="宋体"/>
          <w:szCs w:val="21"/>
        </w:rPr>
      </w:pPr>
    </w:p>
    <w:p w14:paraId="32ECCEA7" w14:textId="4306B420" w:rsidR="00980FB4" w:rsidRPr="000B14E1" w:rsidRDefault="00980FB4" w:rsidP="00980FB4">
      <w:pPr>
        <w:spacing w:line="480" w:lineRule="auto"/>
        <w:rPr>
          <w:rFonts w:eastAsia="宋体" w:cs="宋体"/>
          <w:szCs w:val="21"/>
          <w:u w:val="single"/>
        </w:rPr>
      </w:pPr>
      <w:r w:rsidRPr="00980FB4">
        <w:rPr>
          <w:rFonts w:eastAsia="宋体" w:cs="宋体" w:hint="eastAsia"/>
          <w:szCs w:val="21"/>
        </w:rPr>
        <w:t>论文作者签名：</w:t>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Pr="00980FB4">
        <w:rPr>
          <w:rFonts w:eastAsia="宋体" w:cs="宋体"/>
          <w:szCs w:val="21"/>
          <w:u w:val="single"/>
        </w:rPr>
        <w:t xml:space="preserve"> </w:t>
      </w:r>
      <w:r w:rsidR="00B57D03">
        <w:rPr>
          <w:rFonts w:eastAsia="宋体" w:cs="宋体"/>
          <w:szCs w:val="21"/>
          <w:u w:val="single"/>
        </w:rPr>
        <w:t xml:space="preserve"> </w:t>
      </w:r>
      <w:r w:rsidRPr="00980FB4">
        <w:rPr>
          <w:rFonts w:eastAsia="宋体" w:cs="宋体"/>
          <w:szCs w:val="21"/>
          <w:u w:val="single"/>
        </w:rPr>
        <w:t xml:space="preserve">  </w:t>
      </w:r>
      <w:r w:rsidRPr="00980FB4">
        <w:rPr>
          <w:rFonts w:eastAsia="宋体" w:cs="宋体"/>
          <w:szCs w:val="21"/>
        </w:rPr>
        <w:t xml:space="preserve">         </w:t>
      </w:r>
      <w:r w:rsidR="00B57D03">
        <w:rPr>
          <w:rFonts w:eastAsia="宋体" w:cs="宋体"/>
          <w:szCs w:val="21"/>
        </w:rPr>
        <w:t xml:space="preserve">       </w:t>
      </w:r>
      <w:r w:rsidRPr="00980FB4">
        <w:rPr>
          <w:rFonts w:eastAsia="宋体" w:cs="宋体" w:hint="eastAsia"/>
          <w:szCs w:val="21"/>
        </w:rPr>
        <w:t>导师签名</w:t>
      </w:r>
      <w:r w:rsidR="000B14E1">
        <w:rPr>
          <w:rFonts w:eastAsia="宋体" w:cs="宋体" w:hint="eastAsia"/>
          <w:szCs w:val="21"/>
        </w:rPr>
        <w:t>：</w:t>
      </w:r>
      <w:r w:rsidR="000B14E1">
        <w:rPr>
          <w:rFonts w:eastAsia="宋体" w:cs="宋体"/>
          <w:szCs w:val="21"/>
          <w:u w:val="single"/>
        </w:rPr>
        <w:tab/>
      </w:r>
      <w:r w:rsidR="000B14E1">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0B14E1">
        <w:rPr>
          <w:rFonts w:eastAsia="宋体" w:cs="宋体"/>
          <w:szCs w:val="21"/>
          <w:u w:val="single"/>
        </w:rPr>
        <w:tab/>
      </w:r>
    </w:p>
    <w:p w14:paraId="41C0A739" w14:textId="6BB4885A" w:rsidR="00980FB4" w:rsidRPr="000B14E1" w:rsidRDefault="00980FB4" w:rsidP="00980FB4">
      <w:pPr>
        <w:spacing w:line="480" w:lineRule="auto"/>
        <w:rPr>
          <w:rFonts w:eastAsia="宋体" w:cs="宋体"/>
          <w:szCs w:val="21"/>
          <w:u w:val="single"/>
        </w:rPr>
      </w:pPr>
      <w:r w:rsidRPr="00980FB4">
        <w:rPr>
          <w:rFonts w:eastAsia="宋体" w:cs="宋体" w:hint="eastAsia"/>
          <w:szCs w:val="21"/>
        </w:rPr>
        <w:t>日</w:t>
      </w:r>
      <w:r w:rsidRPr="00980FB4">
        <w:rPr>
          <w:rFonts w:eastAsia="宋体" w:cs="宋体"/>
          <w:szCs w:val="21"/>
        </w:rPr>
        <w:t xml:space="preserve">     </w:t>
      </w:r>
      <w:r w:rsidR="00B57D03">
        <w:rPr>
          <w:rFonts w:eastAsia="宋体" w:cs="宋体"/>
          <w:szCs w:val="21"/>
        </w:rPr>
        <w:t xml:space="preserve">        </w:t>
      </w:r>
      <w:r w:rsidRPr="00980FB4">
        <w:rPr>
          <w:rFonts w:eastAsia="宋体" w:cs="宋体"/>
          <w:szCs w:val="21"/>
        </w:rPr>
        <w:t xml:space="preserve">   </w:t>
      </w:r>
      <w:r w:rsidRPr="00980FB4">
        <w:rPr>
          <w:rFonts w:eastAsia="宋体" w:cs="宋体" w:hint="eastAsia"/>
          <w:szCs w:val="21"/>
        </w:rPr>
        <w:t>期：</w:t>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Pr="00980FB4">
        <w:rPr>
          <w:rFonts w:eastAsia="宋体" w:cs="宋体"/>
          <w:szCs w:val="21"/>
          <w:u w:val="single"/>
        </w:rPr>
        <w:t xml:space="preserve">    </w:t>
      </w:r>
      <w:r w:rsidRPr="00980FB4">
        <w:rPr>
          <w:rFonts w:eastAsia="宋体" w:cs="宋体"/>
          <w:szCs w:val="21"/>
        </w:rPr>
        <w:t xml:space="preserve">       </w:t>
      </w:r>
      <w:r w:rsidR="00292F07">
        <w:rPr>
          <w:rFonts w:eastAsia="宋体" w:cs="宋体"/>
          <w:szCs w:val="21"/>
        </w:rPr>
        <w:t xml:space="preserve">        </w:t>
      </w:r>
      <w:r w:rsidRPr="00980FB4">
        <w:rPr>
          <w:rFonts w:eastAsia="宋体" w:cs="宋体"/>
          <w:szCs w:val="21"/>
        </w:rPr>
        <w:t xml:space="preserve"> </w:t>
      </w:r>
      <w:r w:rsidRPr="00980FB4">
        <w:rPr>
          <w:rFonts w:eastAsia="宋体" w:cs="宋体" w:hint="eastAsia"/>
          <w:szCs w:val="21"/>
        </w:rPr>
        <w:t>日</w:t>
      </w:r>
      <w:r w:rsidRPr="00980FB4">
        <w:rPr>
          <w:rFonts w:eastAsia="宋体" w:cs="宋体"/>
          <w:szCs w:val="21"/>
        </w:rPr>
        <w:t xml:space="preserve">  </w:t>
      </w:r>
      <w:r w:rsidR="00292F07">
        <w:rPr>
          <w:rFonts w:eastAsia="宋体" w:cs="宋体"/>
          <w:szCs w:val="21"/>
        </w:rPr>
        <w:t xml:space="preserve">    </w:t>
      </w:r>
      <w:r w:rsidRPr="00980FB4">
        <w:rPr>
          <w:rFonts w:eastAsia="宋体" w:cs="宋体"/>
          <w:szCs w:val="21"/>
        </w:rPr>
        <w:t xml:space="preserve">  </w:t>
      </w:r>
      <w:r w:rsidRPr="00980FB4">
        <w:rPr>
          <w:rFonts w:eastAsia="宋体" w:cs="宋体" w:hint="eastAsia"/>
          <w:szCs w:val="21"/>
        </w:rPr>
        <w:t>期</w:t>
      </w:r>
      <w:r w:rsidR="000B14E1">
        <w:rPr>
          <w:rFonts w:eastAsia="宋体" w:cs="宋体" w:hint="eastAsia"/>
          <w:szCs w:val="21"/>
        </w:rPr>
        <w:t>：</w:t>
      </w:r>
      <w:r w:rsidR="000B14E1">
        <w:rPr>
          <w:rFonts w:eastAsia="宋体" w:cs="宋体"/>
          <w:szCs w:val="21"/>
          <w:u w:val="single"/>
        </w:rPr>
        <w:tab/>
      </w:r>
      <w:r w:rsidR="000B14E1">
        <w:rPr>
          <w:rFonts w:eastAsia="宋体" w:cs="宋体"/>
          <w:szCs w:val="21"/>
          <w:u w:val="single"/>
        </w:rPr>
        <w:tab/>
      </w:r>
      <w:r w:rsidR="00B57D03">
        <w:rPr>
          <w:rFonts w:eastAsia="宋体" w:cs="宋体"/>
          <w:szCs w:val="21"/>
          <w:u w:val="single"/>
        </w:rPr>
        <w:tab/>
      </w:r>
      <w:r w:rsidR="00B57D03">
        <w:rPr>
          <w:rFonts w:eastAsia="宋体" w:cs="宋体"/>
          <w:szCs w:val="21"/>
          <w:u w:val="single"/>
        </w:rPr>
        <w:tab/>
      </w:r>
      <w:r w:rsidR="000B14E1">
        <w:rPr>
          <w:rFonts w:eastAsia="宋体" w:cs="宋体"/>
          <w:szCs w:val="21"/>
          <w:u w:val="single"/>
        </w:rPr>
        <w:tab/>
      </w:r>
    </w:p>
    <w:p w14:paraId="16DC0549" w14:textId="77777777" w:rsidR="00980FB4" w:rsidRPr="00980FB4" w:rsidRDefault="00980FB4" w:rsidP="00980FB4">
      <w:pPr>
        <w:widowControl/>
        <w:spacing w:line="240" w:lineRule="auto"/>
        <w:jc w:val="left"/>
        <w:rPr>
          <w:rFonts w:eastAsia="方正小标宋简体" w:cs="Times New Roman"/>
          <w:sz w:val="32"/>
          <w:szCs w:val="32"/>
        </w:rPr>
      </w:pPr>
    </w:p>
    <w:p w14:paraId="27BE7AE0" w14:textId="77777777" w:rsidR="00081719" w:rsidRPr="00980FB4" w:rsidRDefault="00081719" w:rsidP="00081719">
      <w:pPr>
        <w:pStyle w:val="paragraph"/>
        <w:spacing w:before="120" w:beforeAutospacing="0" w:after="0" w:afterAutospacing="0" w:line="400" w:lineRule="atLeast"/>
        <w:jc w:val="center"/>
        <w:rPr>
          <w:b/>
          <w:bCs/>
          <w:color w:val="000000"/>
          <w:sz w:val="32"/>
          <w:szCs w:val="32"/>
        </w:rPr>
      </w:pPr>
    </w:p>
    <w:p w14:paraId="5683A452" w14:textId="41FD6D39" w:rsidR="00F00EAD" w:rsidRPr="000D40C2" w:rsidRDefault="003A2BB0" w:rsidP="000D40C2">
      <w:pPr>
        <w:pStyle w:val="paragraph"/>
        <w:spacing w:before="480" w:beforeAutospacing="0" w:after="360" w:afterAutospacing="0" w:line="400" w:lineRule="atLeast"/>
        <w:jc w:val="center"/>
        <w:rPr>
          <w:b/>
          <w:bCs/>
          <w:color w:val="000000"/>
          <w:sz w:val="44"/>
          <w:szCs w:val="44"/>
        </w:rPr>
      </w:pPr>
      <w:bookmarkStart w:id="9" w:name="_Hlk132149945"/>
      <w:r w:rsidRPr="000D40C2">
        <w:rPr>
          <w:rFonts w:hint="eastAsia"/>
          <w:b/>
          <w:bCs/>
          <w:color w:val="000000"/>
          <w:sz w:val="44"/>
          <w:szCs w:val="44"/>
        </w:rPr>
        <w:lastRenderedPageBreak/>
        <w:t>基于库仑定律的标签传播社团检测算法</w:t>
      </w:r>
    </w:p>
    <w:p w14:paraId="4D2621CB" w14:textId="412F1F3C" w:rsidR="003A2BB0" w:rsidRPr="000D40C2" w:rsidRDefault="000D40C2" w:rsidP="00081719">
      <w:pPr>
        <w:pStyle w:val="paragraph"/>
        <w:spacing w:before="120" w:beforeAutospacing="0" w:after="0" w:afterAutospacing="0" w:line="400" w:lineRule="atLeast"/>
        <w:jc w:val="center"/>
        <w:rPr>
          <w:sz w:val="32"/>
          <w:szCs w:val="32"/>
        </w:rPr>
      </w:pPr>
      <w:bookmarkStart w:id="10" w:name="_Hlk132149609"/>
      <w:bookmarkEnd w:id="9"/>
      <w:r w:rsidRPr="000D40C2">
        <w:rPr>
          <w:rFonts w:hint="eastAsia"/>
          <w:b/>
          <w:bCs/>
          <w:color w:val="000000"/>
          <w:sz w:val="32"/>
          <w:szCs w:val="32"/>
        </w:rPr>
        <w:t>中文</w:t>
      </w:r>
      <w:r w:rsidR="003A2BB0" w:rsidRPr="000D40C2">
        <w:rPr>
          <w:rFonts w:hint="eastAsia"/>
          <w:b/>
          <w:bCs/>
          <w:color w:val="000000"/>
          <w:sz w:val="32"/>
          <w:szCs w:val="32"/>
        </w:rPr>
        <w:t>摘要</w:t>
      </w:r>
    </w:p>
    <w:p w14:paraId="7BA2BBC2" w14:textId="4D138CF2" w:rsidR="00CE691C" w:rsidRPr="00C97078" w:rsidRDefault="00CE691C" w:rsidP="005D578E">
      <w:pPr>
        <w:ind w:firstLineChars="200" w:firstLine="480"/>
        <w:rPr>
          <w:rFonts w:eastAsia="宋体" w:cs="Times New Roman"/>
          <w:szCs w:val="24"/>
        </w:rPr>
      </w:pPr>
      <w:r w:rsidRPr="00C97078">
        <w:rPr>
          <w:rFonts w:eastAsia="宋体" w:cs="Times New Roman" w:hint="eastAsia"/>
          <w:szCs w:val="24"/>
        </w:rPr>
        <w:t>社团检测是复杂网络分</w:t>
      </w:r>
      <w:r w:rsidR="00141162">
        <w:rPr>
          <w:rFonts w:eastAsia="宋体" w:cs="Times New Roman" w:hint="eastAsia"/>
          <w:szCs w:val="24"/>
        </w:rPr>
        <w:t>析的一个重要部分，其主要目的是对网络中密切相关的子集进行分类。</w:t>
      </w:r>
      <w:ins w:id="11" w:author="admin" w:date="2023-05-18T21:28:00Z">
        <w:r w:rsidR="00141162">
          <w:rPr>
            <w:rFonts w:eastAsia="宋体" w:cs="Times New Roman" w:hint="eastAsia"/>
            <w:szCs w:val="24"/>
          </w:rPr>
          <w:t>社团检测</w:t>
        </w:r>
      </w:ins>
      <w:r w:rsidRPr="00C97078">
        <w:rPr>
          <w:rFonts w:eastAsia="宋体" w:cs="Times New Roman" w:hint="eastAsia"/>
          <w:szCs w:val="24"/>
        </w:rPr>
        <w:t>在现实生活中有着广泛的应用，例如在社会网络推荐系统、公共安全、嫌疑人追踪和城市规划中。</w:t>
      </w:r>
      <w:ins w:id="12" w:author="admin" w:date="2023-05-18T21:29:00Z">
        <w:r w:rsidR="00141162">
          <w:rPr>
            <w:rFonts w:eastAsia="宋体" w:cs="Times New Roman" w:hint="eastAsia"/>
            <w:szCs w:val="24"/>
          </w:rPr>
          <w:t>基于</w:t>
        </w:r>
      </w:ins>
      <w:r w:rsidRPr="00C97078">
        <w:rPr>
          <w:rFonts w:eastAsia="宋体" w:cs="Times New Roman" w:hint="eastAsia"/>
          <w:szCs w:val="24"/>
        </w:rPr>
        <w:t>标签传播的</w:t>
      </w:r>
      <w:ins w:id="13" w:author="admin" w:date="2023-05-18T21:29:00Z">
        <w:r w:rsidR="00141162">
          <w:rPr>
            <w:rFonts w:eastAsia="宋体" w:cs="Times New Roman" w:hint="eastAsia"/>
            <w:szCs w:val="24"/>
          </w:rPr>
          <w:t>社团检测是比较经典的社团划分方法之一，但其结果</w:t>
        </w:r>
      </w:ins>
      <w:ins w:id="14" w:author="admin" w:date="2023-05-18T21:30:00Z">
        <w:r w:rsidR="00141162">
          <w:rPr>
            <w:rFonts w:eastAsia="宋体" w:cs="Times New Roman" w:hint="eastAsia"/>
            <w:szCs w:val="24"/>
          </w:rPr>
          <w:t>具有</w:t>
        </w:r>
      </w:ins>
      <w:ins w:id="15" w:author="admin" w:date="2023-05-18T21:29:00Z">
        <w:r w:rsidR="00141162">
          <w:rPr>
            <w:rFonts w:eastAsia="宋体" w:cs="Times New Roman" w:hint="eastAsia"/>
            <w:szCs w:val="24"/>
          </w:rPr>
          <w:t>较大</w:t>
        </w:r>
      </w:ins>
      <w:del w:id="16" w:author="admin" w:date="2023-05-18T21:29:00Z">
        <w:r w:rsidRPr="00C97078" w:rsidDel="00141162">
          <w:rPr>
            <w:rFonts w:eastAsia="宋体" w:cs="Times New Roman" w:hint="eastAsia"/>
            <w:szCs w:val="24"/>
          </w:rPr>
          <w:delText>随机</w:delText>
        </w:r>
      </w:del>
      <w:ins w:id="17" w:author="admin" w:date="2023-05-18T21:29:00Z">
        <w:r w:rsidR="00141162">
          <w:rPr>
            <w:rFonts w:eastAsia="宋体" w:cs="Times New Roman" w:hint="eastAsia"/>
            <w:szCs w:val="24"/>
          </w:rPr>
          <w:t>的</w:t>
        </w:r>
      </w:ins>
      <w:ins w:id="18" w:author="admin" w:date="2023-05-18T21:30:00Z">
        <w:r w:rsidR="00141162">
          <w:rPr>
            <w:rFonts w:eastAsia="宋体" w:cs="Times New Roman" w:hint="eastAsia"/>
            <w:szCs w:val="24"/>
          </w:rPr>
          <w:t>随机</w:t>
        </w:r>
      </w:ins>
      <w:del w:id="19" w:author="admin" w:date="2023-05-18T21:30:00Z">
        <w:r w:rsidRPr="00C97078" w:rsidDel="00141162">
          <w:rPr>
            <w:rFonts w:eastAsia="宋体" w:cs="Times New Roman" w:hint="eastAsia"/>
            <w:szCs w:val="24"/>
          </w:rPr>
          <w:delText>选择</w:delText>
        </w:r>
      </w:del>
      <w:r w:rsidRPr="00C97078">
        <w:rPr>
          <w:rFonts w:eastAsia="宋体" w:cs="Times New Roman" w:hint="eastAsia"/>
          <w:szCs w:val="24"/>
        </w:rPr>
        <w:t>性</w:t>
      </w:r>
      <w:del w:id="20" w:author="admin" w:date="2023-05-18T21:29:00Z">
        <w:r w:rsidRPr="00C97078" w:rsidDel="00141162">
          <w:rPr>
            <w:rFonts w:eastAsia="宋体" w:cs="Times New Roman" w:hint="eastAsia"/>
            <w:szCs w:val="24"/>
          </w:rPr>
          <w:delText>的缺陷并不利于算法的稳定性和准确性，</w:delText>
        </w:r>
      </w:del>
      <w:ins w:id="21" w:author="admin" w:date="2023-05-18T21:30:00Z">
        <w:r w:rsidR="00141162">
          <w:rPr>
            <w:rFonts w:eastAsia="宋体" w:cs="Times New Roman" w:hint="eastAsia"/>
            <w:szCs w:val="24"/>
          </w:rPr>
          <w:t>。为此，</w:t>
        </w:r>
      </w:ins>
      <w:r w:rsidRPr="00C97078">
        <w:rPr>
          <w:rFonts w:eastAsia="宋体" w:cs="Times New Roman" w:hint="eastAsia"/>
          <w:szCs w:val="24"/>
        </w:rPr>
        <w:t>本文主要研究基于标签传播的</w:t>
      </w:r>
      <w:ins w:id="22" w:author="admin" w:date="2023-05-18T21:30:00Z">
        <w:r w:rsidR="00141162">
          <w:rPr>
            <w:rFonts w:eastAsia="宋体" w:cs="Times New Roman" w:hint="eastAsia"/>
            <w:szCs w:val="24"/>
          </w:rPr>
          <w:t>社团</w:t>
        </w:r>
      </w:ins>
      <w:del w:id="23" w:author="admin" w:date="2023-05-18T21:30:00Z">
        <w:r w:rsidRPr="00C97078" w:rsidDel="00141162">
          <w:rPr>
            <w:rFonts w:eastAsia="宋体" w:cs="Times New Roman" w:hint="eastAsia"/>
            <w:szCs w:val="24"/>
          </w:rPr>
          <w:delText>相关性</w:delText>
        </w:r>
      </w:del>
      <w:r w:rsidRPr="00C97078">
        <w:rPr>
          <w:rFonts w:eastAsia="宋体" w:cs="Times New Roman" w:hint="eastAsia"/>
          <w:szCs w:val="24"/>
        </w:rPr>
        <w:t>检测</w:t>
      </w:r>
      <w:del w:id="24" w:author="admin" w:date="2023-05-18T21:30:00Z">
        <w:r w:rsidRPr="00C97078" w:rsidDel="00141162">
          <w:rPr>
            <w:rFonts w:eastAsia="宋体" w:cs="Times New Roman" w:hint="eastAsia"/>
            <w:szCs w:val="24"/>
          </w:rPr>
          <w:delText>算法的</w:delText>
        </w:r>
      </w:del>
      <w:r w:rsidRPr="00C97078">
        <w:rPr>
          <w:rFonts w:eastAsia="宋体" w:cs="Times New Roman" w:hint="eastAsia"/>
          <w:szCs w:val="24"/>
        </w:rPr>
        <w:t>优化问题</w:t>
      </w:r>
      <w:r>
        <w:rPr>
          <w:rFonts w:eastAsia="宋体" w:cs="Times New Roman" w:hint="eastAsia"/>
          <w:szCs w:val="24"/>
        </w:rPr>
        <w:t>，提出一种</w:t>
      </w:r>
      <w:ins w:id="25" w:author="admin" w:date="2023-05-18T21:30:00Z">
        <w:r w:rsidR="00141162">
          <w:rPr>
            <w:rFonts w:eastAsia="宋体" w:cs="Times New Roman" w:hint="eastAsia"/>
            <w:szCs w:val="24"/>
          </w:rPr>
          <w:t>基于库伦定律的标签传播社团检测</w:t>
        </w:r>
      </w:ins>
      <w:ins w:id="26" w:author="admin" w:date="2023-05-18T21:33:00Z">
        <w:r w:rsidR="00141162" w:rsidRPr="00C97078">
          <w:rPr>
            <w:rFonts w:eastAsia="宋体" w:cs="Times New Roman" w:hint="eastAsia"/>
            <w:szCs w:val="24"/>
          </w:rPr>
          <w:t>算</w:t>
        </w:r>
      </w:ins>
      <w:ins w:id="27" w:author="admin" w:date="2023-05-18T21:30:00Z">
        <w:r w:rsidR="00141162">
          <w:rPr>
            <w:rFonts w:eastAsia="宋体" w:cs="Times New Roman" w:hint="eastAsia"/>
            <w:szCs w:val="24"/>
          </w:rPr>
          <w:t>法</w:t>
        </w:r>
      </w:ins>
      <w:del w:id="28" w:author="admin" w:date="2023-05-18T21:30:00Z">
        <w:r w:rsidDel="00141162">
          <w:rPr>
            <w:rFonts w:eastAsia="宋体" w:cs="Times New Roman" w:hint="eastAsia"/>
            <w:szCs w:val="24"/>
          </w:rPr>
          <w:delText>名为</w:delText>
        </w:r>
      </w:del>
      <w:r w:rsidR="00A6269E">
        <w:rPr>
          <w:rFonts w:eastAsia="宋体" w:cs="Times New Roman" w:hint="eastAsia"/>
          <w:szCs w:val="24"/>
        </w:rPr>
        <w:t>LPACL</w:t>
      </w:r>
      <w:del w:id="29" w:author="admin" w:date="2023-05-18T21:30:00Z">
        <w:r w:rsidDel="00141162">
          <w:rPr>
            <w:rFonts w:eastAsia="宋体" w:cs="Times New Roman" w:hint="eastAsia"/>
            <w:szCs w:val="24"/>
          </w:rPr>
          <w:delText>的算法</w:delText>
        </w:r>
      </w:del>
      <w:ins w:id="30" w:author="admin" w:date="2023-05-18T21:34:00Z">
        <w:r w:rsidR="00141162">
          <w:rPr>
            <w:rFonts w:eastAsia="宋体" w:cs="Times New Roman" w:hint="eastAsia"/>
            <w:szCs w:val="24"/>
          </w:rPr>
          <w:t>。</w:t>
        </w:r>
        <w:r w:rsidR="00141162" w:rsidRPr="00141162">
          <w:rPr>
            <w:rFonts w:eastAsia="宋体" w:cs="Times New Roman" w:hint="eastAsia"/>
            <w:strike/>
            <w:szCs w:val="24"/>
            <w:highlight w:val="yellow"/>
            <w:rPrChange w:id="31" w:author="admin" w:date="2023-05-18T21:35:00Z">
              <w:rPr>
                <w:rFonts w:eastAsia="宋体" w:cs="Times New Roman" w:hint="eastAsia"/>
                <w:szCs w:val="24"/>
              </w:rPr>
            </w:rPrChange>
          </w:rPr>
          <w:t>本文提出的社团检测算法优化的中心思想是类比库仑定律电荷间吸引力的特性尽量规避</w:t>
        </w:r>
        <w:r w:rsidR="00141162" w:rsidRPr="00141162">
          <w:rPr>
            <w:rFonts w:eastAsia="宋体" w:cs="Times New Roman" w:hint="eastAsia"/>
            <w:strike/>
            <w:szCs w:val="24"/>
            <w:highlight w:val="yellow"/>
            <w:rPrChange w:id="32" w:author="admin" w:date="2023-05-18T21:35:00Z">
              <w:rPr>
                <w:rFonts w:eastAsia="宋体" w:cs="Times New Roman" w:hint="eastAsia"/>
                <w:szCs w:val="24"/>
              </w:rPr>
            </w:rPrChange>
          </w:rPr>
          <w:t>LPA</w:t>
        </w:r>
        <w:r w:rsidR="00141162" w:rsidRPr="00141162">
          <w:rPr>
            <w:rFonts w:eastAsia="宋体" w:cs="Times New Roman" w:hint="eastAsia"/>
            <w:strike/>
            <w:szCs w:val="24"/>
            <w:highlight w:val="yellow"/>
            <w:rPrChange w:id="33" w:author="admin" w:date="2023-05-18T21:35:00Z">
              <w:rPr>
                <w:rFonts w:eastAsia="宋体" w:cs="Times New Roman" w:hint="eastAsia"/>
                <w:szCs w:val="24"/>
              </w:rPr>
            </w:rPrChange>
          </w:rPr>
          <w:t>算法随机性和不稳定性的缺陷，从而达到优化算法的目的。</w:t>
        </w:r>
      </w:ins>
      <w:del w:id="34" w:author="admin" w:date="2023-05-18T21:30:00Z">
        <w:r w:rsidDel="00141162">
          <w:rPr>
            <w:rFonts w:eastAsia="宋体" w:cs="Times New Roman" w:hint="eastAsia"/>
            <w:szCs w:val="24"/>
          </w:rPr>
          <w:delText>。</w:delText>
        </w:r>
        <w:r w:rsidRPr="00C97078" w:rsidDel="00141162">
          <w:rPr>
            <w:rFonts w:eastAsia="宋体" w:cs="Times New Roman" w:hint="eastAsia"/>
            <w:szCs w:val="24"/>
          </w:rPr>
          <w:delText>本文</w:delText>
        </w:r>
      </w:del>
      <w:del w:id="35" w:author="admin" w:date="2023-05-18T21:31:00Z">
        <w:r w:rsidRPr="00C97078" w:rsidDel="00141162">
          <w:rPr>
            <w:rFonts w:eastAsia="宋体" w:cs="Times New Roman" w:hint="eastAsia"/>
            <w:szCs w:val="24"/>
          </w:rPr>
          <w:delText>的</w:delText>
        </w:r>
      </w:del>
      <w:r w:rsidRPr="00C97078">
        <w:rPr>
          <w:rFonts w:eastAsia="宋体" w:cs="Times New Roman" w:hint="eastAsia"/>
          <w:szCs w:val="24"/>
        </w:rPr>
        <w:t>主要工作如下：</w:t>
      </w:r>
    </w:p>
    <w:p w14:paraId="2D09F4CB" w14:textId="72421BDF" w:rsidR="00CE691C" w:rsidRPr="00C97078" w:rsidRDefault="00CE691C" w:rsidP="005D578E">
      <w:pPr>
        <w:ind w:firstLineChars="200" w:firstLine="480"/>
        <w:rPr>
          <w:rFonts w:eastAsia="宋体" w:cs="Times New Roman"/>
          <w:szCs w:val="24"/>
        </w:rPr>
      </w:pPr>
      <w:r w:rsidRPr="00C97078">
        <w:rPr>
          <w:rFonts w:eastAsia="宋体" w:cs="Times New Roman"/>
          <w:szCs w:val="24"/>
        </w:rPr>
        <w:t xml:space="preserve">1. </w:t>
      </w:r>
      <w:ins w:id="36" w:author="admin" w:date="2023-05-18T21:31:00Z">
        <w:r w:rsidR="00141162">
          <w:rPr>
            <w:rFonts w:eastAsia="宋体" w:cs="Times New Roman" w:hint="eastAsia"/>
            <w:szCs w:val="24"/>
          </w:rPr>
          <w:t>提出了种基于库伦定律的标签传播社团检测</w:t>
        </w:r>
      </w:ins>
      <w:ins w:id="37" w:author="admin" w:date="2023-05-18T21:33:00Z">
        <w:r w:rsidR="00141162" w:rsidRPr="00C97078">
          <w:rPr>
            <w:rFonts w:eastAsia="宋体" w:cs="Times New Roman" w:hint="eastAsia"/>
            <w:szCs w:val="24"/>
          </w:rPr>
          <w:t>算</w:t>
        </w:r>
      </w:ins>
      <w:ins w:id="38" w:author="admin" w:date="2023-05-18T21:31:00Z">
        <w:r w:rsidR="00141162">
          <w:rPr>
            <w:rFonts w:eastAsia="宋体" w:cs="Times New Roman" w:hint="eastAsia"/>
            <w:szCs w:val="24"/>
          </w:rPr>
          <w:t>法</w:t>
        </w:r>
        <w:r w:rsidR="00141162">
          <w:rPr>
            <w:rFonts w:eastAsia="宋体" w:cs="Times New Roman" w:hint="eastAsia"/>
            <w:szCs w:val="24"/>
          </w:rPr>
          <w:t>LPAC</w:t>
        </w:r>
      </w:ins>
      <w:del w:id="39" w:author="admin" w:date="2023-05-18T21:31:00Z">
        <w:r w:rsidRPr="00C97078" w:rsidDel="00141162">
          <w:rPr>
            <w:rFonts w:eastAsia="宋体" w:cs="Times New Roman" w:hint="eastAsia"/>
            <w:szCs w:val="24"/>
          </w:rPr>
          <w:delText>设计算法，</w:delText>
        </w:r>
      </w:del>
      <w:ins w:id="40" w:author="admin" w:date="2023-05-18T21:31:00Z">
        <w:r w:rsidR="00141162">
          <w:rPr>
            <w:rFonts w:eastAsia="宋体" w:cs="Times New Roman" w:hint="eastAsia"/>
            <w:szCs w:val="24"/>
          </w:rPr>
          <w:t>。</w:t>
        </w:r>
      </w:ins>
      <w:r w:rsidRPr="00C97078">
        <w:rPr>
          <w:rFonts w:eastAsia="宋体" w:cs="Times New Roman" w:hint="eastAsia"/>
          <w:szCs w:val="24"/>
        </w:rPr>
        <w:t>类比迁移库仑定律中描述的电子间作用力来避免</w:t>
      </w:r>
      <w:r w:rsidRPr="00141162">
        <w:rPr>
          <w:rFonts w:eastAsia="宋体" w:cs="Times New Roman" w:hint="eastAsia"/>
          <w:szCs w:val="24"/>
          <w:highlight w:val="yellow"/>
          <w:rPrChange w:id="41" w:author="admin" w:date="2023-05-18T21:35:00Z">
            <w:rPr>
              <w:rFonts w:eastAsia="宋体" w:cs="Times New Roman" w:hint="eastAsia"/>
              <w:szCs w:val="24"/>
            </w:rPr>
          </w:rPrChange>
        </w:rPr>
        <w:t>LPA</w:t>
      </w:r>
      <w:r w:rsidRPr="00C97078">
        <w:rPr>
          <w:rFonts w:eastAsia="宋体" w:cs="Times New Roman" w:hint="eastAsia"/>
          <w:szCs w:val="24"/>
        </w:rPr>
        <w:t>的缺点，将网络中的节点度数视为电子的电荷量，节点间的距离类比电子之间的距离，根据库仑定律计算所有两个节点之间的吸引力，得到节点吸引力矩阵。</w:t>
      </w:r>
    </w:p>
    <w:p w14:paraId="7200D833" w14:textId="038DB613" w:rsidR="00CE691C" w:rsidRPr="00C97078" w:rsidRDefault="00CE691C" w:rsidP="005D578E">
      <w:pPr>
        <w:ind w:firstLineChars="200" w:firstLine="480"/>
        <w:rPr>
          <w:rFonts w:eastAsia="宋体" w:cs="Times New Roman"/>
          <w:szCs w:val="24"/>
        </w:rPr>
      </w:pPr>
      <w:r w:rsidRPr="00C97078">
        <w:rPr>
          <w:rFonts w:eastAsia="宋体" w:cs="Times New Roman" w:hint="eastAsia"/>
          <w:szCs w:val="24"/>
        </w:rPr>
        <w:t>2</w:t>
      </w:r>
      <w:r w:rsidRPr="00C97078">
        <w:rPr>
          <w:rFonts w:eastAsia="宋体" w:cs="Times New Roman"/>
          <w:szCs w:val="24"/>
        </w:rPr>
        <w:t xml:space="preserve">. </w:t>
      </w:r>
      <w:ins w:id="42" w:author="admin" w:date="2023-05-18T21:32:00Z">
        <w:r w:rsidR="00141162">
          <w:rPr>
            <w:rFonts w:eastAsia="宋体" w:cs="Times New Roman" w:hint="eastAsia"/>
            <w:szCs w:val="24"/>
          </w:rPr>
          <w:t>优化</w:t>
        </w:r>
        <w:r w:rsidR="00141162">
          <w:rPr>
            <w:rFonts w:eastAsia="宋体" w:cs="Times New Roman" w:hint="eastAsia"/>
            <w:szCs w:val="24"/>
          </w:rPr>
          <w:t>LPAC</w:t>
        </w:r>
      </w:ins>
      <w:ins w:id="43" w:author="admin" w:date="2023-05-18T21:33:00Z">
        <w:r w:rsidR="00141162" w:rsidRPr="00C97078">
          <w:rPr>
            <w:rFonts w:eastAsia="宋体" w:cs="Times New Roman" w:hint="eastAsia"/>
            <w:szCs w:val="24"/>
          </w:rPr>
          <w:t>算</w:t>
        </w:r>
      </w:ins>
      <w:ins w:id="44" w:author="admin" w:date="2023-05-18T21:32:00Z">
        <w:r w:rsidR="00141162">
          <w:rPr>
            <w:rFonts w:eastAsia="宋体" w:cs="Times New Roman" w:hint="eastAsia"/>
            <w:szCs w:val="24"/>
          </w:rPr>
          <w:t>法降低其复杂度。</w:t>
        </w:r>
      </w:ins>
      <w:r w:rsidRPr="00141162">
        <w:rPr>
          <w:rFonts w:eastAsia="宋体" w:cs="Times New Roman" w:hint="eastAsia"/>
          <w:szCs w:val="24"/>
          <w:highlight w:val="yellow"/>
          <w:rPrChange w:id="45" w:author="admin" w:date="2023-05-18T21:32:00Z">
            <w:rPr>
              <w:rFonts w:eastAsia="宋体" w:cs="Times New Roman" w:hint="eastAsia"/>
              <w:szCs w:val="24"/>
            </w:rPr>
          </w:rPrChange>
        </w:rPr>
        <w:t>根据节点间吸引力矩阵进行社团检测迭代，为了避免大量冗余计算，提出了深度矩阵</w:t>
      </w:r>
      <w:r w:rsidRPr="00141162">
        <w:rPr>
          <w:rFonts w:eastAsia="宋体" w:cs="Times New Roman" w:hint="eastAsia"/>
          <w:szCs w:val="24"/>
          <w:highlight w:val="yellow"/>
          <w:rPrChange w:id="46" w:author="admin" w:date="2023-05-18T21:32:00Z">
            <w:rPr>
              <w:rFonts w:eastAsia="宋体" w:cs="Times New Roman" w:hint="eastAsia"/>
              <w:szCs w:val="24"/>
            </w:rPr>
          </w:rPrChange>
        </w:rPr>
        <w:t>d</w:t>
      </w:r>
      <w:r w:rsidRPr="00141162">
        <w:rPr>
          <w:rFonts w:eastAsia="宋体" w:cs="Times New Roman" w:hint="eastAsia"/>
          <w:szCs w:val="24"/>
          <w:highlight w:val="yellow"/>
          <w:rPrChange w:id="47" w:author="admin" w:date="2023-05-18T21:32:00Z">
            <w:rPr>
              <w:rFonts w:eastAsia="宋体" w:cs="Times New Roman" w:hint="eastAsia"/>
              <w:szCs w:val="24"/>
            </w:rPr>
          </w:rPrChange>
        </w:rPr>
        <w:t>的概念来限定矩阵计算。</w:t>
      </w:r>
    </w:p>
    <w:p w14:paraId="25730F2B" w14:textId="6F90DD91" w:rsidR="00CE691C" w:rsidRPr="00C97078" w:rsidRDefault="00CE691C" w:rsidP="005D578E">
      <w:pPr>
        <w:ind w:firstLineChars="200" w:firstLine="480"/>
        <w:rPr>
          <w:rFonts w:eastAsia="宋体" w:cs="Times New Roman"/>
          <w:szCs w:val="24"/>
        </w:rPr>
      </w:pPr>
      <w:r w:rsidRPr="00C97078">
        <w:rPr>
          <w:rFonts w:eastAsia="宋体" w:cs="Times New Roman"/>
          <w:szCs w:val="24"/>
        </w:rPr>
        <w:t xml:space="preserve">3. </w:t>
      </w:r>
      <w:ins w:id="48" w:author="admin" w:date="2023-05-18T21:32:00Z">
        <w:r w:rsidR="00141162">
          <w:rPr>
            <w:rFonts w:eastAsia="宋体" w:cs="Times New Roman"/>
            <w:szCs w:val="24"/>
          </w:rPr>
          <w:t>LPAC</w:t>
        </w:r>
        <w:r w:rsidR="00141162">
          <w:rPr>
            <w:rFonts w:eastAsia="宋体" w:cs="Times New Roman" w:hint="eastAsia"/>
            <w:szCs w:val="24"/>
          </w:rPr>
          <w:t>方法性能分析。</w:t>
        </w:r>
      </w:ins>
      <w:r w:rsidRPr="00C97078">
        <w:rPr>
          <w:rFonts w:eastAsia="宋体" w:cs="Times New Roman" w:hint="eastAsia"/>
          <w:szCs w:val="24"/>
        </w:rPr>
        <w:t>本文</w:t>
      </w:r>
      <w:del w:id="49" w:author="admin" w:date="2023-05-18T21:32:00Z">
        <w:r w:rsidRPr="00C97078" w:rsidDel="00141162">
          <w:rPr>
            <w:rFonts w:eastAsia="宋体" w:cs="Times New Roman" w:hint="eastAsia"/>
            <w:szCs w:val="24"/>
          </w:rPr>
          <w:delText>会</w:delText>
        </w:r>
      </w:del>
      <w:ins w:id="50" w:author="admin" w:date="2023-05-18T21:32:00Z">
        <w:r w:rsidR="00141162">
          <w:rPr>
            <w:rFonts w:eastAsia="宋体" w:cs="Times New Roman" w:hint="eastAsia"/>
            <w:szCs w:val="24"/>
          </w:rPr>
          <w:t>使用</w:t>
        </w:r>
      </w:ins>
      <w:del w:id="51" w:author="admin" w:date="2023-05-18T21:32:00Z">
        <w:r w:rsidDel="00141162">
          <w:rPr>
            <w:rFonts w:eastAsia="宋体" w:cs="Times New Roman" w:hint="eastAsia"/>
            <w:szCs w:val="24"/>
          </w:rPr>
          <w:delText>用</w:delText>
        </w:r>
      </w:del>
      <w:r>
        <w:rPr>
          <w:rFonts w:eastAsia="宋体" w:cs="Times New Roman" w:hint="eastAsia"/>
          <w:szCs w:val="24"/>
        </w:rPr>
        <w:t>模块度</w:t>
      </w:r>
      <w:ins w:id="52" w:author="admin" w:date="2023-05-18T21:32:00Z">
        <w:r w:rsidR="00141162">
          <w:rPr>
            <w:rFonts w:eastAsia="宋体" w:cs="Times New Roman" w:hint="eastAsia"/>
            <w:szCs w:val="24"/>
          </w:rPr>
          <w:t>、</w:t>
        </w:r>
      </w:ins>
      <w:del w:id="53" w:author="admin" w:date="2023-05-18T21:32:00Z">
        <w:r w:rsidDel="00141162">
          <w:rPr>
            <w:rFonts w:eastAsia="宋体" w:cs="Times New Roman" w:hint="eastAsia"/>
            <w:szCs w:val="24"/>
          </w:rPr>
          <w:delText>，</w:delText>
        </w:r>
      </w:del>
      <w:r>
        <w:rPr>
          <w:rFonts w:eastAsia="宋体" w:cs="Times New Roman" w:hint="eastAsia"/>
          <w:szCs w:val="24"/>
        </w:rPr>
        <w:t>NMI</w:t>
      </w:r>
      <w:r>
        <w:rPr>
          <w:rFonts w:eastAsia="宋体" w:cs="Times New Roman" w:hint="eastAsia"/>
          <w:szCs w:val="24"/>
        </w:rPr>
        <w:t>和</w:t>
      </w:r>
      <w:r>
        <w:rPr>
          <w:rFonts w:eastAsia="宋体" w:cs="Times New Roman" w:hint="eastAsia"/>
          <w:szCs w:val="24"/>
        </w:rPr>
        <w:t>ARI</w:t>
      </w:r>
      <w:r>
        <w:rPr>
          <w:rFonts w:eastAsia="宋体" w:cs="Times New Roman" w:hint="eastAsia"/>
          <w:szCs w:val="24"/>
        </w:rPr>
        <w:t>三种经典</w:t>
      </w:r>
      <w:ins w:id="54" w:author="admin" w:date="2023-05-18T21:33:00Z">
        <w:r w:rsidR="00141162">
          <w:rPr>
            <w:rFonts w:eastAsia="宋体" w:cs="Times New Roman" w:hint="eastAsia"/>
            <w:szCs w:val="24"/>
          </w:rPr>
          <w:t>的</w:t>
        </w:r>
      </w:ins>
      <w:r>
        <w:rPr>
          <w:rFonts w:eastAsia="宋体" w:cs="Times New Roman" w:hint="eastAsia"/>
          <w:szCs w:val="24"/>
        </w:rPr>
        <w:t>社团划分评价指标</w:t>
      </w:r>
      <w:ins w:id="55" w:author="admin" w:date="2023-05-18T21:33:00Z">
        <w:r w:rsidR="00141162">
          <w:rPr>
            <w:rFonts w:eastAsia="宋体" w:cs="Times New Roman" w:hint="eastAsia"/>
            <w:szCs w:val="24"/>
          </w:rPr>
          <w:t>，对比分析</w:t>
        </w:r>
        <w:r w:rsidR="00141162">
          <w:rPr>
            <w:rFonts w:eastAsia="宋体" w:cs="Times New Roman" w:hint="eastAsia"/>
            <w:szCs w:val="24"/>
          </w:rPr>
          <w:t>LPAC</w:t>
        </w:r>
        <w:r w:rsidR="00141162" w:rsidRPr="00C97078">
          <w:rPr>
            <w:rFonts w:eastAsia="宋体" w:cs="Times New Roman" w:hint="eastAsia"/>
            <w:szCs w:val="24"/>
          </w:rPr>
          <w:t>算</w:t>
        </w:r>
        <w:r w:rsidR="00141162">
          <w:rPr>
            <w:rFonts w:eastAsia="宋体" w:cs="Times New Roman" w:hint="eastAsia"/>
            <w:szCs w:val="24"/>
          </w:rPr>
          <w:t>法</w:t>
        </w:r>
      </w:ins>
      <w:del w:id="56" w:author="admin" w:date="2023-05-18T21:33:00Z">
        <w:r w:rsidDel="00141162">
          <w:rPr>
            <w:rFonts w:eastAsia="宋体" w:cs="Times New Roman" w:hint="eastAsia"/>
            <w:szCs w:val="24"/>
          </w:rPr>
          <w:delText>的</w:delText>
        </w:r>
        <w:r w:rsidRPr="00C97078" w:rsidDel="00141162">
          <w:rPr>
            <w:rFonts w:eastAsia="宋体" w:cs="Times New Roman" w:hint="eastAsia"/>
            <w:szCs w:val="24"/>
          </w:rPr>
          <w:delText>实验结果</w:delText>
        </w:r>
      </w:del>
      <w:r w:rsidRPr="00C97078">
        <w:rPr>
          <w:rFonts w:eastAsia="宋体" w:cs="Times New Roman" w:hint="eastAsia"/>
          <w:szCs w:val="24"/>
        </w:rPr>
        <w:t>与经典</w:t>
      </w:r>
      <w:del w:id="57" w:author="admin" w:date="2023-05-18T21:33:00Z">
        <w:r w:rsidRPr="00C97078" w:rsidDel="00141162">
          <w:rPr>
            <w:rFonts w:eastAsia="宋体" w:cs="Times New Roman" w:hint="eastAsia"/>
            <w:szCs w:val="24"/>
          </w:rPr>
          <w:delText>的</w:delText>
        </w:r>
      </w:del>
      <w:r w:rsidRPr="00C97078">
        <w:rPr>
          <w:rFonts w:eastAsia="宋体" w:cs="Times New Roman" w:hint="eastAsia"/>
          <w:szCs w:val="24"/>
        </w:rPr>
        <w:t>LPA</w:t>
      </w:r>
      <w:r w:rsidRPr="00C97078">
        <w:rPr>
          <w:rFonts w:eastAsia="宋体" w:cs="Times New Roman" w:hint="eastAsia"/>
          <w:szCs w:val="24"/>
        </w:rPr>
        <w:t>算法结果</w:t>
      </w:r>
      <w:del w:id="58" w:author="admin" w:date="2023-05-18T21:34:00Z">
        <w:r w:rsidRPr="00C97078" w:rsidDel="00141162">
          <w:rPr>
            <w:rFonts w:eastAsia="宋体" w:cs="Times New Roman" w:hint="eastAsia"/>
            <w:szCs w:val="24"/>
          </w:rPr>
          <w:delText>作比较以检验其精度和性能优势</w:delText>
        </w:r>
      </w:del>
      <w:r w:rsidRPr="00C97078">
        <w:rPr>
          <w:rFonts w:eastAsia="宋体" w:cs="Times New Roman" w:hint="eastAsia"/>
          <w:szCs w:val="24"/>
        </w:rPr>
        <w:t>。</w:t>
      </w:r>
    </w:p>
    <w:p w14:paraId="4A19BB2A" w14:textId="5B5F27E1" w:rsidR="00CE691C" w:rsidRDefault="00CE691C" w:rsidP="00CE691C">
      <w:pPr>
        <w:ind w:firstLineChars="200" w:firstLine="480"/>
      </w:pPr>
      <w:del w:id="59" w:author="admin" w:date="2023-05-18T21:35:00Z">
        <w:r w:rsidRPr="00C97078" w:rsidDel="00141162">
          <w:rPr>
            <w:rFonts w:eastAsia="宋体" w:cs="Times New Roman" w:hint="eastAsia"/>
            <w:szCs w:val="24"/>
          </w:rPr>
          <w:delText>综上，</w:delText>
        </w:r>
      </w:del>
      <w:del w:id="60" w:author="admin" w:date="2023-05-18T21:34:00Z">
        <w:r w:rsidRPr="00C97078" w:rsidDel="00141162">
          <w:rPr>
            <w:rFonts w:eastAsia="宋体" w:cs="Times New Roman" w:hint="eastAsia"/>
            <w:szCs w:val="24"/>
          </w:rPr>
          <w:delText>本文提出的社团检测算法优化的中心思想是类比库仑定律电荷间吸引力的特性尽量规避</w:delText>
        </w:r>
        <w:r w:rsidRPr="00C97078" w:rsidDel="00141162">
          <w:rPr>
            <w:rFonts w:eastAsia="宋体" w:cs="Times New Roman" w:hint="eastAsia"/>
            <w:szCs w:val="24"/>
          </w:rPr>
          <w:delText>LPA</w:delText>
        </w:r>
        <w:r w:rsidRPr="00C97078" w:rsidDel="00141162">
          <w:rPr>
            <w:rFonts w:eastAsia="宋体" w:cs="Times New Roman" w:hint="eastAsia"/>
            <w:szCs w:val="24"/>
          </w:rPr>
          <w:delText>算法随机性和不稳定性的缺陷，从而达到优化算法的目的。</w:delText>
        </w:r>
      </w:del>
      <w:del w:id="61" w:author="admin" w:date="2023-05-18T21:35:00Z">
        <w:r w:rsidDel="00141162">
          <w:rPr>
            <w:rFonts w:hint="eastAsia"/>
          </w:rPr>
          <w:delText>根据</w:delText>
        </w:r>
      </w:del>
      <w:ins w:id="62" w:author="admin" w:date="2023-05-18T21:35:00Z">
        <w:r w:rsidR="00141162">
          <w:rPr>
            <w:rFonts w:eastAsia="宋体" w:cs="Times New Roman" w:hint="eastAsia"/>
            <w:szCs w:val="24"/>
          </w:rPr>
          <w:t>在</w:t>
        </w:r>
      </w:ins>
      <w:r>
        <w:rPr>
          <w:rFonts w:hint="eastAsia"/>
        </w:rPr>
        <w:t>真实网络和人工网络上的</w:t>
      </w:r>
      <w:del w:id="63" w:author="admin" w:date="2023-05-18T21:35:00Z">
        <w:r w:rsidDel="00141162">
          <w:rPr>
            <w:rFonts w:hint="eastAsia"/>
          </w:rPr>
          <w:delText>具体</w:delText>
        </w:r>
      </w:del>
      <w:r>
        <w:rPr>
          <w:rFonts w:hint="eastAsia"/>
        </w:rPr>
        <w:t>实验结果</w:t>
      </w:r>
      <w:ins w:id="64" w:author="admin" w:date="2023-05-18T21:35:00Z">
        <w:r w:rsidR="00141162">
          <w:rPr>
            <w:rFonts w:hint="eastAsia"/>
          </w:rPr>
          <w:t>显示</w:t>
        </w:r>
      </w:ins>
      <w:r>
        <w:rPr>
          <w:rFonts w:hint="eastAsia"/>
        </w:rPr>
        <w:t>，在绝大多数情况下，</w:t>
      </w:r>
      <w:r w:rsidR="00A6269E">
        <w:rPr>
          <w:rFonts w:hint="eastAsia"/>
        </w:rPr>
        <w:t>LPACL</w:t>
      </w:r>
      <w:r>
        <w:rPr>
          <w:rFonts w:hint="eastAsia"/>
        </w:rPr>
        <w:t>在模块度</w:t>
      </w:r>
      <w:del w:id="65" w:author="admin" w:date="2023-05-18T21:35:00Z">
        <w:r w:rsidDel="00141162">
          <w:rPr>
            <w:rFonts w:hint="eastAsia"/>
          </w:rPr>
          <w:delText>，</w:delText>
        </w:r>
      </w:del>
      <w:ins w:id="66" w:author="admin" w:date="2023-05-18T21:35:00Z">
        <w:r w:rsidR="00141162">
          <w:rPr>
            <w:rFonts w:hint="eastAsia"/>
          </w:rPr>
          <w:t>、</w:t>
        </w:r>
      </w:ins>
      <w:r>
        <w:rPr>
          <w:rFonts w:hint="eastAsia"/>
        </w:rPr>
        <w:t>NMI</w:t>
      </w:r>
      <w:r>
        <w:rPr>
          <w:rFonts w:hint="eastAsia"/>
        </w:rPr>
        <w:t>和</w:t>
      </w:r>
      <w:r>
        <w:rPr>
          <w:rFonts w:hint="eastAsia"/>
        </w:rPr>
        <w:t>ARI</w:t>
      </w:r>
      <w:r>
        <w:rPr>
          <w:rFonts w:hint="eastAsia"/>
        </w:rPr>
        <w:t>三种社团划分评价指标上都表现出了不同程度的提高，且社团划分后形成的社团数量更少，由此可以证明</w:t>
      </w:r>
      <w:r w:rsidR="00A6269E">
        <w:rPr>
          <w:rFonts w:hint="eastAsia"/>
        </w:rPr>
        <w:t>LPACL</w:t>
      </w:r>
      <w:r>
        <w:rPr>
          <w:rFonts w:hint="eastAsia"/>
        </w:rPr>
        <w:t>在社团检测上的有效性，也证明了</w:t>
      </w:r>
      <w:r w:rsidR="00A6269E">
        <w:rPr>
          <w:rFonts w:hint="eastAsia"/>
        </w:rPr>
        <w:t>LPACL</w:t>
      </w:r>
      <w:r>
        <w:rPr>
          <w:rFonts w:hint="eastAsia"/>
        </w:rPr>
        <w:t>相较于经典的</w:t>
      </w:r>
      <w:r>
        <w:rPr>
          <w:rFonts w:hint="eastAsia"/>
        </w:rPr>
        <w:t>LPA</w:t>
      </w:r>
      <w:r>
        <w:rPr>
          <w:rFonts w:hint="eastAsia"/>
        </w:rPr>
        <w:t>算法有更加准确和稳定的结果。</w:t>
      </w:r>
    </w:p>
    <w:p w14:paraId="3E3F5B6D" w14:textId="77777777" w:rsidR="003A2BB0" w:rsidRPr="00CE691C" w:rsidRDefault="003A2BB0" w:rsidP="005D578E">
      <w:pPr>
        <w:pStyle w:val="paragraph"/>
        <w:spacing w:before="0" w:beforeAutospacing="0" w:after="0" w:afterAutospacing="0"/>
        <w:jc w:val="both"/>
        <w:rPr>
          <w:b/>
          <w:bCs/>
          <w:color w:val="000000"/>
          <w:sz w:val="28"/>
          <w:szCs w:val="28"/>
        </w:rPr>
      </w:pPr>
    </w:p>
    <w:p w14:paraId="128ADA8A" w14:textId="18348E60" w:rsidR="003A2BB0" w:rsidRDefault="003A2BB0" w:rsidP="00081719">
      <w:pPr>
        <w:pStyle w:val="paragraph"/>
        <w:spacing w:before="0" w:beforeAutospacing="0" w:after="0" w:afterAutospacing="0" w:line="400" w:lineRule="atLeast"/>
        <w:jc w:val="both"/>
        <w:rPr>
          <w:color w:val="000000"/>
        </w:rPr>
      </w:pPr>
      <w:r w:rsidRPr="000D40C2">
        <w:rPr>
          <w:rFonts w:hint="eastAsia"/>
          <w:b/>
          <w:bCs/>
          <w:color w:val="000000"/>
        </w:rPr>
        <w:t>关键词：</w:t>
      </w:r>
      <w:r w:rsidRPr="000D40C2">
        <w:rPr>
          <w:rFonts w:hint="eastAsia"/>
          <w:color w:val="000000"/>
        </w:rPr>
        <w:t>社团检测算法；LPA；库仑定律</w:t>
      </w:r>
      <w:r w:rsidR="001D6B64">
        <w:rPr>
          <w:rFonts w:hint="eastAsia"/>
          <w:color w:val="000000"/>
        </w:rPr>
        <w:t>；节点距离</w:t>
      </w:r>
      <w:r w:rsidR="0005561A">
        <w:rPr>
          <w:rFonts w:hint="eastAsia"/>
          <w:color w:val="000000"/>
        </w:rPr>
        <w:t>；库伦矩阵</w:t>
      </w:r>
      <w:r w:rsidR="00980FB4">
        <w:rPr>
          <w:color w:val="000000"/>
        </w:rPr>
        <w:br w:type="page"/>
      </w:r>
    </w:p>
    <w:p w14:paraId="22373E22" w14:textId="57EC541E" w:rsidR="003A2BB0" w:rsidRPr="000D40C2" w:rsidRDefault="003A2BB0" w:rsidP="005D578E">
      <w:pPr>
        <w:pStyle w:val="paragraph"/>
        <w:wordWrap w:val="0"/>
        <w:spacing w:before="480" w:beforeAutospacing="0" w:after="360" w:afterAutospacing="0" w:line="400" w:lineRule="atLeast"/>
        <w:jc w:val="center"/>
        <w:rPr>
          <w:rFonts w:ascii="Times New Roman" w:eastAsia="仿宋_GB2312" w:hAnsi="Times New Roman" w:cs="Times New Roman"/>
          <w:b/>
          <w:bCs/>
          <w:sz w:val="44"/>
          <w:szCs w:val="44"/>
        </w:rPr>
      </w:pPr>
      <w:bookmarkStart w:id="67" w:name="_Hlk132149981"/>
      <w:r w:rsidRPr="000D40C2">
        <w:rPr>
          <w:rFonts w:ascii="Times New Roman" w:eastAsia="仿宋_GB2312" w:hAnsi="Times New Roman" w:cs="Times New Roman"/>
          <w:b/>
          <w:bCs/>
          <w:sz w:val="44"/>
          <w:szCs w:val="44"/>
        </w:rPr>
        <w:lastRenderedPageBreak/>
        <w:t>A</w:t>
      </w:r>
      <w:r w:rsidR="00C237E2">
        <w:rPr>
          <w:rFonts w:ascii="Times New Roman" w:eastAsia="仿宋_GB2312" w:hAnsi="Times New Roman" w:cs="Times New Roman"/>
          <w:b/>
          <w:bCs/>
          <w:sz w:val="44"/>
          <w:szCs w:val="44"/>
        </w:rPr>
        <w:t>n a</w:t>
      </w:r>
      <w:r w:rsidRPr="000D40C2">
        <w:rPr>
          <w:rFonts w:ascii="Times New Roman" w:eastAsia="仿宋_GB2312" w:hAnsi="Times New Roman" w:cs="Times New Roman"/>
          <w:b/>
          <w:bCs/>
          <w:sz w:val="44"/>
          <w:szCs w:val="44"/>
        </w:rPr>
        <w:t>lgorithm of label propagation community detection based on coulomb’s law</w:t>
      </w:r>
      <w:bookmarkEnd w:id="67"/>
    </w:p>
    <w:p w14:paraId="7CB74603" w14:textId="3514F347" w:rsidR="003A2BB0" w:rsidRPr="000D40C2" w:rsidRDefault="003A2BB0" w:rsidP="00ED432F">
      <w:pPr>
        <w:pStyle w:val="paragraph"/>
        <w:spacing w:before="0" w:beforeAutospacing="0" w:after="0" w:afterAutospacing="0"/>
        <w:jc w:val="center"/>
        <w:rPr>
          <w:rFonts w:ascii="Arial" w:eastAsia="仿宋_GB2312" w:hAnsi="Arial" w:cs="Arial"/>
          <w:b/>
          <w:bCs/>
          <w:sz w:val="32"/>
          <w:szCs w:val="32"/>
        </w:rPr>
      </w:pPr>
      <w:r w:rsidRPr="000D40C2">
        <w:rPr>
          <w:rFonts w:ascii="Arial" w:eastAsia="仿宋_GB2312" w:hAnsi="Arial" w:cs="Arial"/>
          <w:b/>
          <w:bCs/>
          <w:sz w:val="32"/>
          <w:szCs w:val="32"/>
        </w:rPr>
        <w:t>Abstract</w:t>
      </w:r>
    </w:p>
    <w:p w14:paraId="1317D284" w14:textId="77777777" w:rsidR="00ED432F" w:rsidRPr="00ED432F" w:rsidRDefault="00ED432F" w:rsidP="00ED432F">
      <w:pPr>
        <w:ind w:firstLineChars="200" w:firstLine="480"/>
        <w:rPr>
          <w:rFonts w:cs="Times New Roman"/>
          <w:szCs w:val="24"/>
        </w:rPr>
      </w:pPr>
      <w:r w:rsidRPr="00ED432F">
        <w:rPr>
          <w:rFonts w:cs="Times New Roman"/>
          <w:szCs w:val="24"/>
        </w:rPr>
        <w:t>Community detection is an important part of complex network analysis, whose main purpose is to classify closely related subsets of the network. This has a wide range of real-life applications, such as in social network recommendation systems, public safety, suspect tracking and urban planning. The defect of random selectivity of label propagation does not contribute to the stability and accuracy of the algorithm. This paper focuses on the optimization problem of label propagation-based relevance detection algorithm and proposes an algorithm called LPACL. The main work of this paper is as follows:</w:t>
      </w:r>
    </w:p>
    <w:p w14:paraId="13F3DAA3" w14:textId="77777777" w:rsidR="00ED432F" w:rsidRPr="00ED432F" w:rsidRDefault="00ED432F" w:rsidP="00ED432F">
      <w:pPr>
        <w:ind w:firstLineChars="200" w:firstLine="480"/>
        <w:rPr>
          <w:rFonts w:cs="Times New Roman"/>
          <w:szCs w:val="24"/>
        </w:rPr>
      </w:pPr>
      <w:r w:rsidRPr="00ED432F">
        <w:rPr>
          <w:rFonts w:cs="Times New Roman"/>
          <w:szCs w:val="24"/>
        </w:rPr>
        <w:t xml:space="preserve">1. </w:t>
      </w:r>
      <w:r w:rsidRPr="00141162">
        <w:rPr>
          <w:rFonts w:cs="Times New Roman"/>
          <w:szCs w:val="24"/>
          <w:highlight w:val="yellow"/>
        </w:rPr>
        <w:t>d</w:t>
      </w:r>
      <w:r w:rsidRPr="00ED432F">
        <w:rPr>
          <w:rFonts w:cs="Times New Roman"/>
          <w:szCs w:val="24"/>
        </w:rPr>
        <w:t>esign the algorithm to avoid the drawbacks of LPA by analogy with the inter-electron forces described in the migration Coulomb's law, consider the node degrees in the network as the charge of electrons, the distance between nodes analogous to the distance between electrons, calculate the attraction between all two nodes according to Coulomb's law, and get the node attraction matrix.</w:t>
      </w:r>
    </w:p>
    <w:p w14:paraId="0D175A09" w14:textId="77777777" w:rsidR="00ED432F" w:rsidRPr="00ED432F" w:rsidRDefault="00ED432F" w:rsidP="00ED432F">
      <w:pPr>
        <w:ind w:firstLineChars="200" w:firstLine="480"/>
        <w:rPr>
          <w:rFonts w:cs="Times New Roman"/>
          <w:szCs w:val="24"/>
        </w:rPr>
      </w:pPr>
      <w:r w:rsidRPr="00ED432F">
        <w:rPr>
          <w:rFonts w:cs="Times New Roman"/>
          <w:szCs w:val="24"/>
        </w:rPr>
        <w:t>2. The community detection iteration is performed according to the inter-node attraction matrix, and the concept of depth matrix d is proposed to qualify the matrix calculation in order to avoid a large number of redundant calculations.</w:t>
      </w:r>
    </w:p>
    <w:p w14:paraId="53E5D54C" w14:textId="77777777" w:rsidR="00ED432F" w:rsidRPr="00ED432F" w:rsidRDefault="00ED432F" w:rsidP="00ED432F">
      <w:pPr>
        <w:ind w:firstLineChars="200" w:firstLine="480"/>
        <w:rPr>
          <w:rFonts w:cs="Times New Roman"/>
          <w:szCs w:val="24"/>
        </w:rPr>
      </w:pPr>
      <w:r w:rsidRPr="00ED432F">
        <w:rPr>
          <w:rFonts w:cs="Times New Roman"/>
          <w:szCs w:val="24"/>
        </w:rPr>
        <w:t>3. In this paper, the experimental results of three classical community classification evaluation metrics, namely, modularity, NMI and ARI, are compared with the results of the classical LPA algorithm to check their accuracy and performance advantages.</w:t>
      </w:r>
    </w:p>
    <w:p w14:paraId="12BE2402" w14:textId="3334B022" w:rsidR="003A2BB0" w:rsidRPr="005D578E" w:rsidRDefault="00ED432F" w:rsidP="00ED432F">
      <w:pPr>
        <w:ind w:firstLineChars="200" w:firstLine="480"/>
        <w:rPr>
          <w:rFonts w:cs="Times New Roman"/>
          <w:szCs w:val="24"/>
        </w:rPr>
      </w:pPr>
      <w:r w:rsidRPr="00ED432F">
        <w:rPr>
          <w:rFonts w:cs="Times New Roman"/>
          <w:szCs w:val="24"/>
        </w:rPr>
        <w:t>In summary, the central idea of the proposed community detection algorithm optimization is to avoid the defects of randomness and instability of the LPA algorithm as much as possible by analogy with the properties of the Coulomb's law charge-to-charge attraction, so as to achieve the purpose of optimizing the algorithm. According to the specific experimental results on real and artificial networks, in most cases, LPACL shows different degrees of improvement in three association division evaluation indexes, namely, modularity, NMI and ARI, and the number of associations formed after community division is smaller, which can prove the effectiveness of LPACL in community detection and also proves that LPACL compared with the classical LPA algorithm has more accurate and stable results.</w:t>
      </w:r>
    </w:p>
    <w:p w14:paraId="23781BD9" w14:textId="77777777" w:rsidR="003A2BB0" w:rsidRPr="00F6135F" w:rsidRDefault="003A2BB0" w:rsidP="00ED432F">
      <w:pPr>
        <w:pStyle w:val="paragraph"/>
        <w:spacing w:before="0" w:beforeAutospacing="0" w:after="0" w:afterAutospacing="0"/>
        <w:ind w:firstLineChars="200" w:firstLine="480"/>
        <w:jc w:val="both"/>
        <w:rPr>
          <w:rFonts w:ascii="Times New Roman" w:hAnsi="Times New Roman" w:cs="Times New Roman"/>
        </w:rPr>
      </w:pPr>
    </w:p>
    <w:p w14:paraId="51D1135F" w14:textId="2157BC9B" w:rsidR="003A2BB0" w:rsidRPr="001A6E9E" w:rsidRDefault="003A2BB0" w:rsidP="00ED432F">
      <w:pPr>
        <w:pStyle w:val="paragraph"/>
        <w:spacing w:before="0" w:beforeAutospacing="0" w:after="0" w:afterAutospacing="0"/>
        <w:rPr>
          <w:rFonts w:ascii="Times New Roman" w:hAnsi="Times New Roman" w:cs="Times New Roman"/>
          <w:color w:val="000000"/>
        </w:rPr>
        <w:sectPr w:rsidR="003A2BB0" w:rsidRPr="001A6E9E" w:rsidSect="00C73279">
          <w:pgSz w:w="11906" w:h="16838"/>
          <w:pgMar w:top="1418" w:right="1134" w:bottom="1418" w:left="1418" w:header="851" w:footer="992" w:gutter="0"/>
          <w:pgNumType w:fmt="upperRoman"/>
          <w:cols w:space="425"/>
          <w:docGrid w:linePitch="312"/>
        </w:sectPr>
      </w:pPr>
      <w:r w:rsidRPr="000D40C2">
        <w:rPr>
          <w:rFonts w:ascii="Times New Roman" w:hAnsi="Times New Roman" w:cs="Times New Roman"/>
          <w:b/>
          <w:bCs/>
          <w:color w:val="000000"/>
        </w:rPr>
        <w:t>Keywords</w:t>
      </w:r>
      <w:r w:rsidRPr="000C60AE">
        <w:rPr>
          <w:rFonts w:ascii="Times New Roman" w:hAnsi="Times New Roman" w:cs="Times New Roman"/>
          <w:color w:val="000000"/>
        </w:rPr>
        <w:t>:</w:t>
      </w:r>
      <w:r>
        <w:rPr>
          <w:rFonts w:ascii="Times New Roman" w:hAnsi="Times New Roman" w:cs="Times New Roman"/>
          <w:color w:val="000000"/>
        </w:rPr>
        <w:t xml:space="preserve"> </w:t>
      </w:r>
      <w:r w:rsidRPr="000C60AE">
        <w:rPr>
          <w:rFonts w:ascii="Times New Roman" w:hAnsi="Times New Roman" w:cs="Times New Roman"/>
          <w:color w:val="000000"/>
        </w:rPr>
        <w:t>Community detection algorithm; LPA; Coulomb's la</w:t>
      </w:r>
      <w:r w:rsidR="00F00EAD">
        <w:rPr>
          <w:rFonts w:ascii="Times New Roman" w:hAnsi="Times New Roman" w:cs="Times New Roman" w:hint="eastAsia"/>
          <w:color w:val="000000"/>
        </w:rPr>
        <w:t>w</w:t>
      </w:r>
      <w:r w:rsidR="00ED432F">
        <w:rPr>
          <w:rFonts w:ascii="Times New Roman" w:hAnsi="Times New Roman" w:cs="Times New Roman"/>
          <w:color w:val="000000"/>
        </w:rPr>
        <w:t>; n</w:t>
      </w:r>
      <w:r w:rsidR="00ED432F" w:rsidRPr="00ED432F">
        <w:rPr>
          <w:rFonts w:ascii="Times New Roman" w:hAnsi="Times New Roman" w:cs="Times New Roman"/>
          <w:color w:val="000000"/>
        </w:rPr>
        <w:t>odal distance; Coulomb matrix</w:t>
      </w:r>
    </w:p>
    <w:p w14:paraId="24AD9EBF" w14:textId="5E4C5A61" w:rsidR="00397CB9" w:rsidRPr="00ED432F" w:rsidRDefault="00397CB9" w:rsidP="005D578E">
      <w:pPr>
        <w:spacing w:line="400" w:lineRule="atLeast"/>
        <w:rPr>
          <w:rFonts w:asciiTheme="minorHAnsi" w:hAnsiTheme="minorHAnsi"/>
        </w:rPr>
      </w:pPr>
    </w:p>
    <w:sdt>
      <w:sdtPr>
        <w:rPr>
          <w:rFonts w:asciiTheme="minorHAnsi" w:eastAsiaTheme="minorEastAsia" w:hAnsiTheme="minorHAnsi" w:cstheme="minorBidi"/>
          <w:color w:val="auto"/>
          <w:kern w:val="2"/>
          <w:sz w:val="21"/>
          <w:szCs w:val="22"/>
          <w:lang w:val="zh-CN"/>
        </w:rPr>
        <w:id w:val="-53556679"/>
        <w:docPartObj>
          <w:docPartGallery w:val="Table of Contents"/>
          <w:docPartUnique/>
        </w:docPartObj>
      </w:sdtPr>
      <w:sdtEndPr>
        <w:rPr>
          <w:rFonts w:ascii="Times New Roman" w:hAnsi="Times New Roman"/>
          <w:b/>
          <w:bCs/>
          <w:sz w:val="24"/>
        </w:rPr>
      </w:sdtEndPr>
      <w:sdtContent>
        <w:p w14:paraId="71045923" w14:textId="7D36A7E0" w:rsidR="00B76FF4" w:rsidRPr="005D578E" w:rsidRDefault="00B76FF4" w:rsidP="00F1389B">
          <w:pPr>
            <w:pStyle w:val="TOC"/>
            <w:spacing w:before="480" w:after="360" w:line="240" w:lineRule="auto"/>
            <w:jc w:val="center"/>
            <w:rPr>
              <w:rFonts w:ascii="黑体" w:eastAsia="黑体" w:hAnsi="黑体"/>
              <w:b/>
              <w:bCs/>
              <w:color w:val="000000" w:themeColor="text1"/>
            </w:rPr>
          </w:pPr>
          <w:r w:rsidRPr="005D578E">
            <w:rPr>
              <w:rFonts w:ascii="黑体" w:eastAsia="黑体" w:hAnsi="黑体" w:hint="eastAsia"/>
              <w:b/>
              <w:bCs/>
              <w:color w:val="000000" w:themeColor="text1"/>
              <w:lang w:val="zh-CN"/>
            </w:rPr>
            <w:t>目</w:t>
          </w:r>
          <w:r w:rsidR="000D40C2" w:rsidRPr="00F1389B">
            <w:rPr>
              <w:rFonts w:ascii="黑体" w:eastAsia="黑体" w:hAnsi="黑体"/>
              <w:b/>
              <w:bCs/>
              <w:color w:val="000000" w:themeColor="text1"/>
              <w:lang w:val="zh-CN"/>
            </w:rPr>
            <w:t xml:space="preserve"> </w:t>
          </w:r>
          <w:r w:rsidRPr="005D578E">
            <w:rPr>
              <w:rFonts w:ascii="黑体" w:eastAsia="黑体" w:hAnsi="黑体" w:hint="eastAsia"/>
              <w:b/>
              <w:bCs/>
              <w:color w:val="000000" w:themeColor="text1"/>
              <w:lang w:val="zh-CN"/>
            </w:rPr>
            <w:t>录</w:t>
          </w:r>
        </w:p>
        <w:p w14:paraId="5FDE7739" w14:textId="1198FC6D" w:rsidR="00C97995" w:rsidRDefault="00B76FF4">
          <w:pPr>
            <w:pStyle w:val="10"/>
            <w:rPr>
              <w:rFonts w:asciiTheme="minorHAnsi" w:hAnsiTheme="minorHAnsi"/>
              <w:b w:val="0"/>
              <w:bCs w:val="0"/>
              <w:sz w:val="21"/>
              <w:szCs w:val="22"/>
            </w:rPr>
          </w:pPr>
          <w:r>
            <w:rPr>
              <w:lang w:val="zh-CN"/>
            </w:rPr>
            <w:fldChar w:fldCharType="begin"/>
          </w:r>
          <w:r>
            <w:rPr>
              <w:lang w:val="zh-CN"/>
            </w:rPr>
            <w:instrText xml:space="preserve"> TOC \o "1-3" \h \z \u </w:instrText>
          </w:r>
          <w:r>
            <w:rPr>
              <w:lang w:val="zh-CN"/>
            </w:rPr>
            <w:fldChar w:fldCharType="separate"/>
          </w:r>
          <w:hyperlink w:anchor="_Toc133422003" w:history="1">
            <w:r w:rsidR="00C97995" w:rsidRPr="00E249E3">
              <w:rPr>
                <w:rStyle w:val="a5"/>
                <w:rFonts w:ascii="黑体" w:eastAsia="黑体" w:hAnsi="黑体"/>
              </w:rPr>
              <w:t>第一章 绪论</w:t>
            </w:r>
            <w:r w:rsidR="00C97995">
              <w:rPr>
                <w:webHidden/>
              </w:rPr>
              <w:tab/>
            </w:r>
            <w:r w:rsidR="00C97995">
              <w:rPr>
                <w:webHidden/>
              </w:rPr>
              <w:fldChar w:fldCharType="begin"/>
            </w:r>
            <w:r w:rsidR="00C97995">
              <w:rPr>
                <w:webHidden/>
              </w:rPr>
              <w:instrText xml:space="preserve"> PAGEREF _Toc133422003 \h </w:instrText>
            </w:r>
            <w:r w:rsidR="00C97995">
              <w:rPr>
                <w:webHidden/>
              </w:rPr>
            </w:r>
            <w:r w:rsidR="00C97995">
              <w:rPr>
                <w:webHidden/>
              </w:rPr>
              <w:fldChar w:fldCharType="separate"/>
            </w:r>
            <w:r w:rsidR="00A13573">
              <w:rPr>
                <w:webHidden/>
              </w:rPr>
              <w:t>1</w:t>
            </w:r>
            <w:r w:rsidR="00C97995">
              <w:rPr>
                <w:webHidden/>
              </w:rPr>
              <w:fldChar w:fldCharType="end"/>
            </w:r>
          </w:hyperlink>
        </w:p>
        <w:p w14:paraId="74909EF2" w14:textId="33DEFE78" w:rsidR="00C97995" w:rsidRDefault="00141162">
          <w:pPr>
            <w:pStyle w:val="20"/>
            <w:ind w:left="480"/>
            <w:rPr>
              <w:rFonts w:asciiTheme="minorHAnsi" w:hAnsiTheme="minorHAnsi"/>
              <w:noProof/>
              <w:sz w:val="21"/>
            </w:rPr>
          </w:pPr>
          <w:hyperlink w:anchor="_Toc133422004" w:history="1">
            <w:r w:rsidR="00C97995" w:rsidRPr="00E249E3">
              <w:rPr>
                <w:rStyle w:val="a5"/>
                <w:noProof/>
              </w:rPr>
              <w:t xml:space="preserve">1.1 </w:t>
            </w:r>
            <w:r w:rsidR="00C97995" w:rsidRPr="00E249E3">
              <w:rPr>
                <w:rStyle w:val="a5"/>
                <w:noProof/>
              </w:rPr>
              <w:t>研究背景及意义</w:t>
            </w:r>
            <w:r w:rsidR="00C97995">
              <w:rPr>
                <w:noProof/>
                <w:webHidden/>
              </w:rPr>
              <w:tab/>
            </w:r>
            <w:r w:rsidR="00C97995">
              <w:rPr>
                <w:noProof/>
                <w:webHidden/>
              </w:rPr>
              <w:fldChar w:fldCharType="begin"/>
            </w:r>
            <w:r w:rsidR="00C97995">
              <w:rPr>
                <w:noProof/>
                <w:webHidden/>
              </w:rPr>
              <w:instrText xml:space="preserve"> PAGEREF _Toc133422004 \h </w:instrText>
            </w:r>
            <w:r w:rsidR="00C97995">
              <w:rPr>
                <w:noProof/>
                <w:webHidden/>
              </w:rPr>
            </w:r>
            <w:r w:rsidR="00C97995">
              <w:rPr>
                <w:noProof/>
                <w:webHidden/>
              </w:rPr>
              <w:fldChar w:fldCharType="separate"/>
            </w:r>
            <w:r w:rsidR="00A13573">
              <w:rPr>
                <w:noProof/>
                <w:webHidden/>
              </w:rPr>
              <w:t>1</w:t>
            </w:r>
            <w:r w:rsidR="00C97995">
              <w:rPr>
                <w:noProof/>
                <w:webHidden/>
              </w:rPr>
              <w:fldChar w:fldCharType="end"/>
            </w:r>
          </w:hyperlink>
        </w:p>
        <w:p w14:paraId="6B2E9090" w14:textId="67731885" w:rsidR="00C97995" w:rsidRDefault="00141162">
          <w:pPr>
            <w:pStyle w:val="20"/>
            <w:ind w:left="480"/>
            <w:rPr>
              <w:rFonts w:asciiTheme="minorHAnsi" w:hAnsiTheme="minorHAnsi"/>
              <w:noProof/>
              <w:sz w:val="21"/>
            </w:rPr>
          </w:pPr>
          <w:hyperlink w:anchor="_Toc133422005" w:history="1">
            <w:r w:rsidR="00C97995" w:rsidRPr="00E249E3">
              <w:rPr>
                <w:rStyle w:val="a5"/>
                <w:noProof/>
              </w:rPr>
              <w:t>1.2</w:t>
            </w:r>
            <w:r w:rsidR="00C97995" w:rsidRPr="00E249E3">
              <w:rPr>
                <w:rStyle w:val="a5"/>
                <w:noProof/>
              </w:rPr>
              <w:t>国内外研究现状</w:t>
            </w:r>
            <w:r w:rsidR="00C97995">
              <w:rPr>
                <w:noProof/>
                <w:webHidden/>
              </w:rPr>
              <w:tab/>
            </w:r>
            <w:r w:rsidR="00C97995">
              <w:rPr>
                <w:noProof/>
                <w:webHidden/>
              </w:rPr>
              <w:fldChar w:fldCharType="begin"/>
            </w:r>
            <w:r w:rsidR="00C97995">
              <w:rPr>
                <w:noProof/>
                <w:webHidden/>
              </w:rPr>
              <w:instrText xml:space="preserve"> PAGEREF _Toc133422005 \h </w:instrText>
            </w:r>
            <w:r w:rsidR="00C97995">
              <w:rPr>
                <w:noProof/>
                <w:webHidden/>
              </w:rPr>
            </w:r>
            <w:r w:rsidR="00C97995">
              <w:rPr>
                <w:noProof/>
                <w:webHidden/>
              </w:rPr>
              <w:fldChar w:fldCharType="separate"/>
            </w:r>
            <w:r w:rsidR="00A13573">
              <w:rPr>
                <w:noProof/>
                <w:webHidden/>
              </w:rPr>
              <w:t>1</w:t>
            </w:r>
            <w:r w:rsidR="00C97995">
              <w:rPr>
                <w:noProof/>
                <w:webHidden/>
              </w:rPr>
              <w:fldChar w:fldCharType="end"/>
            </w:r>
          </w:hyperlink>
        </w:p>
        <w:p w14:paraId="746CDED1" w14:textId="6F67DD31" w:rsidR="00C97995" w:rsidRDefault="00141162">
          <w:pPr>
            <w:pStyle w:val="20"/>
            <w:ind w:left="480"/>
            <w:rPr>
              <w:rFonts w:asciiTheme="minorHAnsi" w:hAnsiTheme="minorHAnsi"/>
              <w:noProof/>
              <w:sz w:val="21"/>
            </w:rPr>
          </w:pPr>
          <w:hyperlink w:anchor="_Toc133422006" w:history="1">
            <w:r w:rsidR="00C97995" w:rsidRPr="00E249E3">
              <w:rPr>
                <w:rStyle w:val="a5"/>
                <w:noProof/>
              </w:rPr>
              <w:t xml:space="preserve">1.3 </w:t>
            </w:r>
            <w:r w:rsidR="00C97995" w:rsidRPr="00E249E3">
              <w:rPr>
                <w:rStyle w:val="a5"/>
                <w:noProof/>
              </w:rPr>
              <w:t>本文主要研究内容</w:t>
            </w:r>
            <w:r w:rsidR="00C97995">
              <w:rPr>
                <w:noProof/>
                <w:webHidden/>
              </w:rPr>
              <w:tab/>
            </w:r>
            <w:r w:rsidR="00C97995">
              <w:rPr>
                <w:noProof/>
                <w:webHidden/>
              </w:rPr>
              <w:fldChar w:fldCharType="begin"/>
            </w:r>
            <w:r w:rsidR="00C97995">
              <w:rPr>
                <w:noProof/>
                <w:webHidden/>
              </w:rPr>
              <w:instrText xml:space="preserve"> PAGEREF _Toc133422006 \h </w:instrText>
            </w:r>
            <w:r w:rsidR="00C97995">
              <w:rPr>
                <w:noProof/>
                <w:webHidden/>
              </w:rPr>
            </w:r>
            <w:r w:rsidR="00C97995">
              <w:rPr>
                <w:noProof/>
                <w:webHidden/>
              </w:rPr>
              <w:fldChar w:fldCharType="separate"/>
            </w:r>
            <w:r w:rsidR="00A13573">
              <w:rPr>
                <w:noProof/>
                <w:webHidden/>
              </w:rPr>
              <w:t>2</w:t>
            </w:r>
            <w:r w:rsidR="00C97995">
              <w:rPr>
                <w:noProof/>
                <w:webHidden/>
              </w:rPr>
              <w:fldChar w:fldCharType="end"/>
            </w:r>
          </w:hyperlink>
        </w:p>
        <w:p w14:paraId="0FACF788" w14:textId="7B990A2F" w:rsidR="00C97995" w:rsidRDefault="00141162">
          <w:pPr>
            <w:pStyle w:val="20"/>
            <w:ind w:left="480"/>
            <w:rPr>
              <w:rFonts w:asciiTheme="minorHAnsi" w:hAnsiTheme="minorHAnsi"/>
              <w:noProof/>
              <w:sz w:val="21"/>
            </w:rPr>
          </w:pPr>
          <w:hyperlink w:anchor="_Toc133422007" w:history="1">
            <w:r w:rsidR="00C97995" w:rsidRPr="00E249E3">
              <w:rPr>
                <w:rStyle w:val="a5"/>
                <w:noProof/>
              </w:rPr>
              <w:t xml:space="preserve">1.4 </w:t>
            </w:r>
            <w:r w:rsidR="00C97995" w:rsidRPr="00E249E3">
              <w:rPr>
                <w:rStyle w:val="a5"/>
                <w:noProof/>
              </w:rPr>
              <w:t>论文组织结构</w:t>
            </w:r>
            <w:r w:rsidR="00C97995">
              <w:rPr>
                <w:noProof/>
                <w:webHidden/>
              </w:rPr>
              <w:tab/>
            </w:r>
            <w:r w:rsidR="00C97995">
              <w:rPr>
                <w:noProof/>
                <w:webHidden/>
              </w:rPr>
              <w:fldChar w:fldCharType="begin"/>
            </w:r>
            <w:r w:rsidR="00C97995">
              <w:rPr>
                <w:noProof/>
                <w:webHidden/>
              </w:rPr>
              <w:instrText xml:space="preserve"> PAGEREF _Toc133422007 \h </w:instrText>
            </w:r>
            <w:r w:rsidR="00C97995">
              <w:rPr>
                <w:noProof/>
                <w:webHidden/>
              </w:rPr>
            </w:r>
            <w:r w:rsidR="00C97995">
              <w:rPr>
                <w:noProof/>
                <w:webHidden/>
              </w:rPr>
              <w:fldChar w:fldCharType="separate"/>
            </w:r>
            <w:r w:rsidR="00A13573">
              <w:rPr>
                <w:noProof/>
                <w:webHidden/>
              </w:rPr>
              <w:t>3</w:t>
            </w:r>
            <w:r w:rsidR="00C97995">
              <w:rPr>
                <w:noProof/>
                <w:webHidden/>
              </w:rPr>
              <w:fldChar w:fldCharType="end"/>
            </w:r>
          </w:hyperlink>
        </w:p>
        <w:p w14:paraId="79A0DCC4" w14:textId="695B453A" w:rsidR="00C97995" w:rsidRDefault="00141162">
          <w:pPr>
            <w:pStyle w:val="10"/>
            <w:rPr>
              <w:rFonts w:asciiTheme="minorHAnsi" w:hAnsiTheme="minorHAnsi"/>
              <w:b w:val="0"/>
              <w:bCs w:val="0"/>
              <w:sz w:val="21"/>
              <w:szCs w:val="22"/>
            </w:rPr>
          </w:pPr>
          <w:hyperlink w:anchor="_Toc133422008" w:history="1">
            <w:r w:rsidR="00C97995" w:rsidRPr="00E249E3">
              <w:rPr>
                <w:rStyle w:val="a5"/>
                <w:rFonts w:ascii="黑体" w:eastAsia="黑体" w:hAnsi="黑体"/>
              </w:rPr>
              <w:t>第二章 相关理论知识与技术</w:t>
            </w:r>
            <w:r w:rsidR="00C97995">
              <w:rPr>
                <w:webHidden/>
              </w:rPr>
              <w:tab/>
            </w:r>
            <w:r w:rsidR="00C97995">
              <w:rPr>
                <w:webHidden/>
              </w:rPr>
              <w:fldChar w:fldCharType="begin"/>
            </w:r>
            <w:r w:rsidR="00C97995">
              <w:rPr>
                <w:webHidden/>
              </w:rPr>
              <w:instrText xml:space="preserve"> PAGEREF _Toc133422008 \h </w:instrText>
            </w:r>
            <w:r w:rsidR="00C97995">
              <w:rPr>
                <w:webHidden/>
              </w:rPr>
            </w:r>
            <w:r w:rsidR="00C97995">
              <w:rPr>
                <w:webHidden/>
              </w:rPr>
              <w:fldChar w:fldCharType="separate"/>
            </w:r>
            <w:r w:rsidR="00A13573">
              <w:rPr>
                <w:webHidden/>
              </w:rPr>
              <w:t>4</w:t>
            </w:r>
            <w:r w:rsidR="00C97995">
              <w:rPr>
                <w:webHidden/>
              </w:rPr>
              <w:fldChar w:fldCharType="end"/>
            </w:r>
          </w:hyperlink>
        </w:p>
        <w:p w14:paraId="2B424C88" w14:textId="3C9A0E7A" w:rsidR="00C97995" w:rsidRDefault="00141162">
          <w:pPr>
            <w:pStyle w:val="20"/>
            <w:ind w:left="480"/>
            <w:rPr>
              <w:rFonts w:asciiTheme="minorHAnsi" w:hAnsiTheme="minorHAnsi"/>
              <w:noProof/>
              <w:sz w:val="21"/>
            </w:rPr>
          </w:pPr>
          <w:hyperlink w:anchor="_Toc133422009" w:history="1">
            <w:r w:rsidR="00C97995" w:rsidRPr="00E249E3">
              <w:rPr>
                <w:rStyle w:val="a5"/>
                <w:noProof/>
              </w:rPr>
              <w:t xml:space="preserve">2.1 </w:t>
            </w:r>
            <w:r w:rsidR="00C97995" w:rsidRPr="00E249E3">
              <w:rPr>
                <w:rStyle w:val="a5"/>
                <w:noProof/>
              </w:rPr>
              <w:t>复杂网络概述</w:t>
            </w:r>
            <w:r w:rsidR="00C97995">
              <w:rPr>
                <w:noProof/>
                <w:webHidden/>
              </w:rPr>
              <w:tab/>
            </w:r>
            <w:r w:rsidR="00C97995">
              <w:rPr>
                <w:noProof/>
                <w:webHidden/>
              </w:rPr>
              <w:fldChar w:fldCharType="begin"/>
            </w:r>
            <w:r w:rsidR="00C97995">
              <w:rPr>
                <w:noProof/>
                <w:webHidden/>
              </w:rPr>
              <w:instrText xml:space="preserve"> PAGEREF _Toc133422009 \h </w:instrText>
            </w:r>
            <w:r w:rsidR="00C97995">
              <w:rPr>
                <w:noProof/>
                <w:webHidden/>
              </w:rPr>
            </w:r>
            <w:r w:rsidR="00C97995">
              <w:rPr>
                <w:noProof/>
                <w:webHidden/>
              </w:rPr>
              <w:fldChar w:fldCharType="separate"/>
            </w:r>
            <w:r w:rsidR="00A13573">
              <w:rPr>
                <w:noProof/>
                <w:webHidden/>
              </w:rPr>
              <w:t>4</w:t>
            </w:r>
            <w:r w:rsidR="00C97995">
              <w:rPr>
                <w:noProof/>
                <w:webHidden/>
              </w:rPr>
              <w:fldChar w:fldCharType="end"/>
            </w:r>
          </w:hyperlink>
        </w:p>
        <w:p w14:paraId="297EC4AA" w14:textId="57ED0C3D" w:rsidR="00C97995" w:rsidRDefault="00141162">
          <w:pPr>
            <w:pStyle w:val="3"/>
            <w:tabs>
              <w:tab w:val="right" w:leader="dot" w:pos="8296"/>
            </w:tabs>
            <w:ind w:left="960"/>
            <w:rPr>
              <w:rFonts w:asciiTheme="minorHAnsi" w:hAnsiTheme="minorHAnsi"/>
              <w:noProof/>
              <w:sz w:val="21"/>
            </w:rPr>
          </w:pPr>
          <w:hyperlink w:anchor="_Toc133422010" w:history="1">
            <w:r w:rsidR="00C97995" w:rsidRPr="00E249E3">
              <w:rPr>
                <w:rStyle w:val="a5"/>
                <w:noProof/>
              </w:rPr>
              <w:t xml:space="preserve">2.1.1 </w:t>
            </w:r>
            <w:r w:rsidR="00C97995" w:rsidRPr="00E249E3">
              <w:rPr>
                <w:rStyle w:val="a5"/>
                <w:noProof/>
              </w:rPr>
              <w:t>复杂网络的表现形式</w:t>
            </w:r>
            <w:r w:rsidR="00C97995">
              <w:rPr>
                <w:noProof/>
                <w:webHidden/>
              </w:rPr>
              <w:tab/>
            </w:r>
            <w:r w:rsidR="00C97995">
              <w:rPr>
                <w:noProof/>
                <w:webHidden/>
              </w:rPr>
              <w:fldChar w:fldCharType="begin"/>
            </w:r>
            <w:r w:rsidR="00C97995">
              <w:rPr>
                <w:noProof/>
                <w:webHidden/>
              </w:rPr>
              <w:instrText xml:space="preserve"> PAGEREF _Toc133422010 \h </w:instrText>
            </w:r>
            <w:r w:rsidR="00C97995">
              <w:rPr>
                <w:noProof/>
                <w:webHidden/>
              </w:rPr>
            </w:r>
            <w:r w:rsidR="00C97995">
              <w:rPr>
                <w:noProof/>
                <w:webHidden/>
              </w:rPr>
              <w:fldChar w:fldCharType="separate"/>
            </w:r>
            <w:r w:rsidR="00A13573">
              <w:rPr>
                <w:noProof/>
                <w:webHidden/>
              </w:rPr>
              <w:t>4</w:t>
            </w:r>
            <w:r w:rsidR="00C97995">
              <w:rPr>
                <w:noProof/>
                <w:webHidden/>
              </w:rPr>
              <w:fldChar w:fldCharType="end"/>
            </w:r>
          </w:hyperlink>
        </w:p>
        <w:p w14:paraId="7F4B7DA1" w14:textId="3509000D" w:rsidR="00C97995" w:rsidRDefault="00141162">
          <w:pPr>
            <w:pStyle w:val="3"/>
            <w:tabs>
              <w:tab w:val="right" w:leader="dot" w:pos="8296"/>
            </w:tabs>
            <w:ind w:left="960"/>
            <w:rPr>
              <w:rFonts w:asciiTheme="minorHAnsi" w:hAnsiTheme="minorHAnsi"/>
              <w:noProof/>
              <w:sz w:val="21"/>
            </w:rPr>
          </w:pPr>
          <w:hyperlink w:anchor="_Toc133422011" w:history="1">
            <w:r w:rsidR="00C97995" w:rsidRPr="00E249E3">
              <w:rPr>
                <w:rStyle w:val="a5"/>
                <w:noProof/>
              </w:rPr>
              <w:t xml:space="preserve">2.1.2 </w:t>
            </w:r>
            <w:r w:rsidR="00C97995" w:rsidRPr="00E249E3">
              <w:rPr>
                <w:rStyle w:val="a5"/>
                <w:noProof/>
              </w:rPr>
              <w:t>复杂网络的主要研究内容</w:t>
            </w:r>
            <w:r w:rsidR="00C97995">
              <w:rPr>
                <w:noProof/>
                <w:webHidden/>
              </w:rPr>
              <w:tab/>
            </w:r>
            <w:r w:rsidR="00C97995">
              <w:rPr>
                <w:noProof/>
                <w:webHidden/>
              </w:rPr>
              <w:fldChar w:fldCharType="begin"/>
            </w:r>
            <w:r w:rsidR="00C97995">
              <w:rPr>
                <w:noProof/>
                <w:webHidden/>
              </w:rPr>
              <w:instrText xml:space="preserve"> PAGEREF _Toc133422011 \h </w:instrText>
            </w:r>
            <w:r w:rsidR="00C97995">
              <w:rPr>
                <w:noProof/>
                <w:webHidden/>
              </w:rPr>
            </w:r>
            <w:r w:rsidR="00C97995">
              <w:rPr>
                <w:noProof/>
                <w:webHidden/>
              </w:rPr>
              <w:fldChar w:fldCharType="separate"/>
            </w:r>
            <w:r w:rsidR="00A13573">
              <w:rPr>
                <w:noProof/>
                <w:webHidden/>
              </w:rPr>
              <w:t>6</w:t>
            </w:r>
            <w:r w:rsidR="00C97995">
              <w:rPr>
                <w:noProof/>
                <w:webHidden/>
              </w:rPr>
              <w:fldChar w:fldCharType="end"/>
            </w:r>
          </w:hyperlink>
        </w:p>
        <w:p w14:paraId="0E1F7B75" w14:textId="6ABEC346" w:rsidR="00C97995" w:rsidRDefault="00141162">
          <w:pPr>
            <w:pStyle w:val="20"/>
            <w:ind w:left="480"/>
            <w:rPr>
              <w:rFonts w:asciiTheme="minorHAnsi" w:hAnsiTheme="minorHAnsi"/>
              <w:noProof/>
              <w:sz w:val="21"/>
            </w:rPr>
          </w:pPr>
          <w:hyperlink w:anchor="_Toc133422012" w:history="1">
            <w:r w:rsidR="00C97995" w:rsidRPr="00E249E3">
              <w:rPr>
                <w:rStyle w:val="a5"/>
                <w:noProof/>
              </w:rPr>
              <w:t xml:space="preserve">2.2 </w:t>
            </w:r>
            <w:r w:rsidR="00C97995" w:rsidRPr="00E249E3">
              <w:rPr>
                <w:rStyle w:val="a5"/>
                <w:noProof/>
              </w:rPr>
              <w:t>社团检测算法的研究</w:t>
            </w:r>
            <w:r w:rsidR="00C97995">
              <w:rPr>
                <w:noProof/>
                <w:webHidden/>
              </w:rPr>
              <w:tab/>
            </w:r>
            <w:r w:rsidR="00C97995">
              <w:rPr>
                <w:noProof/>
                <w:webHidden/>
              </w:rPr>
              <w:fldChar w:fldCharType="begin"/>
            </w:r>
            <w:r w:rsidR="00C97995">
              <w:rPr>
                <w:noProof/>
                <w:webHidden/>
              </w:rPr>
              <w:instrText xml:space="preserve"> PAGEREF _Toc133422012 \h </w:instrText>
            </w:r>
            <w:r w:rsidR="00C97995">
              <w:rPr>
                <w:noProof/>
                <w:webHidden/>
              </w:rPr>
            </w:r>
            <w:r w:rsidR="00C97995">
              <w:rPr>
                <w:noProof/>
                <w:webHidden/>
              </w:rPr>
              <w:fldChar w:fldCharType="separate"/>
            </w:r>
            <w:r w:rsidR="00A13573">
              <w:rPr>
                <w:noProof/>
                <w:webHidden/>
              </w:rPr>
              <w:t>6</w:t>
            </w:r>
            <w:r w:rsidR="00C97995">
              <w:rPr>
                <w:noProof/>
                <w:webHidden/>
              </w:rPr>
              <w:fldChar w:fldCharType="end"/>
            </w:r>
          </w:hyperlink>
        </w:p>
        <w:p w14:paraId="68CFF59E" w14:textId="12559863" w:rsidR="00C97995" w:rsidRDefault="00141162">
          <w:pPr>
            <w:pStyle w:val="3"/>
            <w:tabs>
              <w:tab w:val="right" w:leader="dot" w:pos="8296"/>
            </w:tabs>
            <w:ind w:left="960"/>
            <w:rPr>
              <w:rFonts w:asciiTheme="minorHAnsi" w:hAnsiTheme="minorHAnsi"/>
              <w:noProof/>
              <w:sz w:val="21"/>
            </w:rPr>
          </w:pPr>
          <w:hyperlink w:anchor="_Toc133422013" w:history="1">
            <w:r w:rsidR="00C97995" w:rsidRPr="00E249E3">
              <w:rPr>
                <w:rStyle w:val="a5"/>
                <w:noProof/>
              </w:rPr>
              <w:t xml:space="preserve">2.2.1 </w:t>
            </w:r>
            <w:r w:rsidR="00C97995" w:rsidRPr="00E249E3">
              <w:rPr>
                <w:rStyle w:val="a5"/>
                <w:noProof/>
              </w:rPr>
              <w:t>基于标签传播的社团检测算法</w:t>
            </w:r>
            <w:r w:rsidR="00C97995">
              <w:rPr>
                <w:noProof/>
                <w:webHidden/>
              </w:rPr>
              <w:tab/>
            </w:r>
            <w:r w:rsidR="00C97995">
              <w:rPr>
                <w:noProof/>
                <w:webHidden/>
              </w:rPr>
              <w:fldChar w:fldCharType="begin"/>
            </w:r>
            <w:r w:rsidR="00C97995">
              <w:rPr>
                <w:noProof/>
                <w:webHidden/>
              </w:rPr>
              <w:instrText xml:space="preserve"> PAGEREF _Toc133422013 \h </w:instrText>
            </w:r>
            <w:r w:rsidR="00C97995">
              <w:rPr>
                <w:noProof/>
                <w:webHidden/>
              </w:rPr>
            </w:r>
            <w:r w:rsidR="00C97995">
              <w:rPr>
                <w:noProof/>
                <w:webHidden/>
              </w:rPr>
              <w:fldChar w:fldCharType="separate"/>
            </w:r>
            <w:r w:rsidR="00A13573">
              <w:rPr>
                <w:noProof/>
                <w:webHidden/>
              </w:rPr>
              <w:t>7</w:t>
            </w:r>
            <w:r w:rsidR="00C97995">
              <w:rPr>
                <w:noProof/>
                <w:webHidden/>
              </w:rPr>
              <w:fldChar w:fldCharType="end"/>
            </w:r>
          </w:hyperlink>
        </w:p>
        <w:p w14:paraId="0D0E9E7F" w14:textId="0C0B7942" w:rsidR="00C97995" w:rsidRDefault="00141162">
          <w:pPr>
            <w:pStyle w:val="3"/>
            <w:tabs>
              <w:tab w:val="right" w:leader="dot" w:pos="8296"/>
            </w:tabs>
            <w:ind w:left="960"/>
            <w:rPr>
              <w:rFonts w:asciiTheme="minorHAnsi" w:hAnsiTheme="minorHAnsi"/>
              <w:noProof/>
              <w:sz w:val="21"/>
            </w:rPr>
          </w:pPr>
          <w:hyperlink w:anchor="_Toc133422014" w:history="1">
            <w:r w:rsidR="00C97995" w:rsidRPr="00E249E3">
              <w:rPr>
                <w:rStyle w:val="a5"/>
                <w:noProof/>
              </w:rPr>
              <w:t xml:space="preserve">2.2.2 </w:t>
            </w:r>
            <w:r w:rsidR="00C97995" w:rsidRPr="00E249E3">
              <w:rPr>
                <w:rStyle w:val="a5"/>
                <w:noProof/>
              </w:rPr>
              <w:t>基于模块度的社团检测算法</w:t>
            </w:r>
            <w:r w:rsidR="00C97995">
              <w:rPr>
                <w:noProof/>
                <w:webHidden/>
              </w:rPr>
              <w:tab/>
            </w:r>
            <w:r w:rsidR="00C97995">
              <w:rPr>
                <w:noProof/>
                <w:webHidden/>
              </w:rPr>
              <w:fldChar w:fldCharType="begin"/>
            </w:r>
            <w:r w:rsidR="00C97995">
              <w:rPr>
                <w:noProof/>
                <w:webHidden/>
              </w:rPr>
              <w:instrText xml:space="preserve"> PAGEREF _Toc133422014 \h </w:instrText>
            </w:r>
            <w:r w:rsidR="00C97995">
              <w:rPr>
                <w:noProof/>
                <w:webHidden/>
              </w:rPr>
            </w:r>
            <w:r w:rsidR="00C97995">
              <w:rPr>
                <w:noProof/>
                <w:webHidden/>
              </w:rPr>
              <w:fldChar w:fldCharType="separate"/>
            </w:r>
            <w:r w:rsidR="00A13573">
              <w:rPr>
                <w:noProof/>
                <w:webHidden/>
              </w:rPr>
              <w:t>8</w:t>
            </w:r>
            <w:r w:rsidR="00C97995">
              <w:rPr>
                <w:noProof/>
                <w:webHidden/>
              </w:rPr>
              <w:fldChar w:fldCharType="end"/>
            </w:r>
          </w:hyperlink>
        </w:p>
        <w:p w14:paraId="04E3176D" w14:textId="7F53A3FC" w:rsidR="00C97995" w:rsidRDefault="00141162">
          <w:pPr>
            <w:pStyle w:val="3"/>
            <w:tabs>
              <w:tab w:val="right" w:leader="dot" w:pos="8296"/>
            </w:tabs>
            <w:ind w:left="960"/>
            <w:rPr>
              <w:rFonts w:asciiTheme="minorHAnsi" w:hAnsiTheme="minorHAnsi"/>
              <w:noProof/>
              <w:sz w:val="21"/>
            </w:rPr>
          </w:pPr>
          <w:hyperlink w:anchor="_Toc133422015" w:history="1">
            <w:r w:rsidR="00C97995" w:rsidRPr="00E249E3">
              <w:rPr>
                <w:rStyle w:val="a5"/>
                <w:noProof/>
              </w:rPr>
              <w:t xml:space="preserve">2.2.3 </w:t>
            </w:r>
            <w:r w:rsidR="00C97995" w:rsidRPr="00E249E3">
              <w:rPr>
                <w:rStyle w:val="a5"/>
                <w:noProof/>
              </w:rPr>
              <w:t>基于层聚类的社团检测算法</w:t>
            </w:r>
            <w:r w:rsidR="00C97995">
              <w:rPr>
                <w:noProof/>
                <w:webHidden/>
              </w:rPr>
              <w:tab/>
            </w:r>
            <w:r w:rsidR="00C97995">
              <w:rPr>
                <w:noProof/>
                <w:webHidden/>
              </w:rPr>
              <w:fldChar w:fldCharType="begin"/>
            </w:r>
            <w:r w:rsidR="00C97995">
              <w:rPr>
                <w:noProof/>
                <w:webHidden/>
              </w:rPr>
              <w:instrText xml:space="preserve"> PAGEREF _Toc133422015 \h </w:instrText>
            </w:r>
            <w:r w:rsidR="00C97995">
              <w:rPr>
                <w:noProof/>
                <w:webHidden/>
              </w:rPr>
            </w:r>
            <w:r w:rsidR="00C97995">
              <w:rPr>
                <w:noProof/>
                <w:webHidden/>
              </w:rPr>
              <w:fldChar w:fldCharType="separate"/>
            </w:r>
            <w:r w:rsidR="00A13573">
              <w:rPr>
                <w:noProof/>
                <w:webHidden/>
              </w:rPr>
              <w:t>8</w:t>
            </w:r>
            <w:r w:rsidR="00C97995">
              <w:rPr>
                <w:noProof/>
                <w:webHidden/>
              </w:rPr>
              <w:fldChar w:fldCharType="end"/>
            </w:r>
          </w:hyperlink>
        </w:p>
        <w:p w14:paraId="1706674C" w14:textId="5918BA4F" w:rsidR="00C97995" w:rsidRDefault="00141162">
          <w:pPr>
            <w:pStyle w:val="3"/>
            <w:tabs>
              <w:tab w:val="right" w:leader="dot" w:pos="8296"/>
            </w:tabs>
            <w:ind w:left="960"/>
            <w:rPr>
              <w:rFonts w:asciiTheme="minorHAnsi" w:hAnsiTheme="minorHAnsi"/>
              <w:noProof/>
              <w:sz w:val="21"/>
            </w:rPr>
          </w:pPr>
          <w:hyperlink w:anchor="_Toc133422016" w:history="1">
            <w:r w:rsidR="00C97995" w:rsidRPr="00E249E3">
              <w:rPr>
                <w:rStyle w:val="a5"/>
                <w:noProof/>
              </w:rPr>
              <w:t xml:space="preserve">2.2.4 </w:t>
            </w:r>
            <w:r w:rsidR="00C97995" w:rsidRPr="00E249E3">
              <w:rPr>
                <w:rStyle w:val="a5"/>
                <w:noProof/>
              </w:rPr>
              <w:t>基于随机块模型的社团检测算法</w:t>
            </w:r>
            <w:r w:rsidR="00C97995">
              <w:rPr>
                <w:noProof/>
                <w:webHidden/>
              </w:rPr>
              <w:tab/>
            </w:r>
            <w:r w:rsidR="00C97995">
              <w:rPr>
                <w:noProof/>
                <w:webHidden/>
              </w:rPr>
              <w:fldChar w:fldCharType="begin"/>
            </w:r>
            <w:r w:rsidR="00C97995">
              <w:rPr>
                <w:noProof/>
                <w:webHidden/>
              </w:rPr>
              <w:instrText xml:space="preserve"> PAGEREF _Toc133422016 \h </w:instrText>
            </w:r>
            <w:r w:rsidR="00C97995">
              <w:rPr>
                <w:noProof/>
                <w:webHidden/>
              </w:rPr>
            </w:r>
            <w:r w:rsidR="00C97995">
              <w:rPr>
                <w:noProof/>
                <w:webHidden/>
              </w:rPr>
              <w:fldChar w:fldCharType="separate"/>
            </w:r>
            <w:r w:rsidR="00A13573">
              <w:rPr>
                <w:noProof/>
                <w:webHidden/>
              </w:rPr>
              <w:t>9</w:t>
            </w:r>
            <w:r w:rsidR="00C97995">
              <w:rPr>
                <w:noProof/>
                <w:webHidden/>
              </w:rPr>
              <w:fldChar w:fldCharType="end"/>
            </w:r>
          </w:hyperlink>
        </w:p>
        <w:p w14:paraId="6BB59903" w14:textId="19BBD0E2" w:rsidR="00C97995" w:rsidRDefault="00141162">
          <w:pPr>
            <w:pStyle w:val="3"/>
            <w:tabs>
              <w:tab w:val="right" w:leader="dot" w:pos="8296"/>
            </w:tabs>
            <w:ind w:left="960"/>
            <w:rPr>
              <w:rFonts w:asciiTheme="minorHAnsi" w:hAnsiTheme="minorHAnsi"/>
              <w:noProof/>
              <w:sz w:val="21"/>
            </w:rPr>
          </w:pPr>
          <w:hyperlink w:anchor="_Toc133422017" w:history="1">
            <w:r w:rsidR="00C97995" w:rsidRPr="00E249E3">
              <w:rPr>
                <w:rStyle w:val="a5"/>
                <w:noProof/>
              </w:rPr>
              <w:t xml:space="preserve">2.2.5 </w:t>
            </w:r>
            <w:r w:rsidR="00C97995" w:rsidRPr="00E249E3">
              <w:rPr>
                <w:rStyle w:val="a5"/>
                <w:noProof/>
              </w:rPr>
              <w:t>基于非负矩阵分解的社团检测算法</w:t>
            </w:r>
            <w:r w:rsidR="00C97995">
              <w:rPr>
                <w:noProof/>
                <w:webHidden/>
              </w:rPr>
              <w:tab/>
            </w:r>
            <w:r w:rsidR="00C97995">
              <w:rPr>
                <w:noProof/>
                <w:webHidden/>
              </w:rPr>
              <w:fldChar w:fldCharType="begin"/>
            </w:r>
            <w:r w:rsidR="00C97995">
              <w:rPr>
                <w:noProof/>
                <w:webHidden/>
              </w:rPr>
              <w:instrText xml:space="preserve"> PAGEREF _Toc133422017 \h </w:instrText>
            </w:r>
            <w:r w:rsidR="00C97995">
              <w:rPr>
                <w:noProof/>
                <w:webHidden/>
              </w:rPr>
            </w:r>
            <w:r w:rsidR="00C97995">
              <w:rPr>
                <w:noProof/>
                <w:webHidden/>
              </w:rPr>
              <w:fldChar w:fldCharType="separate"/>
            </w:r>
            <w:r w:rsidR="00A13573">
              <w:rPr>
                <w:noProof/>
                <w:webHidden/>
              </w:rPr>
              <w:t>9</w:t>
            </w:r>
            <w:r w:rsidR="00C97995">
              <w:rPr>
                <w:noProof/>
                <w:webHidden/>
              </w:rPr>
              <w:fldChar w:fldCharType="end"/>
            </w:r>
          </w:hyperlink>
        </w:p>
        <w:p w14:paraId="30BBF017" w14:textId="74E9F649" w:rsidR="00C97995" w:rsidRDefault="00141162">
          <w:pPr>
            <w:pStyle w:val="20"/>
            <w:ind w:left="480"/>
            <w:rPr>
              <w:rFonts w:asciiTheme="minorHAnsi" w:hAnsiTheme="minorHAnsi"/>
              <w:noProof/>
              <w:sz w:val="21"/>
            </w:rPr>
          </w:pPr>
          <w:hyperlink w:anchor="_Toc133422018" w:history="1">
            <w:r w:rsidR="00C97995" w:rsidRPr="00E249E3">
              <w:rPr>
                <w:rStyle w:val="a5"/>
                <w:noProof/>
              </w:rPr>
              <w:t xml:space="preserve">2.3 </w:t>
            </w:r>
            <w:r w:rsidR="00C97995" w:rsidRPr="00E249E3">
              <w:rPr>
                <w:rStyle w:val="a5"/>
                <w:noProof/>
              </w:rPr>
              <w:t>相关符号及定义</w:t>
            </w:r>
            <w:r w:rsidR="00C97995">
              <w:rPr>
                <w:noProof/>
                <w:webHidden/>
              </w:rPr>
              <w:tab/>
            </w:r>
            <w:r w:rsidR="00C97995">
              <w:rPr>
                <w:noProof/>
                <w:webHidden/>
              </w:rPr>
              <w:fldChar w:fldCharType="begin"/>
            </w:r>
            <w:r w:rsidR="00C97995">
              <w:rPr>
                <w:noProof/>
                <w:webHidden/>
              </w:rPr>
              <w:instrText xml:space="preserve"> PAGEREF _Toc133422018 \h </w:instrText>
            </w:r>
            <w:r w:rsidR="00C97995">
              <w:rPr>
                <w:noProof/>
                <w:webHidden/>
              </w:rPr>
            </w:r>
            <w:r w:rsidR="00C97995">
              <w:rPr>
                <w:noProof/>
                <w:webHidden/>
              </w:rPr>
              <w:fldChar w:fldCharType="separate"/>
            </w:r>
            <w:r w:rsidR="00A13573">
              <w:rPr>
                <w:noProof/>
                <w:webHidden/>
              </w:rPr>
              <w:t>10</w:t>
            </w:r>
            <w:r w:rsidR="00C97995">
              <w:rPr>
                <w:noProof/>
                <w:webHidden/>
              </w:rPr>
              <w:fldChar w:fldCharType="end"/>
            </w:r>
          </w:hyperlink>
        </w:p>
        <w:p w14:paraId="34F680B1" w14:textId="0CC2EF4F" w:rsidR="00C97995" w:rsidRDefault="00141162">
          <w:pPr>
            <w:pStyle w:val="20"/>
            <w:ind w:left="480"/>
            <w:rPr>
              <w:rFonts w:asciiTheme="minorHAnsi" w:hAnsiTheme="minorHAnsi"/>
              <w:noProof/>
              <w:sz w:val="21"/>
            </w:rPr>
          </w:pPr>
          <w:hyperlink w:anchor="_Toc133422019" w:history="1">
            <w:r w:rsidR="00C97995" w:rsidRPr="00E249E3">
              <w:rPr>
                <w:rStyle w:val="a5"/>
                <w:noProof/>
              </w:rPr>
              <w:t xml:space="preserve">2.4 </w:t>
            </w:r>
            <w:r w:rsidR="00C97995" w:rsidRPr="00E249E3">
              <w:rPr>
                <w:rStyle w:val="a5"/>
                <w:noProof/>
              </w:rPr>
              <w:t>评价指标：模块度、</w:t>
            </w:r>
            <w:r w:rsidR="00C97995" w:rsidRPr="00E249E3">
              <w:rPr>
                <w:rStyle w:val="a5"/>
                <w:noProof/>
              </w:rPr>
              <w:t>NMI</w:t>
            </w:r>
            <w:r w:rsidR="00C97995" w:rsidRPr="00E249E3">
              <w:rPr>
                <w:rStyle w:val="a5"/>
                <w:noProof/>
              </w:rPr>
              <w:t>和</w:t>
            </w:r>
            <w:r w:rsidR="00C97995" w:rsidRPr="00E249E3">
              <w:rPr>
                <w:rStyle w:val="a5"/>
                <w:noProof/>
              </w:rPr>
              <w:t>ARI</w:t>
            </w:r>
            <w:r w:rsidR="00C97995">
              <w:rPr>
                <w:noProof/>
                <w:webHidden/>
              </w:rPr>
              <w:tab/>
            </w:r>
            <w:r w:rsidR="00C97995">
              <w:rPr>
                <w:noProof/>
                <w:webHidden/>
              </w:rPr>
              <w:fldChar w:fldCharType="begin"/>
            </w:r>
            <w:r w:rsidR="00C97995">
              <w:rPr>
                <w:noProof/>
                <w:webHidden/>
              </w:rPr>
              <w:instrText xml:space="preserve"> PAGEREF _Toc133422019 \h </w:instrText>
            </w:r>
            <w:r w:rsidR="00C97995">
              <w:rPr>
                <w:noProof/>
                <w:webHidden/>
              </w:rPr>
            </w:r>
            <w:r w:rsidR="00C97995">
              <w:rPr>
                <w:noProof/>
                <w:webHidden/>
              </w:rPr>
              <w:fldChar w:fldCharType="separate"/>
            </w:r>
            <w:r w:rsidR="00A13573">
              <w:rPr>
                <w:noProof/>
                <w:webHidden/>
              </w:rPr>
              <w:t>10</w:t>
            </w:r>
            <w:r w:rsidR="00C97995">
              <w:rPr>
                <w:noProof/>
                <w:webHidden/>
              </w:rPr>
              <w:fldChar w:fldCharType="end"/>
            </w:r>
          </w:hyperlink>
        </w:p>
        <w:p w14:paraId="6FB3D413" w14:textId="5B27D46B" w:rsidR="00C97995" w:rsidRDefault="00141162">
          <w:pPr>
            <w:pStyle w:val="3"/>
            <w:tabs>
              <w:tab w:val="right" w:leader="dot" w:pos="8296"/>
            </w:tabs>
            <w:ind w:left="960"/>
            <w:rPr>
              <w:rFonts w:asciiTheme="minorHAnsi" w:hAnsiTheme="minorHAnsi"/>
              <w:noProof/>
              <w:sz w:val="21"/>
            </w:rPr>
          </w:pPr>
          <w:hyperlink w:anchor="_Toc133422020" w:history="1">
            <w:r w:rsidR="00C97995" w:rsidRPr="00E249E3">
              <w:rPr>
                <w:rStyle w:val="a5"/>
                <w:noProof/>
              </w:rPr>
              <w:t xml:space="preserve">2.4.1 </w:t>
            </w:r>
            <w:r w:rsidR="00C97995" w:rsidRPr="00E249E3">
              <w:rPr>
                <w:rStyle w:val="a5"/>
                <w:noProof/>
              </w:rPr>
              <w:t>模块度</w:t>
            </w:r>
            <w:r w:rsidR="00C97995">
              <w:rPr>
                <w:noProof/>
                <w:webHidden/>
              </w:rPr>
              <w:tab/>
            </w:r>
            <w:r w:rsidR="00C97995">
              <w:rPr>
                <w:noProof/>
                <w:webHidden/>
              </w:rPr>
              <w:fldChar w:fldCharType="begin"/>
            </w:r>
            <w:r w:rsidR="00C97995">
              <w:rPr>
                <w:noProof/>
                <w:webHidden/>
              </w:rPr>
              <w:instrText xml:space="preserve"> PAGEREF _Toc133422020 \h </w:instrText>
            </w:r>
            <w:r w:rsidR="00C97995">
              <w:rPr>
                <w:noProof/>
                <w:webHidden/>
              </w:rPr>
            </w:r>
            <w:r w:rsidR="00C97995">
              <w:rPr>
                <w:noProof/>
                <w:webHidden/>
              </w:rPr>
              <w:fldChar w:fldCharType="separate"/>
            </w:r>
            <w:r w:rsidR="00A13573">
              <w:rPr>
                <w:noProof/>
                <w:webHidden/>
              </w:rPr>
              <w:t>10</w:t>
            </w:r>
            <w:r w:rsidR="00C97995">
              <w:rPr>
                <w:noProof/>
                <w:webHidden/>
              </w:rPr>
              <w:fldChar w:fldCharType="end"/>
            </w:r>
          </w:hyperlink>
        </w:p>
        <w:p w14:paraId="60DBCB92" w14:textId="675CDEDC" w:rsidR="00C97995" w:rsidRDefault="00141162">
          <w:pPr>
            <w:pStyle w:val="3"/>
            <w:tabs>
              <w:tab w:val="right" w:leader="dot" w:pos="8296"/>
            </w:tabs>
            <w:ind w:left="960"/>
            <w:rPr>
              <w:rFonts w:asciiTheme="minorHAnsi" w:hAnsiTheme="minorHAnsi"/>
              <w:noProof/>
              <w:sz w:val="21"/>
            </w:rPr>
          </w:pPr>
          <w:hyperlink w:anchor="_Toc133422021" w:history="1">
            <w:r w:rsidR="00C97995" w:rsidRPr="00E249E3">
              <w:rPr>
                <w:rStyle w:val="a5"/>
                <w:noProof/>
              </w:rPr>
              <w:t>2.4.2 NMI</w:t>
            </w:r>
            <w:r w:rsidR="00C97995">
              <w:rPr>
                <w:noProof/>
                <w:webHidden/>
              </w:rPr>
              <w:tab/>
            </w:r>
            <w:r w:rsidR="00C97995">
              <w:rPr>
                <w:noProof/>
                <w:webHidden/>
              </w:rPr>
              <w:fldChar w:fldCharType="begin"/>
            </w:r>
            <w:r w:rsidR="00C97995">
              <w:rPr>
                <w:noProof/>
                <w:webHidden/>
              </w:rPr>
              <w:instrText xml:space="preserve"> PAGEREF _Toc133422021 \h </w:instrText>
            </w:r>
            <w:r w:rsidR="00C97995">
              <w:rPr>
                <w:noProof/>
                <w:webHidden/>
              </w:rPr>
            </w:r>
            <w:r w:rsidR="00C97995">
              <w:rPr>
                <w:noProof/>
                <w:webHidden/>
              </w:rPr>
              <w:fldChar w:fldCharType="separate"/>
            </w:r>
            <w:r w:rsidR="00A13573">
              <w:rPr>
                <w:noProof/>
                <w:webHidden/>
              </w:rPr>
              <w:t>10</w:t>
            </w:r>
            <w:r w:rsidR="00C97995">
              <w:rPr>
                <w:noProof/>
                <w:webHidden/>
              </w:rPr>
              <w:fldChar w:fldCharType="end"/>
            </w:r>
          </w:hyperlink>
        </w:p>
        <w:p w14:paraId="6B1D84D1" w14:textId="25683A31" w:rsidR="00C97995" w:rsidRDefault="00141162">
          <w:pPr>
            <w:pStyle w:val="3"/>
            <w:tabs>
              <w:tab w:val="right" w:leader="dot" w:pos="8296"/>
            </w:tabs>
            <w:ind w:left="960"/>
            <w:rPr>
              <w:rFonts w:asciiTheme="minorHAnsi" w:hAnsiTheme="minorHAnsi"/>
              <w:noProof/>
              <w:sz w:val="21"/>
            </w:rPr>
          </w:pPr>
          <w:hyperlink w:anchor="_Toc133422022" w:history="1">
            <w:r w:rsidR="00C97995" w:rsidRPr="00E249E3">
              <w:rPr>
                <w:rStyle w:val="a5"/>
                <w:noProof/>
              </w:rPr>
              <w:t>2.4.3 ARI</w:t>
            </w:r>
            <w:r w:rsidR="00C97995">
              <w:rPr>
                <w:noProof/>
                <w:webHidden/>
              </w:rPr>
              <w:tab/>
            </w:r>
            <w:r w:rsidR="00C97995">
              <w:rPr>
                <w:noProof/>
                <w:webHidden/>
              </w:rPr>
              <w:fldChar w:fldCharType="begin"/>
            </w:r>
            <w:r w:rsidR="00C97995">
              <w:rPr>
                <w:noProof/>
                <w:webHidden/>
              </w:rPr>
              <w:instrText xml:space="preserve"> PAGEREF _Toc133422022 \h </w:instrText>
            </w:r>
            <w:r w:rsidR="00C97995">
              <w:rPr>
                <w:noProof/>
                <w:webHidden/>
              </w:rPr>
            </w:r>
            <w:r w:rsidR="00C97995">
              <w:rPr>
                <w:noProof/>
                <w:webHidden/>
              </w:rPr>
              <w:fldChar w:fldCharType="separate"/>
            </w:r>
            <w:r w:rsidR="00A13573">
              <w:rPr>
                <w:noProof/>
                <w:webHidden/>
              </w:rPr>
              <w:t>11</w:t>
            </w:r>
            <w:r w:rsidR="00C97995">
              <w:rPr>
                <w:noProof/>
                <w:webHidden/>
              </w:rPr>
              <w:fldChar w:fldCharType="end"/>
            </w:r>
          </w:hyperlink>
        </w:p>
        <w:p w14:paraId="667D2B87" w14:textId="02AEBE36" w:rsidR="00C97995" w:rsidRDefault="00141162">
          <w:pPr>
            <w:pStyle w:val="20"/>
            <w:ind w:left="480"/>
            <w:rPr>
              <w:rFonts w:asciiTheme="minorHAnsi" w:hAnsiTheme="minorHAnsi"/>
              <w:noProof/>
              <w:sz w:val="21"/>
            </w:rPr>
          </w:pPr>
          <w:hyperlink w:anchor="_Toc133422023" w:history="1">
            <w:r w:rsidR="00C97995" w:rsidRPr="00E249E3">
              <w:rPr>
                <w:rStyle w:val="a5"/>
                <w:noProof/>
              </w:rPr>
              <w:t xml:space="preserve">2.5 </w:t>
            </w:r>
            <w:r w:rsidR="00C97995" w:rsidRPr="00E249E3">
              <w:rPr>
                <w:rStyle w:val="a5"/>
                <w:noProof/>
              </w:rPr>
              <w:t>本章小结</w:t>
            </w:r>
            <w:r w:rsidR="00C97995">
              <w:rPr>
                <w:noProof/>
                <w:webHidden/>
              </w:rPr>
              <w:tab/>
            </w:r>
            <w:r w:rsidR="00C97995">
              <w:rPr>
                <w:noProof/>
                <w:webHidden/>
              </w:rPr>
              <w:fldChar w:fldCharType="begin"/>
            </w:r>
            <w:r w:rsidR="00C97995">
              <w:rPr>
                <w:noProof/>
                <w:webHidden/>
              </w:rPr>
              <w:instrText xml:space="preserve"> PAGEREF _Toc133422023 \h </w:instrText>
            </w:r>
            <w:r w:rsidR="00C97995">
              <w:rPr>
                <w:noProof/>
                <w:webHidden/>
              </w:rPr>
            </w:r>
            <w:r w:rsidR="00C97995">
              <w:rPr>
                <w:noProof/>
                <w:webHidden/>
              </w:rPr>
              <w:fldChar w:fldCharType="separate"/>
            </w:r>
            <w:r w:rsidR="00A13573">
              <w:rPr>
                <w:noProof/>
                <w:webHidden/>
              </w:rPr>
              <w:t>11</w:t>
            </w:r>
            <w:r w:rsidR="00C97995">
              <w:rPr>
                <w:noProof/>
                <w:webHidden/>
              </w:rPr>
              <w:fldChar w:fldCharType="end"/>
            </w:r>
          </w:hyperlink>
        </w:p>
        <w:p w14:paraId="6AFBBF92" w14:textId="65EBE665" w:rsidR="00C97995" w:rsidRDefault="00141162">
          <w:pPr>
            <w:pStyle w:val="10"/>
            <w:rPr>
              <w:rFonts w:asciiTheme="minorHAnsi" w:hAnsiTheme="minorHAnsi"/>
              <w:b w:val="0"/>
              <w:bCs w:val="0"/>
              <w:sz w:val="21"/>
              <w:szCs w:val="22"/>
            </w:rPr>
          </w:pPr>
          <w:hyperlink w:anchor="_Toc133422024" w:history="1">
            <w:r w:rsidR="00C97995" w:rsidRPr="00E249E3">
              <w:rPr>
                <w:rStyle w:val="a5"/>
                <w:rFonts w:ascii="黑体" w:eastAsia="黑体" w:hAnsi="黑体"/>
              </w:rPr>
              <w:t>第三章 基于库伦定律的社团检测算法</w:t>
            </w:r>
            <w:r w:rsidR="00C97995">
              <w:rPr>
                <w:webHidden/>
              </w:rPr>
              <w:tab/>
            </w:r>
            <w:r w:rsidR="00C97995">
              <w:rPr>
                <w:webHidden/>
              </w:rPr>
              <w:fldChar w:fldCharType="begin"/>
            </w:r>
            <w:r w:rsidR="00C97995">
              <w:rPr>
                <w:webHidden/>
              </w:rPr>
              <w:instrText xml:space="preserve"> PAGEREF _Toc133422024 \h </w:instrText>
            </w:r>
            <w:r w:rsidR="00C97995">
              <w:rPr>
                <w:webHidden/>
              </w:rPr>
            </w:r>
            <w:r w:rsidR="00C97995">
              <w:rPr>
                <w:webHidden/>
              </w:rPr>
              <w:fldChar w:fldCharType="separate"/>
            </w:r>
            <w:r w:rsidR="00A13573">
              <w:rPr>
                <w:webHidden/>
              </w:rPr>
              <w:t>12</w:t>
            </w:r>
            <w:r w:rsidR="00C97995">
              <w:rPr>
                <w:webHidden/>
              </w:rPr>
              <w:fldChar w:fldCharType="end"/>
            </w:r>
          </w:hyperlink>
        </w:p>
        <w:p w14:paraId="56F12299" w14:textId="6500D5D5" w:rsidR="00C97995" w:rsidRDefault="00141162">
          <w:pPr>
            <w:pStyle w:val="20"/>
            <w:ind w:left="480"/>
            <w:rPr>
              <w:rFonts w:asciiTheme="minorHAnsi" w:hAnsiTheme="minorHAnsi"/>
              <w:noProof/>
              <w:sz w:val="21"/>
            </w:rPr>
          </w:pPr>
          <w:hyperlink w:anchor="_Toc133422025" w:history="1">
            <w:r w:rsidR="00C97995" w:rsidRPr="00E249E3">
              <w:rPr>
                <w:rStyle w:val="a5"/>
                <w:noProof/>
              </w:rPr>
              <w:t xml:space="preserve">3.1 </w:t>
            </w:r>
            <w:r w:rsidR="00C97995" w:rsidRPr="00E249E3">
              <w:rPr>
                <w:rStyle w:val="a5"/>
                <w:noProof/>
              </w:rPr>
              <w:t>库仑定律及库伦矩阵</w:t>
            </w:r>
            <w:r w:rsidR="00C97995">
              <w:rPr>
                <w:noProof/>
                <w:webHidden/>
              </w:rPr>
              <w:tab/>
            </w:r>
            <w:r w:rsidR="00C97995">
              <w:rPr>
                <w:noProof/>
                <w:webHidden/>
              </w:rPr>
              <w:fldChar w:fldCharType="begin"/>
            </w:r>
            <w:r w:rsidR="00C97995">
              <w:rPr>
                <w:noProof/>
                <w:webHidden/>
              </w:rPr>
              <w:instrText xml:space="preserve"> PAGEREF _Toc133422025 \h </w:instrText>
            </w:r>
            <w:r w:rsidR="00C97995">
              <w:rPr>
                <w:noProof/>
                <w:webHidden/>
              </w:rPr>
            </w:r>
            <w:r w:rsidR="00C97995">
              <w:rPr>
                <w:noProof/>
                <w:webHidden/>
              </w:rPr>
              <w:fldChar w:fldCharType="separate"/>
            </w:r>
            <w:r w:rsidR="00A13573">
              <w:rPr>
                <w:noProof/>
                <w:webHidden/>
              </w:rPr>
              <w:t>12</w:t>
            </w:r>
            <w:r w:rsidR="00C97995">
              <w:rPr>
                <w:noProof/>
                <w:webHidden/>
              </w:rPr>
              <w:fldChar w:fldCharType="end"/>
            </w:r>
          </w:hyperlink>
        </w:p>
        <w:p w14:paraId="7BC92A69" w14:textId="76EC1397" w:rsidR="00C97995" w:rsidRDefault="00141162">
          <w:pPr>
            <w:pStyle w:val="3"/>
            <w:tabs>
              <w:tab w:val="right" w:leader="dot" w:pos="8296"/>
            </w:tabs>
            <w:ind w:left="960"/>
            <w:rPr>
              <w:rFonts w:asciiTheme="minorHAnsi" w:hAnsiTheme="minorHAnsi"/>
              <w:noProof/>
              <w:sz w:val="21"/>
            </w:rPr>
          </w:pPr>
          <w:hyperlink w:anchor="_Toc133422026" w:history="1">
            <w:r w:rsidR="00C97995" w:rsidRPr="00E249E3">
              <w:rPr>
                <w:rStyle w:val="a5"/>
                <w:noProof/>
              </w:rPr>
              <w:t xml:space="preserve">3.1.1 </w:t>
            </w:r>
            <w:r w:rsidR="00C97995" w:rsidRPr="00E249E3">
              <w:rPr>
                <w:rStyle w:val="a5"/>
                <w:noProof/>
              </w:rPr>
              <w:t>库仑定律</w:t>
            </w:r>
            <w:r w:rsidR="00C97995">
              <w:rPr>
                <w:noProof/>
                <w:webHidden/>
              </w:rPr>
              <w:tab/>
            </w:r>
            <w:r w:rsidR="00C97995">
              <w:rPr>
                <w:noProof/>
                <w:webHidden/>
              </w:rPr>
              <w:fldChar w:fldCharType="begin"/>
            </w:r>
            <w:r w:rsidR="00C97995">
              <w:rPr>
                <w:noProof/>
                <w:webHidden/>
              </w:rPr>
              <w:instrText xml:space="preserve"> PAGEREF _Toc133422026 \h </w:instrText>
            </w:r>
            <w:r w:rsidR="00C97995">
              <w:rPr>
                <w:noProof/>
                <w:webHidden/>
              </w:rPr>
            </w:r>
            <w:r w:rsidR="00C97995">
              <w:rPr>
                <w:noProof/>
                <w:webHidden/>
              </w:rPr>
              <w:fldChar w:fldCharType="separate"/>
            </w:r>
            <w:r w:rsidR="00A13573">
              <w:rPr>
                <w:noProof/>
                <w:webHidden/>
              </w:rPr>
              <w:t>12</w:t>
            </w:r>
            <w:r w:rsidR="00C97995">
              <w:rPr>
                <w:noProof/>
                <w:webHidden/>
              </w:rPr>
              <w:fldChar w:fldCharType="end"/>
            </w:r>
          </w:hyperlink>
        </w:p>
        <w:p w14:paraId="6F6CEE62" w14:textId="13886465" w:rsidR="00C97995" w:rsidRDefault="00141162">
          <w:pPr>
            <w:pStyle w:val="3"/>
            <w:tabs>
              <w:tab w:val="right" w:leader="dot" w:pos="8296"/>
            </w:tabs>
            <w:ind w:left="960"/>
            <w:rPr>
              <w:rFonts w:asciiTheme="minorHAnsi" w:hAnsiTheme="minorHAnsi"/>
              <w:noProof/>
              <w:sz w:val="21"/>
            </w:rPr>
          </w:pPr>
          <w:hyperlink w:anchor="_Toc133422027" w:history="1">
            <w:r w:rsidR="00C97995" w:rsidRPr="00E249E3">
              <w:rPr>
                <w:rStyle w:val="a5"/>
                <w:noProof/>
              </w:rPr>
              <w:t xml:space="preserve">3.1.2 </w:t>
            </w:r>
            <w:r w:rsidR="00C97995" w:rsidRPr="00E249E3">
              <w:rPr>
                <w:rStyle w:val="a5"/>
                <w:noProof/>
              </w:rPr>
              <w:t>定义节点间吸引力</w:t>
            </w:r>
            <w:r w:rsidR="00C97995">
              <w:rPr>
                <w:noProof/>
                <w:webHidden/>
              </w:rPr>
              <w:tab/>
            </w:r>
            <w:r w:rsidR="00C97995">
              <w:rPr>
                <w:noProof/>
                <w:webHidden/>
              </w:rPr>
              <w:fldChar w:fldCharType="begin"/>
            </w:r>
            <w:r w:rsidR="00C97995">
              <w:rPr>
                <w:noProof/>
                <w:webHidden/>
              </w:rPr>
              <w:instrText xml:space="preserve"> PAGEREF _Toc133422027 \h </w:instrText>
            </w:r>
            <w:r w:rsidR="00C97995">
              <w:rPr>
                <w:noProof/>
                <w:webHidden/>
              </w:rPr>
            </w:r>
            <w:r w:rsidR="00C97995">
              <w:rPr>
                <w:noProof/>
                <w:webHidden/>
              </w:rPr>
              <w:fldChar w:fldCharType="separate"/>
            </w:r>
            <w:r w:rsidR="00A13573">
              <w:rPr>
                <w:noProof/>
                <w:webHidden/>
              </w:rPr>
              <w:t>12</w:t>
            </w:r>
            <w:r w:rsidR="00C97995">
              <w:rPr>
                <w:noProof/>
                <w:webHidden/>
              </w:rPr>
              <w:fldChar w:fldCharType="end"/>
            </w:r>
          </w:hyperlink>
        </w:p>
        <w:p w14:paraId="410229B3" w14:textId="3A26620F" w:rsidR="00C97995" w:rsidRDefault="00141162">
          <w:pPr>
            <w:pStyle w:val="3"/>
            <w:tabs>
              <w:tab w:val="right" w:leader="dot" w:pos="8296"/>
            </w:tabs>
            <w:ind w:left="960"/>
            <w:rPr>
              <w:rFonts w:asciiTheme="minorHAnsi" w:hAnsiTheme="minorHAnsi"/>
              <w:noProof/>
              <w:sz w:val="21"/>
            </w:rPr>
          </w:pPr>
          <w:hyperlink w:anchor="_Toc133422028" w:history="1">
            <w:r w:rsidR="00C97995" w:rsidRPr="00E249E3">
              <w:rPr>
                <w:rStyle w:val="a5"/>
                <w:noProof/>
              </w:rPr>
              <w:t xml:space="preserve">3.1.3 </w:t>
            </w:r>
            <w:r w:rsidR="00C97995" w:rsidRPr="00E249E3">
              <w:rPr>
                <w:rStyle w:val="a5"/>
                <w:noProof/>
              </w:rPr>
              <w:t>库伦矩阵</w:t>
            </w:r>
            <w:r w:rsidR="00C97995">
              <w:rPr>
                <w:noProof/>
                <w:webHidden/>
              </w:rPr>
              <w:tab/>
            </w:r>
            <w:r w:rsidR="00C97995">
              <w:rPr>
                <w:noProof/>
                <w:webHidden/>
              </w:rPr>
              <w:fldChar w:fldCharType="begin"/>
            </w:r>
            <w:r w:rsidR="00C97995">
              <w:rPr>
                <w:noProof/>
                <w:webHidden/>
              </w:rPr>
              <w:instrText xml:space="preserve"> PAGEREF _Toc133422028 \h </w:instrText>
            </w:r>
            <w:r w:rsidR="00C97995">
              <w:rPr>
                <w:noProof/>
                <w:webHidden/>
              </w:rPr>
            </w:r>
            <w:r w:rsidR="00C97995">
              <w:rPr>
                <w:noProof/>
                <w:webHidden/>
              </w:rPr>
              <w:fldChar w:fldCharType="separate"/>
            </w:r>
            <w:r w:rsidR="00A13573">
              <w:rPr>
                <w:noProof/>
                <w:webHidden/>
              </w:rPr>
              <w:t>12</w:t>
            </w:r>
            <w:r w:rsidR="00C97995">
              <w:rPr>
                <w:noProof/>
                <w:webHidden/>
              </w:rPr>
              <w:fldChar w:fldCharType="end"/>
            </w:r>
          </w:hyperlink>
        </w:p>
        <w:p w14:paraId="0B069ADC" w14:textId="4B875B61" w:rsidR="00C97995" w:rsidRDefault="00141162">
          <w:pPr>
            <w:pStyle w:val="20"/>
            <w:ind w:left="480"/>
            <w:rPr>
              <w:rFonts w:asciiTheme="minorHAnsi" w:hAnsiTheme="minorHAnsi"/>
              <w:noProof/>
              <w:sz w:val="21"/>
            </w:rPr>
          </w:pPr>
          <w:hyperlink w:anchor="_Toc133422029" w:history="1">
            <w:r w:rsidR="00C97995" w:rsidRPr="00E249E3">
              <w:rPr>
                <w:rStyle w:val="a5"/>
                <w:noProof/>
              </w:rPr>
              <w:t xml:space="preserve">3.2 </w:t>
            </w:r>
            <w:r w:rsidR="00C97995" w:rsidRPr="00E249E3">
              <w:rPr>
                <w:rStyle w:val="a5"/>
                <w:noProof/>
              </w:rPr>
              <w:t>基于库伦定律的社团检测算法</w:t>
            </w:r>
            <w:r w:rsidR="00C97995">
              <w:rPr>
                <w:noProof/>
                <w:webHidden/>
              </w:rPr>
              <w:tab/>
            </w:r>
            <w:r w:rsidR="00C97995">
              <w:rPr>
                <w:noProof/>
                <w:webHidden/>
              </w:rPr>
              <w:fldChar w:fldCharType="begin"/>
            </w:r>
            <w:r w:rsidR="00C97995">
              <w:rPr>
                <w:noProof/>
                <w:webHidden/>
              </w:rPr>
              <w:instrText xml:space="preserve"> PAGEREF _Toc133422029 \h </w:instrText>
            </w:r>
            <w:r w:rsidR="00C97995">
              <w:rPr>
                <w:noProof/>
                <w:webHidden/>
              </w:rPr>
            </w:r>
            <w:r w:rsidR="00C97995">
              <w:rPr>
                <w:noProof/>
                <w:webHidden/>
              </w:rPr>
              <w:fldChar w:fldCharType="separate"/>
            </w:r>
            <w:r w:rsidR="00A13573">
              <w:rPr>
                <w:noProof/>
                <w:webHidden/>
              </w:rPr>
              <w:t>13</w:t>
            </w:r>
            <w:r w:rsidR="00C97995">
              <w:rPr>
                <w:noProof/>
                <w:webHidden/>
              </w:rPr>
              <w:fldChar w:fldCharType="end"/>
            </w:r>
          </w:hyperlink>
        </w:p>
        <w:p w14:paraId="176FB3CE" w14:textId="26832B6C" w:rsidR="00C97995" w:rsidRDefault="00141162">
          <w:pPr>
            <w:pStyle w:val="3"/>
            <w:tabs>
              <w:tab w:val="right" w:leader="dot" w:pos="8296"/>
            </w:tabs>
            <w:ind w:left="960"/>
            <w:rPr>
              <w:rFonts w:asciiTheme="minorHAnsi" w:hAnsiTheme="minorHAnsi"/>
              <w:noProof/>
              <w:sz w:val="21"/>
            </w:rPr>
          </w:pPr>
          <w:hyperlink w:anchor="_Toc133422030" w:history="1">
            <w:r w:rsidR="00C97995" w:rsidRPr="00E249E3">
              <w:rPr>
                <w:rStyle w:val="a5"/>
                <w:noProof/>
              </w:rPr>
              <w:t xml:space="preserve">3.2.1 </w:t>
            </w:r>
            <w:r w:rsidR="00C97995" w:rsidRPr="00E249E3">
              <w:rPr>
                <w:rStyle w:val="a5"/>
                <w:noProof/>
              </w:rPr>
              <w:t>算法设计</w:t>
            </w:r>
            <w:r w:rsidR="00C97995">
              <w:rPr>
                <w:noProof/>
                <w:webHidden/>
              </w:rPr>
              <w:tab/>
            </w:r>
            <w:r w:rsidR="00C97995">
              <w:rPr>
                <w:noProof/>
                <w:webHidden/>
              </w:rPr>
              <w:fldChar w:fldCharType="begin"/>
            </w:r>
            <w:r w:rsidR="00C97995">
              <w:rPr>
                <w:noProof/>
                <w:webHidden/>
              </w:rPr>
              <w:instrText xml:space="preserve"> PAGEREF _Toc133422030 \h </w:instrText>
            </w:r>
            <w:r w:rsidR="00C97995">
              <w:rPr>
                <w:noProof/>
                <w:webHidden/>
              </w:rPr>
            </w:r>
            <w:r w:rsidR="00C97995">
              <w:rPr>
                <w:noProof/>
                <w:webHidden/>
              </w:rPr>
              <w:fldChar w:fldCharType="separate"/>
            </w:r>
            <w:r w:rsidR="00A13573">
              <w:rPr>
                <w:noProof/>
                <w:webHidden/>
              </w:rPr>
              <w:t>13</w:t>
            </w:r>
            <w:r w:rsidR="00C97995">
              <w:rPr>
                <w:noProof/>
                <w:webHidden/>
              </w:rPr>
              <w:fldChar w:fldCharType="end"/>
            </w:r>
          </w:hyperlink>
        </w:p>
        <w:p w14:paraId="33519D0F" w14:textId="677DAE52" w:rsidR="00C97995" w:rsidRDefault="00141162">
          <w:pPr>
            <w:pStyle w:val="3"/>
            <w:tabs>
              <w:tab w:val="right" w:leader="dot" w:pos="8296"/>
            </w:tabs>
            <w:ind w:left="960"/>
            <w:rPr>
              <w:rFonts w:asciiTheme="minorHAnsi" w:hAnsiTheme="minorHAnsi"/>
              <w:noProof/>
              <w:sz w:val="21"/>
            </w:rPr>
          </w:pPr>
          <w:hyperlink w:anchor="_Toc133422031" w:history="1">
            <w:r w:rsidR="00C97995" w:rsidRPr="00E249E3">
              <w:rPr>
                <w:rStyle w:val="a5"/>
                <w:noProof/>
              </w:rPr>
              <w:t xml:space="preserve">3.2.2 </w:t>
            </w:r>
            <w:r w:rsidR="00C97995" w:rsidRPr="00E249E3">
              <w:rPr>
                <w:rStyle w:val="a5"/>
                <w:noProof/>
              </w:rPr>
              <w:t>算法实现</w:t>
            </w:r>
            <w:r w:rsidR="00C97995">
              <w:rPr>
                <w:noProof/>
                <w:webHidden/>
              </w:rPr>
              <w:tab/>
            </w:r>
            <w:r w:rsidR="00C97995">
              <w:rPr>
                <w:noProof/>
                <w:webHidden/>
              </w:rPr>
              <w:fldChar w:fldCharType="begin"/>
            </w:r>
            <w:r w:rsidR="00C97995">
              <w:rPr>
                <w:noProof/>
                <w:webHidden/>
              </w:rPr>
              <w:instrText xml:space="preserve"> PAGEREF _Toc133422031 \h </w:instrText>
            </w:r>
            <w:r w:rsidR="00C97995">
              <w:rPr>
                <w:noProof/>
                <w:webHidden/>
              </w:rPr>
            </w:r>
            <w:r w:rsidR="00C97995">
              <w:rPr>
                <w:noProof/>
                <w:webHidden/>
              </w:rPr>
              <w:fldChar w:fldCharType="separate"/>
            </w:r>
            <w:r w:rsidR="00A13573">
              <w:rPr>
                <w:noProof/>
                <w:webHidden/>
              </w:rPr>
              <w:t>13</w:t>
            </w:r>
            <w:r w:rsidR="00C97995">
              <w:rPr>
                <w:noProof/>
                <w:webHidden/>
              </w:rPr>
              <w:fldChar w:fldCharType="end"/>
            </w:r>
          </w:hyperlink>
        </w:p>
        <w:p w14:paraId="5D031D44" w14:textId="0F289E4C" w:rsidR="00C97995" w:rsidRDefault="00141162">
          <w:pPr>
            <w:pStyle w:val="20"/>
            <w:ind w:left="480"/>
            <w:rPr>
              <w:rFonts w:asciiTheme="minorHAnsi" w:hAnsiTheme="minorHAnsi"/>
              <w:noProof/>
              <w:sz w:val="21"/>
            </w:rPr>
          </w:pPr>
          <w:hyperlink w:anchor="_Toc133422032" w:history="1">
            <w:r w:rsidR="00C97995" w:rsidRPr="00E249E3">
              <w:rPr>
                <w:rStyle w:val="a5"/>
                <w:noProof/>
              </w:rPr>
              <w:t xml:space="preserve">3.3 </w:t>
            </w:r>
            <w:r w:rsidR="00C97995" w:rsidRPr="00E249E3">
              <w:rPr>
                <w:rStyle w:val="a5"/>
                <w:noProof/>
              </w:rPr>
              <w:t>算法流程</w:t>
            </w:r>
            <w:r w:rsidR="00C97995">
              <w:rPr>
                <w:noProof/>
                <w:webHidden/>
              </w:rPr>
              <w:tab/>
            </w:r>
            <w:r w:rsidR="00C97995">
              <w:rPr>
                <w:noProof/>
                <w:webHidden/>
              </w:rPr>
              <w:fldChar w:fldCharType="begin"/>
            </w:r>
            <w:r w:rsidR="00C97995">
              <w:rPr>
                <w:noProof/>
                <w:webHidden/>
              </w:rPr>
              <w:instrText xml:space="preserve"> PAGEREF _Toc133422032 \h </w:instrText>
            </w:r>
            <w:r w:rsidR="00C97995">
              <w:rPr>
                <w:noProof/>
                <w:webHidden/>
              </w:rPr>
            </w:r>
            <w:r w:rsidR="00C97995">
              <w:rPr>
                <w:noProof/>
                <w:webHidden/>
              </w:rPr>
              <w:fldChar w:fldCharType="separate"/>
            </w:r>
            <w:r w:rsidR="00A13573">
              <w:rPr>
                <w:noProof/>
                <w:webHidden/>
              </w:rPr>
              <w:t>13</w:t>
            </w:r>
            <w:r w:rsidR="00C97995">
              <w:rPr>
                <w:noProof/>
                <w:webHidden/>
              </w:rPr>
              <w:fldChar w:fldCharType="end"/>
            </w:r>
          </w:hyperlink>
        </w:p>
        <w:p w14:paraId="5B86AB38" w14:textId="4C03C3D2" w:rsidR="00C97995" w:rsidRDefault="00141162">
          <w:pPr>
            <w:pStyle w:val="20"/>
            <w:ind w:left="480"/>
            <w:rPr>
              <w:rFonts w:asciiTheme="minorHAnsi" w:hAnsiTheme="minorHAnsi"/>
              <w:noProof/>
              <w:sz w:val="21"/>
            </w:rPr>
          </w:pPr>
          <w:hyperlink w:anchor="_Toc133422033" w:history="1">
            <w:r w:rsidR="00C97995" w:rsidRPr="00E249E3">
              <w:rPr>
                <w:rStyle w:val="a5"/>
                <w:noProof/>
              </w:rPr>
              <w:t xml:space="preserve">3.4 </w:t>
            </w:r>
            <w:r w:rsidR="00C97995" w:rsidRPr="00E249E3">
              <w:rPr>
                <w:rStyle w:val="a5"/>
                <w:noProof/>
              </w:rPr>
              <w:t>时间复杂度分析</w:t>
            </w:r>
            <w:r w:rsidR="00C97995">
              <w:rPr>
                <w:noProof/>
                <w:webHidden/>
              </w:rPr>
              <w:tab/>
            </w:r>
            <w:r w:rsidR="00C97995">
              <w:rPr>
                <w:noProof/>
                <w:webHidden/>
              </w:rPr>
              <w:fldChar w:fldCharType="begin"/>
            </w:r>
            <w:r w:rsidR="00C97995">
              <w:rPr>
                <w:noProof/>
                <w:webHidden/>
              </w:rPr>
              <w:instrText xml:space="preserve"> PAGEREF _Toc133422033 \h </w:instrText>
            </w:r>
            <w:r w:rsidR="00C97995">
              <w:rPr>
                <w:noProof/>
                <w:webHidden/>
              </w:rPr>
            </w:r>
            <w:r w:rsidR="00C97995">
              <w:rPr>
                <w:noProof/>
                <w:webHidden/>
              </w:rPr>
              <w:fldChar w:fldCharType="separate"/>
            </w:r>
            <w:r w:rsidR="00A13573">
              <w:rPr>
                <w:noProof/>
                <w:webHidden/>
              </w:rPr>
              <w:t>15</w:t>
            </w:r>
            <w:r w:rsidR="00C97995">
              <w:rPr>
                <w:noProof/>
                <w:webHidden/>
              </w:rPr>
              <w:fldChar w:fldCharType="end"/>
            </w:r>
          </w:hyperlink>
        </w:p>
        <w:p w14:paraId="5863644D" w14:textId="7F1AC17D" w:rsidR="00C97995" w:rsidRDefault="00141162">
          <w:pPr>
            <w:pStyle w:val="20"/>
            <w:ind w:left="480"/>
            <w:rPr>
              <w:rFonts w:asciiTheme="minorHAnsi" w:hAnsiTheme="minorHAnsi"/>
              <w:noProof/>
              <w:sz w:val="21"/>
            </w:rPr>
          </w:pPr>
          <w:hyperlink w:anchor="_Toc133422034" w:history="1">
            <w:r w:rsidR="00C97995" w:rsidRPr="00E249E3">
              <w:rPr>
                <w:rStyle w:val="a5"/>
                <w:noProof/>
              </w:rPr>
              <w:t xml:space="preserve">3.5 </w:t>
            </w:r>
            <w:r w:rsidR="00C97995" w:rsidRPr="00E249E3">
              <w:rPr>
                <w:rStyle w:val="a5"/>
                <w:noProof/>
              </w:rPr>
              <w:t>本章小结</w:t>
            </w:r>
            <w:r w:rsidR="00C97995">
              <w:rPr>
                <w:noProof/>
                <w:webHidden/>
              </w:rPr>
              <w:tab/>
            </w:r>
            <w:r w:rsidR="00C97995">
              <w:rPr>
                <w:noProof/>
                <w:webHidden/>
              </w:rPr>
              <w:fldChar w:fldCharType="begin"/>
            </w:r>
            <w:r w:rsidR="00C97995">
              <w:rPr>
                <w:noProof/>
                <w:webHidden/>
              </w:rPr>
              <w:instrText xml:space="preserve"> PAGEREF _Toc133422034 \h </w:instrText>
            </w:r>
            <w:r w:rsidR="00C97995">
              <w:rPr>
                <w:noProof/>
                <w:webHidden/>
              </w:rPr>
            </w:r>
            <w:r w:rsidR="00C97995">
              <w:rPr>
                <w:noProof/>
                <w:webHidden/>
              </w:rPr>
              <w:fldChar w:fldCharType="separate"/>
            </w:r>
            <w:r w:rsidR="00A13573">
              <w:rPr>
                <w:noProof/>
                <w:webHidden/>
              </w:rPr>
              <w:t>15</w:t>
            </w:r>
            <w:r w:rsidR="00C97995">
              <w:rPr>
                <w:noProof/>
                <w:webHidden/>
              </w:rPr>
              <w:fldChar w:fldCharType="end"/>
            </w:r>
          </w:hyperlink>
        </w:p>
        <w:p w14:paraId="780BB975" w14:textId="34B2AA64" w:rsidR="00C97995" w:rsidRDefault="00141162">
          <w:pPr>
            <w:pStyle w:val="10"/>
            <w:rPr>
              <w:rFonts w:asciiTheme="minorHAnsi" w:hAnsiTheme="minorHAnsi"/>
              <w:b w:val="0"/>
              <w:bCs w:val="0"/>
              <w:sz w:val="21"/>
              <w:szCs w:val="22"/>
            </w:rPr>
          </w:pPr>
          <w:hyperlink w:anchor="_Toc133422035" w:history="1">
            <w:r w:rsidR="00C97995" w:rsidRPr="00E249E3">
              <w:rPr>
                <w:rStyle w:val="a5"/>
                <w:rFonts w:ascii="黑体" w:eastAsia="黑体" w:hAnsi="黑体"/>
              </w:rPr>
              <w:t>第四章 实验及结果分析</w:t>
            </w:r>
            <w:r w:rsidR="00C97995">
              <w:rPr>
                <w:webHidden/>
              </w:rPr>
              <w:tab/>
            </w:r>
            <w:r w:rsidR="00C97995">
              <w:rPr>
                <w:webHidden/>
              </w:rPr>
              <w:fldChar w:fldCharType="begin"/>
            </w:r>
            <w:r w:rsidR="00C97995">
              <w:rPr>
                <w:webHidden/>
              </w:rPr>
              <w:instrText xml:space="preserve"> PAGEREF _Toc133422035 \h </w:instrText>
            </w:r>
            <w:r w:rsidR="00C97995">
              <w:rPr>
                <w:webHidden/>
              </w:rPr>
            </w:r>
            <w:r w:rsidR="00C97995">
              <w:rPr>
                <w:webHidden/>
              </w:rPr>
              <w:fldChar w:fldCharType="separate"/>
            </w:r>
            <w:r w:rsidR="00A13573">
              <w:rPr>
                <w:webHidden/>
              </w:rPr>
              <w:t>16</w:t>
            </w:r>
            <w:r w:rsidR="00C97995">
              <w:rPr>
                <w:webHidden/>
              </w:rPr>
              <w:fldChar w:fldCharType="end"/>
            </w:r>
          </w:hyperlink>
        </w:p>
        <w:p w14:paraId="74D6B563" w14:textId="30848069" w:rsidR="00C97995" w:rsidRDefault="00141162">
          <w:pPr>
            <w:pStyle w:val="20"/>
            <w:ind w:left="480"/>
            <w:rPr>
              <w:rFonts w:asciiTheme="minorHAnsi" w:hAnsiTheme="minorHAnsi"/>
              <w:noProof/>
              <w:sz w:val="21"/>
            </w:rPr>
          </w:pPr>
          <w:hyperlink w:anchor="_Toc133422036" w:history="1">
            <w:r w:rsidR="00C97995" w:rsidRPr="00E249E3">
              <w:rPr>
                <w:rStyle w:val="a5"/>
                <w:noProof/>
              </w:rPr>
              <w:t xml:space="preserve">4.1 </w:t>
            </w:r>
            <w:r w:rsidR="00C97995" w:rsidRPr="00E249E3">
              <w:rPr>
                <w:rStyle w:val="a5"/>
                <w:noProof/>
              </w:rPr>
              <w:t>实验数据集</w:t>
            </w:r>
            <w:r w:rsidR="00C97995">
              <w:rPr>
                <w:noProof/>
                <w:webHidden/>
              </w:rPr>
              <w:tab/>
            </w:r>
            <w:r w:rsidR="00C97995">
              <w:rPr>
                <w:noProof/>
                <w:webHidden/>
              </w:rPr>
              <w:fldChar w:fldCharType="begin"/>
            </w:r>
            <w:r w:rsidR="00C97995">
              <w:rPr>
                <w:noProof/>
                <w:webHidden/>
              </w:rPr>
              <w:instrText xml:space="preserve"> PAGEREF _Toc133422036 \h </w:instrText>
            </w:r>
            <w:r w:rsidR="00C97995">
              <w:rPr>
                <w:noProof/>
                <w:webHidden/>
              </w:rPr>
            </w:r>
            <w:r w:rsidR="00C97995">
              <w:rPr>
                <w:noProof/>
                <w:webHidden/>
              </w:rPr>
              <w:fldChar w:fldCharType="separate"/>
            </w:r>
            <w:r w:rsidR="00A13573">
              <w:rPr>
                <w:noProof/>
                <w:webHidden/>
              </w:rPr>
              <w:t>16</w:t>
            </w:r>
            <w:r w:rsidR="00C97995">
              <w:rPr>
                <w:noProof/>
                <w:webHidden/>
              </w:rPr>
              <w:fldChar w:fldCharType="end"/>
            </w:r>
          </w:hyperlink>
        </w:p>
        <w:p w14:paraId="6BF988C7" w14:textId="1C2FE240" w:rsidR="00C97995" w:rsidRDefault="00141162">
          <w:pPr>
            <w:pStyle w:val="20"/>
            <w:ind w:left="480"/>
            <w:rPr>
              <w:rFonts w:asciiTheme="minorHAnsi" w:hAnsiTheme="minorHAnsi"/>
              <w:noProof/>
              <w:sz w:val="21"/>
            </w:rPr>
          </w:pPr>
          <w:hyperlink w:anchor="_Toc133422037" w:history="1">
            <w:r w:rsidR="00C97995" w:rsidRPr="00E249E3">
              <w:rPr>
                <w:rStyle w:val="a5"/>
                <w:noProof/>
              </w:rPr>
              <w:t xml:space="preserve">4.2 </w:t>
            </w:r>
            <w:r w:rsidR="00C97995" w:rsidRPr="00E249E3">
              <w:rPr>
                <w:rStyle w:val="a5"/>
                <w:noProof/>
              </w:rPr>
              <w:t>关于参数的选取</w:t>
            </w:r>
            <w:r w:rsidR="00C97995">
              <w:rPr>
                <w:noProof/>
                <w:webHidden/>
              </w:rPr>
              <w:tab/>
            </w:r>
            <w:r w:rsidR="00C97995">
              <w:rPr>
                <w:noProof/>
                <w:webHidden/>
              </w:rPr>
              <w:fldChar w:fldCharType="begin"/>
            </w:r>
            <w:r w:rsidR="00C97995">
              <w:rPr>
                <w:noProof/>
                <w:webHidden/>
              </w:rPr>
              <w:instrText xml:space="preserve"> PAGEREF _Toc133422037 \h </w:instrText>
            </w:r>
            <w:r w:rsidR="00C97995">
              <w:rPr>
                <w:noProof/>
                <w:webHidden/>
              </w:rPr>
            </w:r>
            <w:r w:rsidR="00C97995">
              <w:rPr>
                <w:noProof/>
                <w:webHidden/>
              </w:rPr>
              <w:fldChar w:fldCharType="separate"/>
            </w:r>
            <w:r w:rsidR="00A13573">
              <w:rPr>
                <w:noProof/>
                <w:webHidden/>
              </w:rPr>
              <w:t>16</w:t>
            </w:r>
            <w:r w:rsidR="00C97995">
              <w:rPr>
                <w:noProof/>
                <w:webHidden/>
              </w:rPr>
              <w:fldChar w:fldCharType="end"/>
            </w:r>
          </w:hyperlink>
        </w:p>
        <w:p w14:paraId="5F013732" w14:textId="5A9066AA" w:rsidR="00C97995" w:rsidRDefault="00141162">
          <w:pPr>
            <w:pStyle w:val="20"/>
            <w:ind w:left="480"/>
            <w:rPr>
              <w:rFonts w:asciiTheme="minorHAnsi" w:hAnsiTheme="minorHAnsi"/>
              <w:noProof/>
              <w:sz w:val="21"/>
            </w:rPr>
          </w:pPr>
          <w:hyperlink w:anchor="_Toc133422038" w:history="1">
            <w:r w:rsidR="00C97995" w:rsidRPr="00E249E3">
              <w:rPr>
                <w:rStyle w:val="a5"/>
                <w:noProof/>
              </w:rPr>
              <w:t xml:space="preserve">4.3 </w:t>
            </w:r>
            <w:r w:rsidR="00C97995" w:rsidRPr="00E249E3">
              <w:rPr>
                <w:rStyle w:val="a5"/>
                <w:noProof/>
              </w:rPr>
              <w:t>社团检测结果比较</w:t>
            </w:r>
            <w:r w:rsidR="00C97995">
              <w:rPr>
                <w:noProof/>
                <w:webHidden/>
              </w:rPr>
              <w:tab/>
            </w:r>
            <w:r w:rsidR="00C97995">
              <w:rPr>
                <w:noProof/>
                <w:webHidden/>
              </w:rPr>
              <w:fldChar w:fldCharType="begin"/>
            </w:r>
            <w:r w:rsidR="00C97995">
              <w:rPr>
                <w:noProof/>
                <w:webHidden/>
              </w:rPr>
              <w:instrText xml:space="preserve"> PAGEREF _Toc133422038 \h </w:instrText>
            </w:r>
            <w:r w:rsidR="00C97995">
              <w:rPr>
                <w:noProof/>
                <w:webHidden/>
              </w:rPr>
            </w:r>
            <w:r w:rsidR="00C97995">
              <w:rPr>
                <w:noProof/>
                <w:webHidden/>
              </w:rPr>
              <w:fldChar w:fldCharType="separate"/>
            </w:r>
            <w:r w:rsidR="00A13573">
              <w:rPr>
                <w:noProof/>
                <w:webHidden/>
              </w:rPr>
              <w:t>17</w:t>
            </w:r>
            <w:r w:rsidR="00C97995">
              <w:rPr>
                <w:noProof/>
                <w:webHidden/>
              </w:rPr>
              <w:fldChar w:fldCharType="end"/>
            </w:r>
          </w:hyperlink>
        </w:p>
        <w:p w14:paraId="4CAF7193" w14:textId="7A0CF0DF" w:rsidR="00C97995" w:rsidRDefault="00141162">
          <w:pPr>
            <w:pStyle w:val="20"/>
            <w:ind w:left="480"/>
            <w:rPr>
              <w:rFonts w:asciiTheme="minorHAnsi" w:hAnsiTheme="minorHAnsi"/>
              <w:noProof/>
              <w:sz w:val="21"/>
            </w:rPr>
          </w:pPr>
          <w:hyperlink w:anchor="_Toc133422039" w:history="1">
            <w:r w:rsidR="00C97995" w:rsidRPr="00E249E3">
              <w:rPr>
                <w:rStyle w:val="a5"/>
                <w:noProof/>
              </w:rPr>
              <w:t xml:space="preserve">4.4 </w:t>
            </w:r>
            <w:r w:rsidR="00C97995" w:rsidRPr="00E249E3">
              <w:rPr>
                <w:rStyle w:val="a5"/>
                <w:noProof/>
              </w:rPr>
              <w:t>本章小结</w:t>
            </w:r>
            <w:r w:rsidR="00C97995">
              <w:rPr>
                <w:noProof/>
                <w:webHidden/>
              </w:rPr>
              <w:tab/>
            </w:r>
            <w:r w:rsidR="00C97995">
              <w:rPr>
                <w:noProof/>
                <w:webHidden/>
              </w:rPr>
              <w:fldChar w:fldCharType="begin"/>
            </w:r>
            <w:r w:rsidR="00C97995">
              <w:rPr>
                <w:noProof/>
                <w:webHidden/>
              </w:rPr>
              <w:instrText xml:space="preserve"> PAGEREF _Toc133422039 \h </w:instrText>
            </w:r>
            <w:r w:rsidR="00C97995">
              <w:rPr>
                <w:noProof/>
                <w:webHidden/>
              </w:rPr>
            </w:r>
            <w:r w:rsidR="00C97995">
              <w:rPr>
                <w:noProof/>
                <w:webHidden/>
              </w:rPr>
              <w:fldChar w:fldCharType="separate"/>
            </w:r>
            <w:r w:rsidR="00A13573">
              <w:rPr>
                <w:noProof/>
                <w:webHidden/>
              </w:rPr>
              <w:t>18</w:t>
            </w:r>
            <w:r w:rsidR="00C97995">
              <w:rPr>
                <w:noProof/>
                <w:webHidden/>
              </w:rPr>
              <w:fldChar w:fldCharType="end"/>
            </w:r>
          </w:hyperlink>
        </w:p>
        <w:p w14:paraId="01A4EA46" w14:textId="4D85FD3F" w:rsidR="00C97995" w:rsidRDefault="00141162">
          <w:pPr>
            <w:pStyle w:val="10"/>
            <w:rPr>
              <w:rFonts w:asciiTheme="minorHAnsi" w:hAnsiTheme="minorHAnsi"/>
              <w:b w:val="0"/>
              <w:bCs w:val="0"/>
              <w:sz w:val="21"/>
              <w:szCs w:val="22"/>
            </w:rPr>
          </w:pPr>
          <w:hyperlink w:anchor="_Toc133422040" w:history="1">
            <w:r w:rsidR="00C97995" w:rsidRPr="00E249E3">
              <w:rPr>
                <w:rStyle w:val="a5"/>
                <w:rFonts w:ascii="黑体" w:eastAsia="黑体" w:hAnsi="黑体"/>
              </w:rPr>
              <w:t>第五章 总结与展望</w:t>
            </w:r>
            <w:r w:rsidR="00C97995">
              <w:rPr>
                <w:webHidden/>
              </w:rPr>
              <w:tab/>
            </w:r>
            <w:r w:rsidR="00C97995">
              <w:rPr>
                <w:webHidden/>
              </w:rPr>
              <w:fldChar w:fldCharType="begin"/>
            </w:r>
            <w:r w:rsidR="00C97995">
              <w:rPr>
                <w:webHidden/>
              </w:rPr>
              <w:instrText xml:space="preserve"> PAGEREF _Toc133422040 \h </w:instrText>
            </w:r>
            <w:r w:rsidR="00C97995">
              <w:rPr>
                <w:webHidden/>
              </w:rPr>
            </w:r>
            <w:r w:rsidR="00C97995">
              <w:rPr>
                <w:webHidden/>
              </w:rPr>
              <w:fldChar w:fldCharType="separate"/>
            </w:r>
            <w:r w:rsidR="00A13573">
              <w:rPr>
                <w:webHidden/>
              </w:rPr>
              <w:t>19</w:t>
            </w:r>
            <w:r w:rsidR="00C97995">
              <w:rPr>
                <w:webHidden/>
              </w:rPr>
              <w:fldChar w:fldCharType="end"/>
            </w:r>
          </w:hyperlink>
        </w:p>
        <w:p w14:paraId="2EBC390D" w14:textId="5139B5B6" w:rsidR="00C97995" w:rsidRDefault="00141162">
          <w:pPr>
            <w:pStyle w:val="20"/>
            <w:ind w:left="480"/>
            <w:rPr>
              <w:rFonts w:asciiTheme="minorHAnsi" w:hAnsiTheme="minorHAnsi"/>
              <w:noProof/>
              <w:sz w:val="21"/>
            </w:rPr>
          </w:pPr>
          <w:hyperlink w:anchor="_Toc133422041" w:history="1">
            <w:r w:rsidR="00C97995" w:rsidRPr="00E249E3">
              <w:rPr>
                <w:rStyle w:val="a5"/>
                <w:noProof/>
              </w:rPr>
              <w:t xml:space="preserve">5.1 </w:t>
            </w:r>
            <w:r w:rsidR="00C97995" w:rsidRPr="00E249E3">
              <w:rPr>
                <w:rStyle w:val="a5"/>
                <w:noProof/>
              </w:rPr>
              <w:t>论文工作总结</w:t>
            </w:r>
            <w:r w:rsidR="00C97995">
              <w:rPr>
                <w:noProof/>
                <w:webHidden/>
              </w:rPr>
              <w:tab/>
            </w:r>
            <w:r w:rsidR="00C97995">
              <w:rPr>
                <w:noProof/>
                <w:webHidden/>
              </w:rPr>
              <w:fldChar w:fldCharType="begin"/>
            </w:r>
            <w:r w:rsidR="00C97995">
              <w:rPr>
                <w:noProof/>
                <w:webHidden/>
              </w:rPr>
              <w:instrText xml:space="preserve"> PAGEREF _Toc133422041 \h </w:instrText>
            </w:r>
            <w:r w:rsidR="00C97995">
              <w:rPr>
                <w:noProof/>
                <w:webHidden/>
              </w:rPr>
            </w:r>
            <w:r w:rsidR="00C97995">
              <w:rPr>
                <w:noProof/>
                <w:webHidden/>
              </w:rPr>
              <w:fldChar w:fldCharType="separate"/>
            </w:r>
            <w:r w:rsidR="00A13573">
              <w:rPr>
                <w:noProof/>
                <w:webHidden/>
              </w:rPr>
              <w:t>19</w:t>
            </w:r>
            <w:r w:rsidR="00C97995">
              <w:rPr>
                <w:noProof/>
                <w:webHidden/>
              </w:rPr>
              <w:fldChar w:fldCharType="end"/>
            </w:r>
          </w:hyperlink>
        </w:p>
        <w:p w14:paraId="05E5755A" w14:textId="5B12345F" w:rsidR="00C97995" w:rsidRDefault="00141162">
          <w:pPr>
            <w:pStyle w:val="20"/>
            <w:ind w:left="480"/>
            <w:rPr>
              <w:rFonts w:asciiTheme="minorHAnsi" w:hAnsiTheme="minorHAnsi"/>
              <w:noProof/>
              <w:sz w:val="21"/>
            </w:rPr>
          </w:pPr>
          <w:hyperlink w:anchor="_Toc133422042" w:history="1">
            <w:r w:rsidR="00C97995" w:rsidRPr="00E249E3">
              <w:rPr>
                <w:rStyle w:val="a5"/>
                <w:noProof/>
              </w:rPr>
              <w:t xml:space="preserve">5.2 </w:t>
            </w:r>
            <w:r w:rsidR="00C97995" w:rsidRPr="00E249E3">
              <w:rPr>
                <w:rStyle w:val="a5"/>
                <w:noProof/>
              </w:rPr>
              <w:t>未来展望</w:t>
            </w:r>
            <w:r w:rsidR="00C97995">
              <w:rPr>
                <w:noProof/>
                <w:webHidden/>
              </w:rPr>
              <w:tab/>
            </w:r>
            <w:r w:rsidR="00C97995">
              <w:rPr>
                <w:noProof/>
                <w:webHidden/>
              </w:rPr>
              <w:fldChar w:fldCharType="begin"/>
            </w:r>
            <w:r w:rsidR="00C97995">
              <w:rPr>
                <w:noProof/>
                <w:webHidden/>
              </w:rPr>
              <w:instrText xml:space="preserve"> PAGEREF _Toc133422042 \h </w:instrText>
            </w:r>
            <w:r w:rsidR="00C97995">
              <w:rPr>
                <w:noProof/>
                <w:webHidden/>
              </w:rPr>
            </w:r>
            <w:r w:rsidR="00C97995">
              <w:rPr>
                <w:noProof/>
                <w:webHidden/>
              </w:rPr>
              <w:fldChar w:fldCharType="separate"/>
            </w:r>
            <w:r w:rsidR="00A13573">
              <w:rPr>
                <w:noProof/>
                <w:webHidden/>
              </w:rPr>
              <w:t>19</w:t>
            </w:r>
            <w:r w:rsidR="00C97995">
              <w:rPr>
                <w:noProof/>
                <w:webHidden/>
              </w:rPr>
              <w:fldChar w:fldCharType="end"/>
            </w:r>
          </w:hyperlink>
        </w:p>
        <w:p w14:paraId="4ED3C391" w14:textId="37993838" w:rsidR="00C97995" w:rsidRDefault="00141162">
          <w:pPr>
            <w:pStyle w:val="10"/>
            <w:rPr>
              <w:rFonts w:asciiTheme="minorHAnsi" w:hAnsiTheme="minorHAnsi"/>
              <w:b w:val="0"/>
              <w:bCs w:val="0"/>
              <w:sz w:val="21"/>
              <w:szCs w:val="22"/>
            </w:rPr>
          </w:pPr>
          <w:hyperlink w:anchor="_Toc133422043" w:history="1">
            <w:r w:rsidR="00C97995" w:rsidRPr="00E249E3">
              <w:rPr>
                <w:rStyle w:val="a5"/>
                <w:rFonts w:ascii="黑体" w:eastAsia="黑体" w:hAnsi="黑体"/>
              </w:rPr>
              <w:t>参考文献</w:t>
            </w:r>
            <w:r w:rsidR="00C97995">
              <w:rPr>
                <w:webHidden/>
              </w:rPr>
              <w:tab/>
            </w:r>
            <w:r w:rsidR="00C97995">
              <w:rPr>
                <w:webHidden/>
              </w:rPr>
              <w:fldChar w:fldCharType="begin"/>
            </w:r>
            <w:r w:rsidR="00C97995">
              <w:rPr>
                <w:webHidden/>
              </w:rPr>
              <w:instrText xml:space="preserve"> PAGEREF _Toc133422043 \h </w:instrText>
            </w:r>
            <w:r w:rsidR="00C97995">
              <w:rPr>
                <w:webHidden/>
              </w:rPr>
            </w:r>
            <w:r w:rsidR="00C97995">
              <w:rPr>
                <w:webHidden/>
              </w:rPr>
              <w:fldChar w:fldCharType="separate"/>
            </w:r>
            <w:r w:rsidR="00A13573">
              <w:rPr>
                <w:webHidden/>
              </w:rPr>
              <w:t>21</w:t>
            </w:r>
            <w:r w:rsidR="00C97995">
              <w:rPr>
                <w:webHidden/>
              </w:rPr>
              <w:fldChar w:fldCharType="end"/>
            </w:r>
          </w:hyperlink>
        </w:p>
        <w:p w14:paraId="2D0266E8" w14:textId="27E92C22" w:rsidR="00C97995" w:rsidRDefault="00141162">
          <w:pPr>
            <w:pStyle w:val="10"/>
            <w:rPr>
              <w:rFonts w:asciiTheme="minorHAnsi" w:hAnsiTheme="minorHAnsi"/>
              <w:b w:val="0"/>
              <w:bCs w:val="0"/>
              <w:sz w:val="21"/>
              <w:szCs w:val="22"/>
            </w:rPr>
          </w:pPr>
          <w:hyperlink w:anchor="_Toc133422044" w:history="1">
            <w:r w:rsidR="00C97995" w:rsidRPr="00E249E3">
              <w:rPr>
                <w:rStyle w:val="a5"/>
                <w:rFonts w:ascii="黑体" w:eastAsia="黑体" w:hAnsi="黑体"/>
              </w:rPr>
              <w:t>致  谢</w:t>
            </w:r>
            <w:r w:rsidR="00C97995">
              <w:rPr>
                <w:webHidden/>
              </w:rPr>
              <w:tab/>
            </w:r>
            <w:r w:rsidR="00C97995">
              <w:rPr>
                <w:webHidden/>
              </w:rPr>
              <w:fldChar w:fldCharType="begin"/>
            </w:r>
            <w:r w:rsidR="00C97995">
              <w:rPr>
                <w:webHidden/>
              </w:rPr>
              <w:instrText xml:space="preserve"> PAGEREF _Toc133422044 \h </w:instrText>
            </w:r>
            <w:r w:rsidR="00C97995">
              <w:rPr>
                <w:webHidden/>
              </w:rPr>
            </w:r>
            <w:r w:rsidR="00C97995">
              <w:rPr>
                <w:webHidden/>
              </w:rPr>
              <w:fldChar w:fldCharType="separate"/>
            </w:r>
            <w:r w:rsidR="00A13573">
              <w:rPr>
                <w:webHidden/>
              </w:rPr>
              <w:t>23</w:t>
            </w:r>
            <w:r w:rsidR="00C97995">
              <w:rPr>
                <w:webHidden/>
              </w:rPr>
              <w:fldChar w:fldCharType="end"/>
            </w:r>
          </w:hyperlink>
        </w:p>
        <w:p w14:paraId="353F5AF0" w14:textId="012A333E" w:rsidR="00B76FF4" w:rsidRDefault="00B76FF4" w:rsidP="00081719">
          <w:pPr>
            <w:spacing w:line="400" w:lineRule="atLeast"/>
          </w:pPr>
          <w:r>
            <w:rPr>
              <w:b/>
              <w:bCs/>
              <w:lang w:val="zh-CN"/>
            </w:rPr>
            <w:fldChar w:fldCharType="end"/>
          </w:r>
        </w:p>
      </w:sdtContent>
    </w:sdt>
    <w:p w14:paraId="0BAB9B55" w14:textId="77777777" w:rsidR="001754C4" w:rsidRDefault="001754C4" w:rsidP="00081719">
      <w:pPr>
        <w:pStyle w:val="paragraph"/>
        <w:spacing w:before="120" w:beforeAutospacing="0" w:after="0" w:afterAutospacing="0" w:line="400" w:lineRule="atLeast"/>
        <w:jc w:val="center"/>
        <w:outlineLvl w:val="0"/>
        <w:rPr>
          <w:b/>
          <w:bCs/>
          <w:color w:val="000000"/>
          <w:sz w:val="32"/>
          <w:szCs w:val="32"/>
        </w:rPr>
        <w:sectPr w:rsidR="001754C4" w:rsidSect="00C73279">
          <w:headerReference w:type="default" r:id="rId10"/>
          <w:footerReference w:type="default" r:id="rId11"/>
          <w:pgSz w:w="11906" w:h="16838"/>
          <w:pgMar w:top="1418" w:right="1134" w:bottom="1418" w:left="1418" w:header="851" w:footer="992" w:gutter="0"/>
          <w:pgNumType w:fmt="upperRoman"/>
          <w:cols w:space="425"/>
          <w:docGrid w:linePitch="312"/>
        </w:sectPr>
      </w:pPr>
    </w:p>
    <w:p w14:paraId="5A907C35" w14:textId="77777777" w:rsidR="00B76FF4" w:rsidRDefault="00B76FF4" w:rsidP="00081719">
      <w:pPr>
        <w:pStyle w:val="paragraph"/>
        <w:spacing w:before="120" w:beforeAutospacing="0" w:after="0" w:afterAutospacing="0" w:line="400" w:lineRule="atLeast"/>
        <w:jc w:val="center"/>
        <w:outlineLvl w:val="0"/>
        <w:rPr>
          <w:b/>
          <w:bCs/>
          <w:color w:val="000000"/>
          <w:sz w:val="32"/>
          <w:szCs w:val="32"/>
        </w:rPr>
        <w:sectPr w:rsidR="00B76FF4" w:rsidSect="00C73279">
          <w:type w:val="continuous"/>
          <w:pgSz w:w="11906" w:h="16838"/>
          <w:pgMar w:top="1418" w:right="1134" w:bottom="1418" w:left="1418" w:header="851" w:footer="992" w:gutter="0"/>
          <w:pgNumType w:fmt="upperRoman"/>
          <w:cols w:space="425"/>
          <w:docGrid w:linePitch="312"/>
        </w:sectPr>
      </w:pPr>
    </w:p>
    <w:p w14:paraId="5B40D647" w14:textId="77777777" w:rsidR="00507B01" w:rsidRDefault="00507B01" w:rsidP="00081719">
      <w:pPr>
        <w:pStyle w:val="paragraph"/>
        <w:spacing w:before="0" w:beforeAutospacing="0" w:after="0" w:afterAutospacing="0" w:line="400" w:lineRule="atLeast"/>
        <w:jc w:val="both"/>
      </w:pPr>
      <w:bookmarkStart w:id="68" w:name="_Hlk127041682"/>
    </w:p>
    <w:p w14:paraId="61694CB7" w14:textId="77777777" w:rsidR="00507B01" w:rsidRPr="00A5461E" w:rsidRDefault="00507B01" w:rsidP="00A5461E">
      <w:pPr>
        <w:pStyle w:val="paragraph"/>
        <w:spacing w:before="480" w:beforeAutospacing="0" w:after="360" w:afterAutospacing="0" w:line="400" w:lineRule="atLeast"/>
        <w:jc w:val="center"/>
        <w:outlineLvl w:val="0"/>
        <w:rPr>
          <w:rFonts w:ascii="黑体" w:eastAsia="黑体" w:hAnsi="黑体"/>
          <w:sz w:val="32"/>
          <w:szCs w:val="32"/>
        </w:rPr>
      </w:pPr>
      <w:bookmarkStart w:id="69" w:name="_Toc133422003"/>
      <w:r w:rsidRPr="00A5461E">
        <w:rPr>
          <w:rFonts w:ascii="黑体" w:eastAsia="黑体" w:hAnsi="黑体" w:hint="eastAsia"/>
          <w:b/>
          <w:bCs/>
          <w:color w:val="000000"/>
          <w:sz w:val="32"/>
          <w:szCs w:val="32"/>
        </w:rPr>
        <w:t>第一章 绪论</w:t>
      </w:r>
      <w:bookmarkEnd w:id="69"/>
    </w:p>
    <w:p w14:paraId="4A945BB8" w14:textId="03EE69AC" w:rsidR="00527514" w:rsidRDefault="00527514" w:rsidP="005D578E">
      <w:pPr>
        <w:pStyle w:val="a3"/>
      </w:pPr>
      <w:bookmarkStart w:id="70" w:name="_Toc133422004"/>
      <w:r>
        <w:t>1.1</w:t>
      </w:r>
      <w:r w:rsidR="00A5461E">
        <w:t xml:space="preserve"> </w:t>
      </w:r>
      <w:r w:rsidR="00507B01">
        <w:rPr>
          <w:rFonts w:hint="eastAsia"/>
        </w:rPr>
        <w:t>研究背景</w:t>
      </w:r>
      <w:r w:rsidR="008650D6">
        <w:rPr>
          <w:rFonts w:hint="eastAsia"/>
        </w:rPr>
        <w:t>及</w:t>
      </w:r>
      <w:r w:rsidR="00507B01">
        <w:rPr>
          <w:rFonts w:hint="eastAsia"/>
        </w:rPr>
        <w:t>意义</w:t>
      </w:r>
      <w:bookmarkEnd w:id="70"/>
      <w:r>
        <w:rPr>
          <w:rFonts w:hint="eastAsia"/>
        </w:rPr>
        <w:t xml:space="preserve"> </w:t>
      </w:r>
    </w:p>
    <w:p w14:paraId="114B9442" w14:textId="6DBA8E1C" w:rsidR="00F3035E" w:rsidRDefault="00F3035E" w:rsidP="00D646D6">
      <w:pPr>
        <w:spacing w:line="400" w:lineRule="atLeast"/>
        <w:ind w:firstLineChars="200" w:firstLine="480"/>
        <w:rPr>
          <w:szCs w:val="24"/>
        </w:rPr>
      </w:pPr>
      <w:r w:rsidRPr="00F3035E">
        <w:rPr>
          <w:rFonts w:hint="eastAsia"/>
          <w:szCs w:val="24"/>
        </w:rPr>
        <w:t>现实世界中的许多复杂系统都是以网络的形式存在的，例如，社会网络、生物和其他网络，以及</w:t>
      </w:r>
      <w:r w:rsidR="005D578E">
        <w:rPr>
          <w:rFonts w:hint="eastAsia"/>
          <w:szCs w:val="24"/>
        </w:rPr>
        <w:t>W</w:t>
      </w:r>
      <w:r>
        <w:rPr>
          <w:rFonts w:hint="eastAsia"/>
          <w:szCs w:val="24"/>
        </w:rPr>
        <w:t>eb</w:t>
      </w:r>
      <w:r w:rsidRPr="00F3035E">
        <w:rPr>
          <w:rFonts w:hint="eastAsia"/>
          <w:szCs w:val="24"/>
        </w:rPr>
        <w:t>网络都是复杂的网络。</w:t>
      </w:r>
      <w:r w:rsidR="00D646D6" w:rsidRPr="00D646D6">
        <w:rPr>
          <w:rFonts w:hint="eastAsia"/>
          <w:szCs w:val="24"/>
        </w:rPr>
        <w:t>复杂网络使自然界</w:t>
      </w:r>
      <w:r w:rsidR="00D646D6">
        <w:rPr>
          <w:rFonts w:hint="eastAsia"/>
          <w:szCs w:val="24"/>
        </w:rPr>
        <w:t>和</w:t>
      </w:r>
      <w:r w:rsidR="00D646D6" w:rsidRPr="00D646D6">
        <w:rPr>
          <w:rFonts w:hint="eastAsia"/>
          <w:szCs w:val="24"/>
        </w:rPr>
        <w:t>人类社会的不同方面被抽象为一个看似不相关的复杂系统</w:t>
      </w:r>
      <w:r w:rsidR="00D646D6">
        <w:rPr>
          <w:rFonts w:hint="eastAsia"/>
          <w:szCs w:val="24"/>
        </w:rPr>
        <w:t>。</w:t>
      </w:r>
      <w:r w:rsidR="00D646D6" w:rsidRPr="00D646D6">
        <w:rPr>
          <w:rFonts w:hint="eastAsia"/>
          <w:szCs w:val="24"/>
        </w:rPr>
        <w:t>研究如何处理这些复杂网络的共</w:t>
      </w:r>
      <w:r w:rsidR="00D646D6">
        <w:rPr>
          <w:rFonts w:hint="eastAsia"/>
          <w:szCs w:val="24"/>
        </w:rPr>
        <w:t>性</w:t>
      </w:r>
      <w:r w:rsidR="00D646D6" w:rsidRPr="00D646D6">
        <w:rPr>
          <w:rFonts w:hint="eastAsia"/>
          <w:szCs w:val="24"/>
        </w:rPr>
        <w:t>问题</w:t>
      </w:r>
      <w:r w:rsidR="00D646D6">
        <w:rPr>
          <w:rFonts w:hint="eastAsia"/>
          <w:szCs w:val="24"/>
        </w:rPr>
        <w:t>就</w:t>
      </w:r>
      <w:r w:rsidR="00D646D6" w:rsidRPr="00D646D6">
        <w:rPr>
          <w:rFonts w:hint="eastAsia"/>
          <w:szCs w:val="24"/>
        </w:rPr>
        <w:t>可以更有效地促进发现隐藏在复杂系统中的信息</w:t>
      </w:r>
      <w:r w:rsidR="00D646D6">
        <w:rPr>
          <w:rFonts w:hint="eastAsia"/>
          <w:szCs w:val="24"/>
        </w:rPr>
        <w:t>线索</w:t>
      </w:r>
      <w:r w:rsidR="00D646D6" w:rsidRPr="00D646D6">
        <w:rPr>
          <w:rFonts w:hint="eastAsia"/>
          <w:szCs w:val="24"/>
        </w:rPr>
        <w:t>。</w:t>
      </w:r>
      <w:r w:rsidR="00D646D6">
        <w:rPr>
          <w:rFonts w:hint="eastAsia"/>
          <w:szCs w:val="24"/>
        </w:rPr>
        <w:t>一般的</w:t>
      </w:r>
      <w:r w:rsidRPr="00F3035E">
        <w:rPr>
          <w:rFonts w:hint="eastAsia"/>
          <w:szCs w:val="24"/>
        </w:rPr>
        <w:t>，用于表示复杂系统的网络的价值</w:t>
      </w:r>
      <w:r w:rsidR="00D646D6">
        <w:rPr>
          <w:rFonts w:hint="eastAsia"/>
          <w:szCs w:val="24"/>
        </w:rPr>
        <w:t>是</w:t>
      </w:r>
      <w:r w:rsidRPr="00F3035E">
        <w:rPr>
          <w:rFonts w:hint="eastAsia"/>
          <w:szCs w:val="24"/>
        </w:rPr>
        <w:t>随着其规模的增加而呈</w:t>
      </w:r>
      <w:proofErr w:type="gramStart"/>
      <w:r w:rsidRPr="00F3035E">
        <w:rPr>
          <w:rFonts w:hint="eastAsia"/>
          <w:szCs w:val="24"/>
        </w:rPr>
        <w:t>指数级</w:t>
      </w:r>
      <w:proofErr w:type="gramEnd"/>
      <w:r w:rsidRPr="00F3035E">
        <w:rPr>
          <w:rFonts w:hint="eastAsia"/>
          <w:szCs w:val="24"/>
        </w:rPr>
        <w:t>增长。随着现代的进步和变化，这些复杂系统的规模继续快速增长。这意味着这些复杂系统中的信息具有巨大的价值，并</w:t>
      </w:r>
      <w:r>
        <w:rPr>
          <w:rFonts w:hint="eastAsia"/>
          <w:szCs w:val="24"/>
        </w:rPr>
        <w:t>在未来</w:t>
      </w:r>
      <w:r w:rsidRPr="00F3035E">
        <w:rPr>
          <w:rFonts w:hint="eastAsia"/>
          <w:szCs w:val="24"/>
        </w:rPr>
        <w:t>将继续增长，使其成为数据分析和数据挖掘研究的沃土。</w:t>
      </w:r>
    </w:p>
    <w:p w14:paraId="302A731F" w14:textId="0662D559" w:rsidR="00E04CC3" w:rsidRPr="00817238" w:rsidRDefault="00E04CC3" w:rsidP="00817238">
      <w:pPr>
        <w:spacing w:line="400" w:lineRule="atLeast"/>
        <w:ind w:firstLineChars="200" w:firstLine="480"/>
        <w:rPr>
          <w:szCs w:val="24"/>
        </w:rPr>
      </w:pPr>
      <w:r w:rsidRPr="008650D6">
        <w:rPr>
          <w:szCs w:val="24"/>
        </w:rPr>
        <w:t>主要的</w:t>
      </w:r>
      <w:r w:rsidRPr="008650D6">
        <w:rPr>
          <w:rFonts w:hint="eastAsia"/>
          <w:szCs w:val="24"/>
        </w:rPr>
        <w:t>复杂网络研究中存在的问题是社团检测（</w:t>
      </w:r>
      <w:r w:rsidRPr="008650D6">
        <w:rPr>
          <w:szCs w:val="24"/>
        </w:rPr>
        <w:t>Community detection</w:t>
      </w:r>
      <w:r w:rsidRPr="008650D6">
        <w:rPr>
          <w:rFonts w:hint="eastAsia"/>
          <w:szCs w:val="24"/>
        </w:rPr>
        <w:t>），这是一个非常重要的课题。</w:t>
      </w:r>
      <w:r w:rsidR="00817238" w:rsidRPr="008650D6">
        <w:rPr>
          <w:rFonts w:hint="eastAsia"/>
          <w:szCs w:val="24"/>
        </w:rPr>
        <w:t>社团检测是复杂网络分析领域的重要组成部分，其主要目的是划分网络中紧密关联的子集，在现实生活中有着非常广泛的应用场景，比如社交网络的推荐系统，公安追踪嫌疑人，城市规划等，综上所述，研究社团检测算法并提高精度</w:t>
      </w:r>
      <w:r w:rsidR="00817238" w:rsidRPr="00A63017">
        <w:rPr>
          <w:rFonts w:hint="eastAsia"/>
          <w:szCs w:val="24"/>
        </w:rPr>
        <w:t>软件应用体验、社会治安</w:t>
      </w:r>
      <w:r w:rsidR="00817238">
        <w:rPr>
          <w:rFonts w:hint="eastAsia"/>
          <w:szCs w:val="24"/>
        </w:rPr>
        <w:t>以及对于丰富和保障</w:t>
      </w:r>
      <w:r w:rsidR="00817238" w:rsidRPr="00A63017">
        <w:rPr>
          <w:rFonts w:hint="eastAsia"/>
          <w:szCs w:val="24"/>
        </w:rPr>
        <w:t>人类生活质量都有</w:t>
      </w:r>
      <w:r w:rsidR="00817238">
        <w:rPr>
          <w:rFonts w:hint="eastAsia"/>
          <w:szCs w:val="24"/>
        </w:rPr>
        <w:t>重</w:t>
      </w:r>
      <w:r w:rsidR="00817238" w:rsidRPr="00A63017">
        <w:rPr>
          <w:rFonts w:hint="eastAsia"/>
          <w:szCs w:val="24"/>
        </w:rPr>
        <w:t>大的意义。</w:t>
      </w:r>
    </w:p>
    <w:p w14:paraId="65B3E6E0" w14:textId="3D17CF0D" w:rsidR="00E04CC3" w:rsidRDefault="00701A6D" w:rsidP="00081719">
      <w:pPr>
        <w:spacing w:line="400" w:lineRule="atLeast"/>
        <w:ind w:firstLineChars="200" w:firstLine="480"/>
        <w:rPr>
          <w:szCs w:val="24"/>
        </w:rPr>
      </w:pPr>
      <w:bookmarkStart w:id="71" w:name="_Hlk112284648"/>
      <w:r w:rsidRPr="00701A6D">
        <w:rPr>
          <w:rFonts w:hint="eastAsia"/>
          <w:szCs w:val="24"/>
        </w:rPr>
        <w:t>在大数据时代，数据量不断增加，网络的规模也在快速增长。而随着网络规模的增长，网络维度的数量也开始呈</w:t>
      </w:r>
      <w:proofErr w:type="gramStart"/>
      <w:r w:rsidRPr="00701A6D">
        <w:rPr>
          <w:rFonts w:hint="eastAsia"/>
          <w:szCs w:val="24"/>
        </w:rPr>
        <w:t>指数级</w:t>
      </w:r>
      <w:proofErr w:type="gramEnd"/>
      <w:r w:rsidRPr="00701A6D">
        <w:rPr>
          <w:rFonts w:hint="eastAsia"/>
          <w:szCs w:val="24"/>
        </w:rPr>
        <w:t>增长。</w:t>
      </w:r>
      <w:r w:rsidR="00E04CC3">
        <w:rPr>
          <w:rFonts w:hint="eastAsia"/>
          <w:szCs w:val="24"/>
        </w:rPr>
        <w:t>所以</w:t>
      </w:r>
      <w:r w:rsidR="0072609E" w:rsidRPr="0072609E">
        <w:rPr>
          <w:rFonts w:hint="eastAsia"/>
          <w:szCs w:val="24"/>
        </w:rPr>
        <w:t>，</w:t>
      </w:r>
      <w:r w:rsidR="00D81ACA" w:rsidRPr="00D81ACA">
        <w:rPr>
          <w:rFonts w:hint="eastAsia"/>
          <w:szCs w:val="24"/>
        </w:rPr>
        <w:t>复杂网络中的图划分和</w:t>
      </w:r>
      <w:r w:rsidR="00D81ACA">
        <w:rPr>
          <w:rFonts w:hint="eastAsia"/>
          <w:szCs w:val="24"/>
        </w:rPr>
        <w:t>社团</w:t>
      </w:r>
      <w:r w:rsidR="00D81ACA" w:rsidRPr="00D81ACA">
        <w:rPr>
          <w:rFonts w:hint="eastAsia"/>
          <w:szCs w:val="24"/>
        </w:rPr>
        <w:t>检测是一个非确定性的多项式时间困难（</w:t>
      </w:r>
      <w:r w:rsidR="00D81ACA" w:rsidRPr="0072609E">
        <w:rPr>
          <w:rFonts w:hint="eastAsia"/>
          <w:szCs w:val="24"/>
        </w:rPr>
        <w:t>Non-deterministic</w:t>
      </w:r>
      <w:r w:rsidR="00D81ACA" w:rsidRPr="0072609E">
        <w:rPr>
          <w:szCs w:val="24"/>
        </w:rPr>
        <w:t xml:space="preserve"> </w:t>
      </w:r>
      <w:r w:rsidR="00D81ACA" w:rsidRPr="0072609E">
        <w:rPr>
          <w:rFonts w:hint="eastAsia"/>
          <w:szCs w:val="24"/>
        </w:rPr>
        <w:t>Polynomial</w:t>
      </w:r>
      <w:r w:rsidR="00D81ACA" w:rsidRPr="0072609E">
        <w:rPr>
          <w:szCs w:val="24"/>
        </w:rPr>
        <w:t>-time Hardness</w:t>
      </w:r>
      <w:r w:rsidR="00D81ACA" w:rsidRPr="00D81ACA">
        <w:rPr>
          <w:rFonts w:hint="eastAsia"/>
          <w:szCs w:val="24"/>
        </w:rPr>
        <w:t>）问题</w:t>
      </w:r>
      <w:r w:rsidR="00D81ACA">
        <w:rPr>
          <w:rFonts w:hint="eastAsia"/>
          <w:szCs w:val="24"/>
        </w:rPr>
        <w:t>，</w:t>
      </w:r>
      <w:r w:rsidR="00D81ACA" w:rsidRPr="00D81ACA">
        <w:rPr>
          <w:rFonts w:hint="eastAsia"/>
          <w:szCs w:val="24"/>
        </w:rPr>
        <w:t>当网络规模比较大时</w:t>
      </w:r>
      <w:r w:rsidR="00D81ACA">
        <w:rPr>
          <w:rFonts w:hint="eastAsia"/>
          <w:szCs w:val="24"/>
        </w:rPr>
        <w:t>，</w:t>
      </w:r>
      <w:r w:rsidR="00D81ACA" w:rsidRPr="00D81ACA">
        <w:rPr>
          <w:rFonts w:hint="eastAsia"/>
          <w:szCs w:val="24"/>
        </w:rPr>
        <w:t>没有有效的精确解决方案。</w:t>
      </w:r>
      <w:r w:rsidR="0072609E" w:rsidRPr="0072609E">
        <w:rPr>
          <w:rFonts w:hint="eastAsia"/>
          <w:szCs w:val="24"/>
        </w:rPr>
        <w:t>一方面是由于网络规模</w:t>
      </w:r>
      <w:r w:rsidR="00E04CC3">
        <w:rPr>
          <w:rFonts w:hint="eastAsia"/>
          <w:szCs w:val="24"/>
        </w:rPr>
        <w:t>庞</w:t>
      </w:r>
      <w:r w:rsidR="0072609E" w:rsidRPr="0072609E">
        <w:rPr>
          <w:rFonts w:hint="eastAsia"/>
          <w:szCs w:val="24"/>
        </w:rPr>
        <w:t>大和社团结构的重叠性，另一方面</w:t>
      </w:r>
      <w:r w:rsidR="00A63017">
        <w:rPr>
          <w:rFonts w:hint="eastAsia"/>
          <w:szCs w:val="24"/>
        </w:rPr>
        <w:t>则</w:t>
      </w:r>
      <w:r w:rsidR="0072609E" w:rsidRPr="0072609E">
        <w:rPr>
          <w:rFonts w:hint="eastAsia"/>
          <w:szCs w:val="24"/>
        </w:rPr>
        <w:t>是因为复杂网络中的监督标注信息不足</w:t>
      </w:r>
      <w:r w:rsidR="00A63017">
        <w:rPr>
          <w:rFonts w:hint="eastAsia"/>
          <w:szCs w:val="24"/>
        </w:rPr>
        <w:t>，</w:t>
      </w:r>
      <w:r w:rsidR="0072609E" w:rsidRPr="0072609E">
        <w:rPr>
          <w:rFonts w:hint="eastAsia"/>
          <w:szCs w:val="24"/>
        </w:rPr>
        <w:t>不能单纯使用某种指标</w:t>
      </w:r>
      <w:r w:rsidR="00A63017">
        <w:rPr>
          <w:rFonts w:hint="eastAsia"/>
          <w:szCs w:val="24"/>
        </w:rPr>
        <w:t>去</w:t>
      </w:r>
      <w:r w:rsidR="0072609E" w:rsidRPr="0072609E">
        <w:rPr>
          <w:rFonts w:hint="eastAsia"/>
          <w:szCs w:val="24"/>
        </w:rPr>
        <w:t>量度算法的优劣，所以所有研究的目的旨在优化算法。</w:t>
      </w:r>
    </w:p>
    <w:p w14:paraId="61329E48" w14:textId="6DB96974" w:rsidR="00507B01" w:rsidRPr="007544E6" w:rsidRDefault="00527514" w:rsidP="005D578E">
      <w:pPr>
        <w:pStyle w:val="a3"/>
      </w:pPr>
      <w:bookmarkStart w:id="72" w:name="_Toc133422005"/>
      <w:bookmarkEnd w:id="71"/>
      <w:r>
        <w:t>1.2</w:t>
      </w:r>
      <w:r w:rsidR="00507B01">
        <w:rPr>
          <w:rFonts w:hint="eastAsia"/>
        </w:rPr>
        <w:t>国内外研究现状</w:t>
      </w:r>
      <w:bookmarkEnd w:id="72"/>
    </w:p>
    <w:p w14:paraId="3D00CCFC" w14:textId="28EABD23" w:rsidR="00A340DE" w:rsidRPr="00A340DE" w:rsidRDefault="00030B3B" w:rsidP="00081719">
      <w:pPr>
        <w:spacing w:line="400" w:lineRule="atLeast"/>
        <w:ind w:firstLineChars="200" w:firstLine="480"/>
        <w:rPr>
          <w:szCs w:val="24"/>
        </w:rPr>
      </w:pPr>
      <w:r w:rsidRPr="00030B3B">
        <w:rPr>
          <w:rFonts w:hint="eastAsia"/>
          <w:szCs w:val="24"/>
        </w:rPr>
        <w:t>钱学森对于复杂网络给出了一种严格的定义：具有自组织、自相似、吸引子、小世界、无标度中部分或全部性质的网络称之为复杂网络</w:t>
      </w:r>
      <w:r w:rsidR="00F3035E">
        <w:rPr>
          <w:rFonts w:hint="eastAsia"/>
          <w:szCs w:val="24"/>
        </w:rPr>
        <w:t>。</w:t>
      </w:r>
      <w:bookmarkStart w:id="73" w:name="_Hlk112291686"/>
      <w:r w:rsidR="00701A6D">
        <w:rPr>
          <w:rFonts w:hint="eastAsia"/>
          <w:szCs w:val="24"/>
        </w:rPr>
        <w:t>抽象提取</w:t>
      </w:r>
      <w:r w:rsidR="00A340DE" w:rsidRPr="00A340DE">
        <w:rPr>
          <w:rFonts w:hint="eastAsia"/>
          <w:szCs w:val="24"/>
        </w:rPr>
        <w:t>了许多真实系统的复杂网络已经成为科学研究中的一个流行方向。不同的关联感知方式导致了研究者对峰会集和边缘集的细分标准和方法不同，从而产生了不同风格的算法，从网络</w:t>
      </w:r>
      <w:r w:rsidR="002F046E">
        <w:rPr>
          <w:rFonts w:hint="eastAsia"/>
          <w:szCs w:val="24"/>
        </w:rPr>
        <w:t>的</w:t>
      </w:r>
      <w:r w:rsidR="00A340DE" w:rsidRPr="00A340DE">
        <w:rPr>
          <w:rFonts w:hint="eastAsia"/>
          <w:szCs w:val="24"/>
        </w:rPr>
        <w:t>动态角度来看，可以分为基于静态网络的</w:t>
      </w:r>
      <w:r w:rsidR="002F046E">
        <w:rPr>
          <w:rFonts w:hint="eastAsia"/>
          <w:szCs w:val="24"/>
        </w:rPr>
        <w:t>社团</w:t>
      </w:r>
      <w:r w:rsidR="00A340DE" w:rsidRPr="00A340DE">
        <w:rPr>
          <w:rFonts w:hint="eastAsia"/>
          <w:szCs w:val="24"/>
        </w:rPr>
        <w:t>检测算法和基于动态网络的</w:t>
      </w:r>
      <w:r w:rsidR="002F046E">
        <w:rPr>
          <w:rFonts w:hint="eastAsia"/>
          <w:szCs w:val="24"/>
        </w:rPr>
        <w:t>社团</w:t>
      </w:r>
      <w:r w:rsidR="00A340DE" w:rsidRPr="00A340DE">
        <w:rPr>
          <w:rFonts w:hint="eastAsia"/>
          <w:szCs w:val="24"/>
        </w:rPr>
        <w:t>检测算法</w:t>
      </w:r>
      <w:r w:rsidR="00F3035E">
        <w:rPr>
          <w:rFonts w:hint="eastAsia"/>
          <w:szCs w:val="24"/>
        </w:rPr>
        <w:t>这</w:t>
      </w:r>
      <w:r w:rsidR="00A340DE" w:rsidRPr="00A340DE">
        <w:rPr>
          <w:rFonts w:hint="eastAsia"/>
          <w:szCs w:val="24"/>
        </w:rPr>
        <w:t>两类。</w:t>
      </w:r>
    </w:p>
    <w:p w14:paraId="7BAB6EE6" w14:textId="667034E2" w:rsidR="00030B3B" w:rsidRPr="00527514" w:rsidRDefault="00481D35" w:rsidP="00081719">
      <w:pPr>
        <w:spacing w:line="400" w:lineRule="atLeast"/>
        <w:ind w:firstLineChars="200" w:firstLine="480"/>
        <w:rPr>
          <w:szCs w:val="24"/>
        </w:rPr>
      </w:pPr>
      <w:r>
        <w:rPr>
          <w:rFonts w:hint="eastAsia"/>
          <w:szCs w:val="24"/>
        </w:rPr>
        <w:t>基于静态网络的社团检测算法</w:t>
      </w:r>
      <w:r w:rsidR="00030B3B" w:rsidRPr="00030B3B">
        <w:rPr>
          <w:szCs w:val="24"/>
        </w:rPr>
        <w:t>可大致分为</w:t>
      </w:r>
      <w:bookmarkEnd w:id="73"/>
      <w:r w:rsidR="00030B3B" w:rsidRPr="00030B3B">
        <w:rPr>
          <w:rFonts w:hint="eastAsia"/>
          <w:szCs w:val="24"/>
        </w:rPr>
        <w:t>以下几种：</w:t>
      </w:r>
    </w:p>
    <w:p w14:paraId="1A9E9DE3" w14:textId="56EC2581" w:rsidR="00030B3B" w:rsidRPr="00527514" w:rsidRDefault="00030B3B" w:rsidP="00081719">
      <w:pPr>
        <w:spacing w:line="400" w:lineRule="atLeast"/>
        <w:ind w:firstLineChars="200" w:firstLine="480"/>
        <w:rPr>
          <w:szCs w:val="24"/>
        </w:rPr>
      </w:pPr>
      <w:r w:rsidRPr="00030B3B">
        <w:rPr>
          <w:szCs w:val="24"/>
        </w:rPr>
        <w:t>基于模块度的社团检测算法</w:t>
      </w:r>
      <w:r w:rsidRPr="00030B3B">
        <w:rPr>
          <w:rFonts w:hint="eastAsia"/>
          <w:szCs w:val="24"/>
        </w:rPr>
        <w:t>：</w:t>
      </w:r>
      <w:r w:rsidRPr="00030B3B">
        <w:rPr>
          <w:szCs w:val="24"/>
        </w:rPr>
        <w:t>模块度是常用</w:t>
      </w:r>
      <w:r w:rsidR="00D81ACA">
        <w:rPr>
          <w:rFonts w:hint="eastAsia"/>
          <w:szCs w:val="24"/>
        </w:rPr>
        <w:t>一种</w:t>
      </w:r>
      <w:r w:rsidRPr="00030B3B">
        <w:rPr>
          <w:szCs w:val="24"/>
        </w:rPr>
        <w:t>的评价社团检测结果好坏的评价指</w:t>
      </w:r>
      <w:r w:rsidRPr="00030B3B">
        <w:rPr>
          <w:szCs w:val="24"/>
        </w:rPr>
        <w:lastRenderedPageBreak/>
        <w:t>标，目前针对未知真实</w:t>
      </w:r>
      <w:r w:rsidRPr="00030B3B">
        <w:rPr>
          <w:szCs w:val="24"/>
        </w:rPr>
        <w:t xml:space="preserve"> </w:t>
      </w:r>
      <w:r w:rsidRPr="00030B3B">
        <w:rPr>
          <w:szCs w:val="24"/>
        </w:rPr>
        <w:t>社团划分情况的网络进行社团检测时，模块度是最常用的评价指标。</w:t>
      </w:r>
      <w:r w:rsidRPr="00030B3B">
        <w:rPr>
          <w:rFonts w:hint="eastAsia"/>
          <w:szCs w:val="24"/>
        </w:rPr>
        <w:t>比如</w:t>
      </w:r>
      <w:r w:rsidRPr="00030B3B">
        <w:rPr>
          <w:szCs w:val="24"/>
        </w:rPr>
        <w:t>由</w:t>
      </w:r>
      <w:r w:rsidRPr="00030B3B">
        <w:rPr>
          <w:szCs w:val="24"/>
        </w:rPr>
        <w:t xml:space="preserve"> </w:t>
      </w:r>
      <w:proofErr w:type="spellStart"/>
      <w:r w:rsidRPr="00030B3B">
        <w:rPr>
          <w:szCs w:val="24"/>
        </w:rPr>
        <w:t>Clauset</w:t>
      </w:r>
      <w:proofErr w:type="spellEnd"/>
      <w:r w:rsidRPr="00030B3B">
        <w:rPr>
          <w:szCs w:val="24"/>
        </w:rPr>
        <w:t>、</w:t>
      </w:r>
      <w:r w:rsidRPr="00030B3B">
        <w:rPr>
          <w:szCs w:val="24"/>
        </w:rPr>
        <w:t xml:space="preserve">Newman </w:t>
      </w:r>
      <w:r w:rsidRPr="00030B3B">
        <w:rPr>
          <w:szCs w:val="24"/>
        </w:rPr>
        <w:t>和</w:t>
      </w:r>
      <w:r w:rsidRPr="00030B3B">
        <w:rPr>
          <w:szCs w:val="24"/>
        </w:rPr>
        <w:t xml:space="preserve"> Moore </w:t>
      </w:r>
      <w:r w:rsidRPr="00030B3B">
        <w:rPr>
          <w:rFonts w:hint="eastAsia"/>
          <w:szCs w:val="24"/>
        </w:rPr>
        <w:t>在</w:t>
      </w:r>
      <w:r w:rsidRPr="00030B3B">
        <w:rPr>
          <w:rFonts w:hint="eastAsia"/>
          <w:szCs w:val="24"/>
        </w:rPr>
        <w:t>2</w:t>
      </w:r>
      <w:r w:rsidRPr="00030B3B">
        <w:rPr>
          <w:szCs w:val="24"/>
        </w:rPr>
        <w:t>004</w:t>
      </w:r>
      <w:r w:rsidRPr="00030B3B">
        <w:rPr>
          <w:rFonts w:hint="eastAsia"/>
          <w:szCs w:val="24"/>
        </w:rPr>
        <w:t>年</w:t>
      </w:r>
      <w:r w:rsidRPr="00030B3B">
        <w:rPr>
          <w:szCs w:val="24"/>
        </w:rPr>
        <w:t>提出的</w:t>
      </w:r>
      <w:r w:rsidRPr="00030B3B">
        <w:rPr>
          <w:szCs w:val="24"/>
        </w:rPr>
        <w:t>CNM</w:t>
      </w:r>
      <w:r w:rsidRPr="00030B3B">
        <w:rPr>
          <w:szCs w:val="24"/>
        </w:rPr>
        <w:t>算法</w:t>
      </w:r>
      <w:r w:rsidRPr="00030B3B">
        <w:rPr>
          <w:szCs w:val="24"/>
        </w:rPr>
        <w:t>[1]</w:t>
      </w:r>
      <w:r w:rsidR="00B77582">
        <w:rPr>
          <w:rFonts w:hint="eastAsia"/>
          <w:szCs w:val="24"/>
        </w:rPr>
        <w:t>。</w:t>
      </w:r>
    </w:p>
    <w:p w14:paraId="757E40A6" w14:textId="40307D67" w:rsidR="00030B3B" w:rsidRPr="00527514" w:rsidRDefault="00030B3B" w:rsidP="00081719">
      <w:pPr>
        <w:spacing w:line="400" w:lineRule="atLeast"/>
        <w:rPr>
          <w:szCs w:val="24"/>
        </w:rPr>
      </w:pPr>
      <w:r w:rsidRPr="00030B3B">
        <w:rPr>
          <w:szCs w:val="24"/>
        </w:rPr>
        <w:t xml:space="preserve"> </w:t>
      </w:r>
      <w:r w:rsidR="00527514">
        <w:rPr>
          <w:szCs w:val="24"/>
        </w:rPr>
        <w:t xml:space="preserve">   </w:t>
      </w:r>
      <w:r w:rsidR="00D81ACA">
        <w:rPr>
          <w:szCs w:val="24"/>
        </w:rPr>
        <w:t xml:space="preserve">   </w:t>
      </w:r>
      <w:r w:rsidR="00603A84">
        <w:rPr>
          <w:szCs w:val="24"/>
        </w:rPr>
        <w:t xml:space="preserve"> </w:t>
      </w:r>
      <w:r w:rsidRPr="00030B3B">
        <w:rPr>
          <w:szCs w:val="24"/>
        </w:rPr>
        <w:t>基于标签传播的社团检测算法</w:t>
      </w:r>
      <w:r w:rsidR="00D81ACA">
        <w:rPr>
          <w:rFonts w:hint="eastAsia"/>
          <w:szCs w:val="24"/>
        </w:rPr>
        <w:t>：</w:t>
      </w:r>
      <w:r w:rsidR="00D81ACA" w:rsidRPr="00D81ACA">
        <w:rPr>
          <w:rFonts w:hint="eastAsia"/>
          <w:szCs w:val="24"/>
        </w:rPr>
        <w:t>标签传播的基本思想是，网络中一个节点的标签取决于其邻居的最大标签数。这一思想首先被</w:t>
      </w:r>
      <w:proofErr w:type="spellStart"/>
      <w:r w:rsidR="00D81ACA" w:rsidRPr="00D81ACA">
        <w:rPr>
          <w:rFonts w:hint="eastAsia"/>
          <w:szCs w:val="24"/>
        </w:rPr>
        <w:t>Raghavan</w:t>
      </w:r>
      <w:proofErr w:type="spellEnd"/>
      <w:r w:rsidR="00D81ACA" w:rsidRPr="00D81ACA">
        <w:rPr>
          <w:rFonts w:hint="eastAsia"/>
          <w:szCs w:val="24"/>
        </w:rPr>
        <w:t>应用</w:t>
      </w:r>
      <w:r w:rsidR="002F046E">
        <w:rPr>
          <w:rFonts w:hint="eastAsia"/>
          <w:szCs w:val="24"/>
        </w:rPr>
        <w:t>到了</w:t>
      </w:r>
      <w:r w:rsidR="00D81ACA">
        <w:rPr>
          <w:rFonts w:hint="eastAsia"/>
          <w:szCs w:val="24"/>
        </w:rPr>
        <w:t>社团检测</w:t>
      </w:r>
      <w:r w:rsidR="002F046E">
        <w:rPr>
          <w:rFonts w:hint="eastAsia"/>
          <w:szCs w:val="24"/>
        </w:rPr>
        <w:t>的</w:t>
      </w:r>
      <w:r w:rsidR="00D81ACA" w:rsidRPr="00D81ACA">
        <w:rPr>
          <w:rFonts w:hint="eastAsia"/>
          <w:szCs w:val="24"/>
        </w:rPr>
        <w:t>领域</w:t>
      </w:r>
      <w:r w:rsidR="00D81ACA">
        <w:rPr>
          <w:rFonts w:hint="eastAsia"/>
          <w:szCs w:val="24"/>
        </w:rPr>
        <w:t>，</w:t>
      </w:r>
      <w:r w:rsidRPr="00030B3B">
        <w:rPr>
          <w:szCs w:val="24"/>
        </w:rPr>
        <w:t>他</w:t>
      </w:r>
      <w:r w:rsidR="002F046E">
        <w:rPr>
          <w:rFonts w:hint="eastAsia"/>
          <w:szCs w:val="24"/>
        </w:rPr>
        <w:t>于</w:t>
      </w:r>
      <w:r w:rsidRPr="00030B3B">
        <w:rPr>
          <w:rFonts w:hint="eastAsia"/>
          <w:szCs w:val="24"/>
        </w:rPr>
        <w:t>2</w:t>
      </w:r>
      <w:r w:rsidRPr="00030B3B">
        <w:rPr>
          <w:szCs w:val="24"/>
        </w:rPr>
        <w:t>007</w:t>
      </w:r>
      <w:r w:rsidRPr="00030B3B">
        <w:rPr>
          <w:rFonts w:hint="eastAsia"/>
          <w:szCs w:val="24"/>
        </w:rPr>
        <w:t>年</w:t>
      </w:r>
      <w:r w:rsidRPr="00030B3B">
        <w:rPr>
          <w:szCs w:val="24"/>
        </w:rPr>
        <w:t>依据标签传播思想提出了</w:t>
      </w:r>
      <w:r w:rsidRPr="00030B3B">
        <w:rPr>
          <w:szCs w:val="24"/>
        </w:rPr>
        <w:t>LPA(Label Propagation Algorithm)</w:t>
      </w:r>
      <w:r w:rsidRPr="00030B3B">
        <w:rPr>
          <w:szCs w:val="24"/>
        </w:rPr>
        <w:t>算法</w:t>
      </w:r>
      <w:r w:rsidRPr="00030B3B">
        <w:rPr>
          <w:szCs w:val="24"/>
        </w:rPr>
        <w:t>[</w:t>
      </w:r>
      <w:r w:rsidR="008C6877">
        <w:rPr>
          <w:szCs w:val="24"/>
        </w:rPr>
        <w:t>2</w:t>
      </w:r>
      <w:r w:rsidRPr="00030B3B">
        <w:rPr>
          <w:szCs w:val="24"/>
        </w:rPr>
        <w:t>]</w:t>
      </w:r>
      <w:r w:rsidRPr="00527514">
        <w:rPr>
          <w:rFonts w:hint="eastAsia"/>
          <w:szCs w:val="24"/>
        </w:rPr>
        <w:t>。</w:t>
      </w:r>
      <w:r w:rsidR="00DB6AC6" w:rsidRPr="00615A1D">
        <w:rPr>
          <w:rFonts w:hint="eastAsia"/>
          <w:szCs w:val="24"/>
        </w:rPr>
        <w:t>标签传播的基本思想是，网络中节点的标签取决于其邻居节点的标签中数目最多的标签，</w:t>
      </w:r>
      <w:r w:rsidR="00DB6AC6" w:rsidRPr="00615A1D">
        <w:rPr>
          <w:rFonts w:hint="eastAsia"/>
          <w:szCs w:val="24"/>
        </w:rPr>
        <w:t xml:space="preserve"> LPA</w:t>
      </w:r>
      <w:r w:rsidR="00DB6AC6" w:rsidRPr="00615A1D">
        <w:rPr>
          <w:rFonts w:hint="eastAsia"/>
          <w:szCs w:val="24"/>
        </w:rPr>
        <w:t>迭代使用的随机性选择可能会影响算法的稳定性，即不太重要的节点会影响更重要的节点，并且还可能导致振荡现象。此外，</w:t>
      </w:r>
      <w:r w:rsidR="00DB6AC6" w:rsidRPr="00615A1D">
        <w:rPr>
          <w:rFonts w:hint="eastAsia"/>
          <w:szCs w:val="24"/>
        </w:rPr>
        <w:t>LPA</w:t>
      </w:r>
      <w:r w:rsidR="00DB6AC6" w:rsidRPr="00615A1D">
        <w:rPr>
          <w:rFonts w:hint="eastAsia"/>
          <w:szCs w:val="24"/>
        </w:rPr>
        <w:t>仅使用了一跳邻域信息，而来自其邻居的其他连接被忽略，从而导致网络全局拓扑结构给出的重要信息的丢失。这些缺陷并不利于算法的稳定性和准确性，本文将类比迁移库仑定律中描述的电子间作用力来避免</w:t>
      </w:r>
      <w:r w:rsidR="00DB6AC6" w:rsidRPr="00615A1D">
        <w:rPr>
          <w:rFonts w:hint="eastAsia"/>
          <w:szCs w:val="24"/>
        </w:rPr>
        <w:t>LPA</w:t>
      </w:r>
      <w:r w:rsidR="00DB6AC6" w:rsidRPr="00615A1D">
        <w:rPr>
          <w:rFonts w:hint="eastAsia"/>
          <w:szCs w:val="24"/>
        </w:rPr>
        <w:t>的上述缺点</w:t>
      </w:r>
      <w:r w:rsidR="00DB6AC6">
        <w:rPr>
          <w:rFonts w:hint="eastAsia"/>
          <w:szCs w:val="24"/>
        </w:rPr>
        <w:t>。</w:t>
      </w:r>
    </w:p>
    <w:p w14:paraId="3FED5AD4" w14:textId="4790F125" w:rsidR="00030B3B" w:rsidRPr="00527514" w:rsidRDefault="00030B3B" w:rsidP="00081719">
      <w:pPr>
        <w:spacing w:line="400" w:lineRule="atLeast"/>
        <w:ind w:firstLineChars="200" w:firstLine="480"/>
        <w:rPr>
          <w:szCs w:val="24"/>
        </w:rPr>
      </w:pPr>
      <w:r w:rsidRPr="00030B3B">
        <w:rPr>
          <w:szCs w:val="24"/>
        </w:rPr>
        <w:t>基于层次聚类的社团检测算法</w:t>
      </w:r>
      <w:r w:rsidRPr="00030B3B">
        <w:rPr>
          <w:rFonts w:hint="eastAsia"/>
          <w:szCs w:val="24"/>
        </w:rPr>
        <w:t>：</w:t>
      </w:r>
      <w:r w:rsidR="002F046E" w:rsidRPr="002F046E">
        <w:rPr>
          <w:rFonts w:hint="eastAsia"/>
          <w:szCs w:val="24"/>
        </w:rPr>
        <w:t>大多数常</w:t>
      </w:r>
      <w:r w:rsidR="002F046E">
        <w:rPr>
          <w:rFonts w:hint="eastAsia"/>
          <w:szCs w:val="24"/>
        </w:rPr>
        <w:t>见</w:t>
      </w:r>
      <w:r w:rsidR="002F046E" w:rsidRPr="002F046E">
        <w:rPr>
          <w:rFonts w:hint="eastAsia"/>
          <w:szCs w:val="24"/>
        </w:rPr>
        <w:t>的分层</w:t>
      </w:r>
      <w:r w:rsidR="002F046E">
        <w:rPr>
          <w:rFonts w:hint="eastAsia"/>
          <w:szCs w:val="24"/>
        </w:rPr>
        <w:t>社团</w:t>
      </w:r>
      <w:r w:rsidR="002F046E" w:rsidRPr="002F046E">
        <w:rPr>
          <w:rFonts w:hint="eastAsia"/>
          <w:szCs w:val="24"/>
        </w:rPr>
        <w:t>检测算法都是基于聚集或划分过程的，</w:t>
      </w:r>
      <w:r w:rsidR="002F046E" w:rsidRPr="002F046E">
        <w:rPr>
          <w:rFonts w:hint="eastAsia"/>
          <w:szCs w:val="24"/>
        </w:rPr>
        <w:t>Girvan</w:t>
      </w:r>
      <w:r w:rsidR="002F046E" w:rsidRPr="002F046E">
        <w:rPr>
          <w:rFonts w:hint="eastAsia"/>
          <w:szCs w:val="24"/>
        </w:rPr>
        <w:t>和</w:t>
      </w:r>
      <w:r w:rsidR="002F046E" w:rsidRPr="002F046E">
        <w:rPr>
          <w:rFonts w:hint="eastAsia"/>
          <w:szCs w:val="24"/>
        </w:rPr>
        <w:t>Newman 2002</w:t>
      </w:r>
      <w:r w:rsidR="002F046E" w:rsidRPr="002F046E">
        <w:rPr>
          <w:rFonts w:hint="eastAsia"/>
          <w:szCs w:val="24"/>
        </w:rPr>
        <w:t>年提出的</w:t>
      </w:r>
      <w:r w:rsidR="002F046E" w:rsidRPr="002F046E">
        <w:rPr>
          <w:rFonts w:hint="eastAsia"/>
          <w:szCs w:val="24"/>
        </w:rPr>
        <w:t>GN</w:t>
      </w:r>
      <w:r w:rsidR="002F046E" w:rsidRPr="002F046E">
        <w:rPr>
          <w:rFonts w:hint="eastAsia"/>
          <w:szCs w:val="24"/>
        </w:rPr>
        <w:t>算法</w:t>
      </w:r>
      <w:r w:rsidR="002F046E" w:rsidRPr="002F046E">
        <w:rPr>
          <w:rFonts w:hint="eastAsia"/>
          <w:szCs w:val="24"/>
        </w:rPr>
        <w:t>[3]</w:t>
      </w:r>
      <w:r w:rsidR="002F046E" w:rsidRPr="002F046E">
        <w:rPr>
          <w:rFonts w:hint="eastAsia"/>
          <w:szCs w:val="24"/>
        </w:rPr>
        <w:t>是一种基于划分过程的经典分层聚类算法。</w:t>
      </w:r>
    </w:p>
    <w:p w14:paraId="4BF7E4C6" w14:textId="48B48423" w:rsidR="00B71826" w:rsidRDefault="00030B3B" w:rsidP="00081719">
      <w:pPr>
        <w:spacing w:line="400" w:lineRule="atLeast"/>
        <w:ind w:firstLineChars="200" w:firstLine="480"/>
        <w:rPr>
          <w:szCs w:val="24"/>
        </w:rPr>
      </w:pPr>
      <w:r w:rsidRPr="00527514">
        <w:rPr>
          <w:szCs w:val="24"/>
        </w:rPr>
        <w:t>基于非负矩阵分解的社团检测算法</w:t>
      </w:r>
      <w:r w:rsidRPr="00527514">
        <w:rPr>
          <w:rFonts w:hint="eastAsia"/>
          <w:szCs w:val="24"/>
        </w:rPr>
        <w:t>：</w:t>
      </w:r>
      <w:r w:rsidRPr="00527514">
        <w:rPr>
          <w:szCs w:val="24"/>
        </w:rPr>
        <w:t>非负矩阵分解一种机器学习算法</w:t>
      </w:r>
      <w:r w:rsidRPr="00527514">
        <w:rPr>
          <w:rFonts w:hint="eastAsia"/>
          <w:szCs w:val="24"/>
        </w:rPr>
        <w:t>，</w:t>
      </w:r>
      <w:r w:rsidRPr="00527514">
        <w:rPr>
          <w:szCs w:val="24"/>
        </w:rPr>
        <w:t>通过将给定的特征矩阵分解为两个非负的矩阵，实现了特征矩阵的非线性的维度降低</w:t>
      </w:r>
      <w:r w:rsidRPr="00527514">
        <w:rPr>
          <w:rFonts w:hint="eastAsia"/>
          <w:szCs w:val="24"/>
        </w:rPr>
        <w:t>，</w:t>
      </w:r>
      <w:r w:rsidRPr="00527514">
        <w:rPr>
          <w:szCs w:val="24"/>
        </w:rPr>
        <w:t>其中有</w:t>
      </w:r>
      <w:r w:rsidRPr="00527514">
        <w:rPr>
          <w:szCs w:val="24"/>
        </w:rPr>
        <w:t xml:space="preserve"> NMF[</w:t>
      </w:r>
      <w:r w:rsidR="008C6877">
        <w:rPr>
          <w:szCs w:val="24"/>
        </w:rPr>
        <w:t>4</w:t>
      </w:r>
      <w:r w:rsidRPr="00527514">
        <w:rPr>
          <w:szCs w:val="24"/>
        </w:rPr>
        <w:t>]</w:t>
      </w:r>
      <w:r w:rsidRPr="00527514">
        <w:rPr>
          <w:szCs w:val="24"/>
        </w:rPr>
        <w:t>、</w:t>
      </w:r>
      <w:r w:rsidRPr="00527514">
        <w:rPr>
          <w:szCs w:val="24"/>
        </w:rPr>
        <w:t>NAGC[</w:t>
      </w:r>
      <w:r w:rsidR="008C6877">
        <w:rPr>
          <w:szCs w:val="24"/>
        </w:rPr>
        <w:t>5</w:t>
      </w:r>
      <w:r w:rsidRPr="00527514">
        <w:rPr>
          <w:szCs w:val="24"/>
        </w:rPr>
        <w:t>]</w:t>
      </w:r>
      <w:r w:rsidRPr="00527514">
        <w:rPr>
          <w:szCs w:val="24"/>
        </w:rPr>
        <w:t>等都是近几年在非负矩阵分解框架下进行改进的社团检测算法</w:t>
      </w:r>
      <w:r w:rsidRPr="00527514">
        <w:rPr>
          <w:rFonts w:hint="eastAsia"/>
          <w:szCs w:val="24"/>
        </w:rPr>
        <w:t>。</w:t>
      </w:r>
    </w:p>
    <w:p w14:paraId="4D6E48AB" w14:textId="674CF7B3" w:rsidR="00A340DE" w:rsidRPr="00A340DE" w:rsidRDefault="00A340DE" w:rsidP="00081719">
      <w:pPr>
        <w:spacing w:line="400" w:lineRule="atLeast"/>
        <w:ind w:firstLineChars="200" w:firstLine="480"/>
        <w:rPr>
          <w:szCs w:val="24"/>
        </w:rPr>
      </w:pPr>
      <w:r w:rsidRPr="00A340DE">
        <w:rPr>
          <w:rFonts w:hint="eastAsia"/>
          <w:szCs w:val="24"/>
        </w:rPr>
        <w:t>这些</w:t>
      </w:r>
      <w:r>
        <w:rPr>
          <w:rFonts w:hint="eastAsia"/>
          <w:szCs w:val="24"/>
        </w:rPr>
        <w:t>社团检测</w:t>
      </w:r>
      <w:r w:rsidRPr="00A340DE">
        <w:rPr>
          <w:rFonts w:hint="eastAsia"/>
          <w:szCs w:val="24"/>
        </w:rPr>
        <w:t>算法基本上是为特定类型的数据集设计的</w:t>
      </w:r>
      <w:r w:rsidR="00B77582">
        <w:rPr>
          <w:rFonts w:hint="eastAsia"/>
          <w:szCs w:val="24"/>
        </w:rPr>
        <w:t>。</w:t>
      </w:r>
      <w:r w:rsidRPr="00A340DE">
        <w:rPr>
          <w:rFonts w:hint="eastAsia"/>
          <w:szCs w:val="24"/>
        </w:rPr>
        <w:t>换句话说，没有一个单一的</w:t>
      </w:r>
      <w:r w:rsidR="002F046E">
        <w:rPr>
          <w:rFonts w:hint="eastAsia"/>
          <w:szCs w:val="24"/>
        </w:rPr>
        <w:t>社团检测</w:t>
      </w:r>
      <w:r w:rsidRPr="00A340DE">
        <w:rPr>
          <w:rFonts w:hint="eastAsia"/>
          <w:szCs w:val="24"/>
        </w:rPr>
        <w:t>算法</w:t>
      </w:r>
      <w:r w:rsidR="002F046E">
        <w:rPr>
          <w:rFonts w:hint="eastAsia"/>
          <w:szCs w:val="24"/>
        </w:rPr>
        <w:t>是</w:t>
      </w:r>
      <w:r w:rsidRPr="00A340DE">
        <w:rPr>
          <w:rFonts w:hint="eastAsia"/>
          <w:szCs w:val="24"/>
        </w:rPr>
        <w:t>可以为所有类型的网络提供良好的</w:t>
      </w:r>
      <w:r>
        <w:rPr>
          <w:rFonts w:hint="eastAsia"/>
          <w:szCs w:val="24"/>
        </w:rPr>
        <w:t>社团划分</w:t>
      </w:r>
      <w:r w:rsidRPr="00A340DE">
        <w:rPr>
          <w:rFonts w:hint="eastAsia"/>
          <w:szCs w:val="24"/>
        </w:rPr>
        <w:t>结果。</w:t>
      </w:r>
      <w:r w:rsidR="002F046E">
        <w:rPr>
          <w:rFonts w:hint="eastAsia"/>
          <w:szCs w:val="24"/>
        </w:rPr>
        <w:t>在</w:t>
      </w:r>
      <w:r w:rsidRPr="00A340DE">
        <w:rPr>
          <w:rFonts w:hint="eastAsia"/>
          <w:szCs w:val="24"/>
        </w:rPr>
        <w:t>现实世界中有许多抽象的复杂网络，根据某些特征的不同，可以分为几种类型，如加权和非加权、有向和无向、动态和静态等等</w:t>
      </w:r>
      <w:r w:rsidR="00B77582">
        <w:rPr>
          <w:rFonts w:hint="eastAsia"/>
          <w:szCs w:val="24"/>
        </w:rPr>
        <w:t>。</w:t>
      </w:r>
      <w:r>
        <w:rPr>
          <w:rFonts w:hint="eastAsia"/>
          <w:szCs w:val="24"/>
        </w:rPr>
        <w:t>并且</w:t>
      </w:r>
      <w:r w:rsidRPr="00A340DE">
        <w:rPr>
          <w:rFonts w:hint="eastAsia"/>
          <w:szCs w:val="24"/>
        </w:rPr>
        <w:t>，</w:t>
      </w:r>
      <w:r w:rsidR="002F046E" w:rsidRPr="002F046E">
        <w:rPr>
          <w:rFonts w:hint="eastAsia"/>
          <w:szCs w:val="24"/>
        </w:rPr>
        <w:t>在现实网络中，一个节点可能属于多个关联，所以关联检测可以分为两类：非重叠关联检测和重叠关联检测。</w:t>
      </w:r>
      <w:r w:rsidRPr="00A340DE">
        <w:rPr>
          <w:rFonts w:hint="eastAsia"/>
          <w:szCs w:val="24"/>
        </w:rPr>
        <w:t>由于复杂网络的多样性，研究人员提出了大量的关联识别方法，关联识别的研究领域也越来越活跃和深入。</w:t>
      </w:r>
    </w:p>
    <w:p w14:paraId="48E3AB47" w14:textId="2E49007C" w:rsidR="005002CF" w:rsidRPr="00527514" w:rsidRDefault="00E75439" w:rsidP="005002CF">
      <w:pPr>
        <w:spacing w:line="400" w:lineRule="atLeast"/>
        <w:ind w:firstLineChars="200" w:firstLine="480"/>
        <w:rPr>
          <w:szCs w:val="24"/>
        </w:rPr>
      </w:pPr>
      <w:r w:rsidRPr="00E75439">
        <w:rPr>
          <w:szCs w:val="24"/>
        </w:rPr>
        <w:t>在动态网络中进行社区检测的</w:t>
      </w:r>
      <w:r w:rsidR="00F6135F">
        <w:rPr>
          <w:rFonts w:hint="eastAsia"/>
          <w:szCs w:val="24"/>
        </w:rPr>
        <w:t>算</w:t>
      </w:r>
      <w:r w:rsidRPr="00E75439">
        <w:rPr>
          <w:szCs w:val="24"/>
        </w:rPr>
        <w:t>法主要分为两大类：</w:t>
      </w:r>
      <w:r w:rsidR="002F046E" w:rsidRPr="00E75439">
        <w:rPr>
          <w:szCs w:val="24"/>
        </w:rPr>
        <w:t>基于演化聚类的社区检测算法</w:t>
      </w:r>
      <w:r w:rsidR="002F046E">
        <w:rPr>
          <w:rFonts w:hint="eastAsia"/>
          <w:szCs w:val="24"/>
        </w:rPr>
        <w:t>以及</w:t>
      </w:r>
      <w:r w:rsidRPr="00E75439">
        <w:rPr>
          <w:szCs w:val="24"/>
        </w:rPr>
        <w:t>基于增量聚类的社</w:t>
      </w:r>
      <w:r w:rsidR="00F6135F">
        <w:rPr>
          <w:rFonts w:hint="eastAsia"/>
          <w:szCs w:val="24"/>
        </w:rPr>
        <w:t>团</w:t>
      </w:r>
      <w:r w:rsidRPr="00E75439">
        <w:rPr>
          <w:szCs w:val="24"/>
        </w:rPr>
        <w:t>检测算法</w:t>
      </w:r>
      <w:r w:rsidR="005002CF">
        <w:rPr>
          <w:rFonts w:hint="eastAsia"/>
          <w:szCs w:val="24"/>
        </w:rPr>
        <w:t>。</w:t>
      </w:r>
      <w:proofErr w:type="spellStart"/>
      <w:r w:rsidR="005002CF" w:rsidRPr="005002CF">
        <w:rPr>
          <w:rFonts w:hint="eastAsia"/>
          <w:szCs w:val="24"/>
        </w:rPr>
        <w:t>Javadi</w:t>
      </w:r>
      <w:proofErr w:type="spellEnd"/>
      <w:r w:rsidR="005002CF" w:rsidRPr="005002CF">
        <w:rPr>
          <w:rFonts w:hint="eastAsia"/>
          <w:szCs w:val="24"/>
        </w:rPr>
        <w:t>等人</w:t>
      </w:r>
      <w:r w:rsidR="005002CF" w:rsidRPr="005002CF">
        <w:rPr>
          <w:rFonts w:hint="eastAsia"/>
          <w:szCs w:val="24"/>
        </w:rPr>
        <w:t>[6]</w:t>
      </w:r>
      <w:r w:rsidR="005002CF" w:rsidRPr="005002CF">
        <w:rPr>
          <w:rFonts w:hint="eastAsia"/>
          <w:szCs w:val="24"/>
        </w:rPr>
        <w:t>提出了一种动态网络中社群结构的增量检测算法，以</w:t>
      </w:r>
      <w:r w:rsidR="005002CF">
        <w:rPr>
          <w:rFonts w:hint="eastAsia"/>
          <w:szCs w:val="24"/>
        </w:rPr>
        <w:t>社团</w:t>
      </w:r>
      <w:r w:rsidR="005002CF" w:rsidRPr="005002CF">
        <w:rPr>
          <w:rFonts w:hint="eastAsia"/>
          <w:szCs w:val="24"/>
        </w:rPr>
        <w:t>领袖的重要性和持久性为指标，能够有效发现真实和人工动态网络中的社群结构</w:t>
      </w:r>
      <w:r w:rsidR="005002CF">
        <w:rPr>
          <w:rFonts w:hint="eastAsia"/>
          <w:szCs w:val="24"/>
        </w:rPr>
        <w:t>。</w:t>
      </w:r>
      <w:proofErr w:type="spellStart"/>
      <w:r w:rsidR="005002CF" w:rsidRPr="005002CF">
        <w:rPr>
          <w:rFonts w:hint="eastAsia"/>
          <w:szCs w:val="24"/>
        </w:rPr>
        <w:t>Chakrabarti</w:t>
      </w:r>
      <w:proofErr w:type="spellEnd"/>
      <w:r w:rsidR="005002CF" w:rsidRPr="005002CF">
        <w:rPr>
          <w:rFonts w:hint="eastAsia"/>
          <w:szCs w:val="24"/>
        </w:rPr>
        <w:t>等人</w:t>
      </w:r>
      <w:r w:rsidR="005002CF" w:rsidRPr="005002CF">
        <w:rPr>
          <w:rFonts w:hint="eastAsia"/>
          <w:szCs w:val="24"/>
        </w:rPr>
        <w:t>[7]</w:t>
      </w:r>
      <w:r w:rsidR="005002CF" w:rsidRPr="005002CF">
        <w:rPr>
          <w:rFonts w:hint="eastAsia"/>
          <w:szCs w:val="24"/>
        </w:rPr>
        <w:t>提出了一种基于进化分组的社群检测算法，该算法考虑了动态时间对分组的影响，并利用一般分组框架将进化分组问题转化为一个双目标优化问题。</w:t>
      </w:r>
    </w:p>
    <w:p w14:paraId="579F1BE2" w14:textId="6948EF13" w:rsidR="00507B01" w:rsidRDefault="00507B01" w:rsidP="005D578E">
      <w:pPr>
        <w:pStyle w:val="a3"/>
      </w:pPr>
      <w:bookmarkStart w:id="74" w:name="_Toc133422006"/>
      <w:r>
        <w:rPr>
          <w:rFonts w:hint="eastAsia"/>
        </w:rPr>
        <w:t xml:space="preserve">1.3 </w:t>
      </w:r>
      <w:r>
        <w:rPr>
          <w:rFonts w:hint="eastAsia"/>
        </w:rPr>
        <w:t>本文主要研究内容</w:t>
      </w:r>
      <w:bookmarkEnd w:id="74"/>
    </w:p>
    <w:p w14:paraId="05398210" w14:textId="166AB362" w:rsidR="00DB6AC6" w:rsidRDefault="004D368A" w:rsidP="00081719">
      <w:pPr>
        <w:spacing w:line="400" w:lineRule="atLeast"/>
        <w:ind w:firstLineChars="200" w:firstLine="480"/>
        <w:rPr>
          <w:szCs w:val="24"/>
        </w:rPr>
      </w:pPr>
      <w:r>
        <w:rPr>
          <w:rFonts w:hint="eastAsia"/>
          <w:szCs w:val="24"/>
        </w:rPr>
        <w:t>本文主要研究基于标签传播的社团检测算法优化</w:t>
      </w:r>
      <w:r w:rsidR="002350B8">
        <w:rPr>
          <w:rFonts w:hint="eastAsia"/>
          <w:szCs w:val="24"/>
        </w:rPr>
        <w:t>。</w:t>
      </w:r>
      <w:bookmarkStart w:id="75" w:name="_Hlk133347359"/>
      <w:r w:rsidR="00DB6AC6">
        <w:rPr>
          <w:rFonts w:hint="eastAsia"/>
          <w:szCs w:val="24"/>
        </w:rPr>
        <w:t>标签传播的随机选择性的</w:t>
      </w:r>
      <w:r w:rsidR="00615A1D" w:rsidRPr="00615A1D">
        <w:rPr>
          <w:rFonts w:hint="eastAsia"/>
          <w:szCs w:val="24"/>
        </w:rPr>
        <w:t>缺陷并不利于算法的稳定性和准确性，本文</w:t>
      </w:r>
      <w:r w:rsidR="00DB6AC6">
        <w:rPr>
          <w:rFonts w:hint="eastAsia"/>
          <w:szCs w:val="24"/>
        </w:rPr>
        <w:t>的主要工作如下：</w:t>
      </w:r>
    </w:p>
    <w:p w14:paraId="20E634D9" w14:textId="7054E1F0" w:rsidR="00DB6AC6" w:rsidRPr="00141162" w:rsidRDefault="00DB6AC6" w:rsidP="00081719">
      <w:pPr>
        <w:spacing w:line="400" w:lineRule="atLeast"/>
        <w:ind w:firstLineChars="200" w:firstLine="480"/>
        <w:rPr>
          <w:szCs w:val="24"/>
          <w:highlight w:val="yellow"/>
          <w:rPrChange w:id="76" w:author="admin" w:date="2023-05-18T21:37:00Z">
            <w:rPr>
              <w:szCs w:val="24"/>
            </w:rPr>
          </w:rPrChange>
        </w:rPr>
      </w:pPr>
      <w:r w:rsidRPr="00141162">
        <w:rPr>
          <w:szCs w:val="24"/>
          <w:highlight w:val="yellow"/>
          <w:rPrChange w:id="77" w:author="admin" w:date="2023-05-18T21:37:00Z">
            <w:rPr>
              <w:szCs w:val="24"/>
            </w:rPr>
          </w:rPrChange>
        </w:rPr>
        <w:lastRenderedPageBreak/>
        <w:t xml:space="preserve">1. </w:t>
      </w:r>
      <w:r w:rsidRPr="00141162">
        <w:rPr>
          <w:rFonts w:hint="eastAsia"/>
          <w:szCs w:val="24"/>
          <w:highlight w:val="yellow"/>
          <w:rPrChange w:id="78" w:author="admin" w:date="2023-05-18T21:37:00Z">
            <w:rPr>
              <w:rFonts w:hint="eastAsia"/>
              <w:szCs w:val="24"/>
            </w:rPr>
          </w:rPrChange>
        </w:rPr>
        <w:t>设计算法，</w:t>
      </w:r>
      <w:r w:rsidR="00615A1D" w:rsidRPr="00141162">
        <w:rPr>
          <w:rFonts w:hint="eastAsia"/>
          <w:szCs w:val="24"/>
          <w:highlight w:val="yellow"/>
          <w:rPrChange w:id="79" w:author="admin" w:date="2023-05-18T21:37:00Z">
            <w:rPr>
              <w:rFonts w:hint="eastAsia"/>
              <w:szCs w:val="24"/>
            </w:rPr>
          </w:rPrChange>
        </w:rPr>
        <w:t>类比迁移库仑定律中描述的电子间作用力来避免</w:t>
      </w:r>
      <w:r w:rsidR="00615A1D" w:rsidRPr="00141162">
        <w:rPr>
          <w:rFonts w:hint="eastAsia"/>
          <w:szCs w:val="24"/>
          <w:highlight w:val="yellow"/>
          <w:rPrChange w:id="80" w:author="admin" w:date="2023-05-18T21:37:00Z">
            <w:rPr>
              <w:rFonts w:hint="eastAsia"/>
              <w:szCs w:val="24"/>
            </w:rPr>
          </w:rPrChange>
        </w:rPr>
        <w:t>LPA</w:t>
      </w:r>
      <w:r w:rsidR="00615A1D" w:rsidRPr="00141162">
        <w:rPr>
          <w:rFonts w:hint="eastAsia"/>
          <w:szCs w:val="24"/>
          <w:highlight w:val="yellow"/>
          <w:rPrChange w:id="81" w:author="admin" w:date="2023-05-18T21:37:00Z">
            <w:rPr>
              <w:rFonts w:hint="eastAsia"/>
              <w:szCs w:val="24"/>
            </w:rPr>
          </w:rPrChange>
        </w:rPr>
        <w:t>的缺点，</w:t>
      </w:r>
      <w:r w:rsidR="00270C14" w:rsidRPr="00141162">
        <w:rPr>
          <w:rFonts w:hint="eastAsia"/>
          <w:szCs w:val="24"/>
          <w:highlight w:val="yellow"/>
          <w:rPrChange w:id="82" w:author="admin" w:date="2023-05-18T21:37:00Z">
            <w:rPr>
              <w:rFonts w:hint="eastAsia"/>
              <w:szCs w:val="24"/>
            </w:rPr>
          </w:rPrChange>
        </w:rPr>
        <w:t>将网络中的节点度数视为电子的电荷量，节点间的距离类比电子之间的距离，根据库仑定律计算所有两个节点之间的吸引力，得到节点吸引力矩阵</w:t>
      </w:r>
      <w:r w:rsidRPr="00141162">
        <w:rPr>
          <w:rFonts w:hint="eastAsia"/>
          <w:szCs w:val="24"/>
          <w:highlight w:val="yellow"/>
          <w:rPrChange w:id="83" w:author="admin" w:date="2023-05-18T21:37:00Z">
            <w:rPr>
              <w:rFonts w:hint="eastAsia"/>
              <w:szCs w:val="24"/>
            </w:rPr>
          </w:rPrChange>
        </w:rPr>
        <w:t>。</w:t>
      </w:r>
    </w:p>
    <w:p w14:paraId="4EAED278" w14:textId="140A69FD" w:rsidR="00DB6AC6" w:rsidRPr="00141162" w:rsidRDefault="00DB6AC6" w:rsidP="00081719">
      <w:pPr>
        <w:spacing w:line="400" w:lineRule="atLeast"/>
        <w:ind w:firstLineChars="200" w:firstLine="480"/>
        <w:rPr>
          <w:szCs w:val="24"/>
          <w:highlight w:val="yellow"/>
          <w:rPrChange w:id="84" w:author="admin" w:date="2023-05-18T21:37:00Z">
            <w:rPr>
              <w:szCs w:val="24"/>
            </w:rPr>
          </w:rPrChange>
        </w:rPr>
      </w:pPr>
      <w:r w:rsidRPr="00141162">
        <w:rPr>
          <w:rFonts w:hint="eastAsia"/>
          <w:szCs w:val="24"/>
          <w:highlight w:val="yellow"/>
          <w:rPrChange w:id="85" w:author="admin" w:date="2023-05-18T21:37:00Z">
            <w:rPr>
              <w:rFonts w:hint="eastAsia"/>
              <w:szCs w:val="24"/>
            </w:rPr>
          </w:rPrChange>
        </w:rPr>
        <w:t>2</w:t>
      </w:r>
      <w:r w:rsidRPr="00141162">
        <w:rPr>
          <w:szCs w:val="24"/>
          <w:highlight w:val="yellow"/>
          <w:rPrChange w:id="86" w:author="admin" w:date="2023-05-18T21:37:00Z">
            <w:rPr>
              <w:szCs w:val="24"/>
            </w:rPr>
          </w:rPrChange>
        </w:rPr>
        <w:t xml:space="preserve">. </w:t>
      </w:r>
      <w:r w:rsidRPr="00141162">
        <w:rPr>
          <w:rFonts w:hint="eastAsia"/>
          <w:szCs w:val="24"/>
          <w:highlight w:val="yellow"/>
          <w:rPrChange w:id="87" w:author="admin" w:date="2023-05-18T21:37:00Z">
            <w:rPr>
              <w:rFonts w:hint="eastAsia"/>
              <w:szCs w:val="24"/>
            </w:rPr>
          </w:rPrChange>
        </w:rPr>
        <w:t>根据节点间吸引力矩阵进行社团检测迭代，为了避免大量冗余计算，提出了深度矩阵</w:t>
      </w:r>
      <w:r w:rsidRPr="00141162">
        <w:rPr>
          <w:rFonts w:hint="eastAsia"/>
          <w:szCs w:val="24"/>
          <w:highlight w:val="yellow"/>
          <w:rPrChange w:id="88" w:author="admin" w:date="2023-05-18T21:37:00Z">
            <w:rPr>
              <w:rFonts w:hint="eastAsia"/>
              <w:szCs w:val="24"/>
            </w:rPr>
          </w:rPrChange>
        </w:rPr>
        <w:t>d</w:t>
      </w:r>
      <w:r w:rsidRPr="00141162">
        <w:rPr>
          <w:rFonts w:hint="eastAsia"/>
          <w:szCs w:val="24"/>
          <w:highlight w:val="yellow"/>
          <w:rPrChange w:id="89" w:author="admin" w:date="2023-05-18T21:37:00Z">
            <w:rPr>
              <w:rFonts w:hint="eastAsia"/>
              <w:szCs w:val="24"/>
            </w:rPr>
          </w:rPrChange>
        </w:rPr>
        <w:t>的概念来限定矩阵计算。</w:t>
      </w:r>
    </w:p>
    <w:p w14:paraId="4FD3C56F" w14:textId="741A258E" w:rsidR="00615A1D" w:rsidRDefault="00DB6AC6" w:rsidP="00081719">
      <w:pPr>
        <w:spacing w:line="400" w:lineRule="atLeast"/>
        <w:ind w:firstLineChars="200" w:firstLine="480"/>
        <w:rPr>
          <w:szCs w:val="24"/>
        </w:rPr>
      </w:pPr>
      <w:r w:rsidRPr="00141162">
        <w:rPr>
          <w:szCs w:val="24"/>
          <w:highlight w:val="yellow"/>
          <w:rPrChange w:id="90" w:author="admin" w:date="2023-05-18T21:37:00Z">
            <w:rPr>
              <w:szCs w:val="24"/>
            </w:rPr>
          </w:rPrChange>
        </w:rPr>
        <w:t xml:space="preserve">3. </w:t>
      </w:r>
      <w:r w:rsidR="00270C14" w:rsidRPr="00141162">
        <w:rPr>
          <w:rFonts w:hint="eastAsia"/>
          <w:szCs w:val="24"/>
          <w:highlight w:val="yellow"/>
          <w:rPrChange w:id="91" w:author="admin" w:date="2023-05-18T21:37:00Z">
            <w:rPr>
              <w:rFonts w:hint="eastAsia"/>
              <w:szCs w:val="24"/>
            </w:rPr>
          </w:rPrChange>
        </w:rPr>
        <w:t>本文</w:t>
      </w:r>
      <w:r w:rsidR="00615A1D" w:rsidRPr="00141162">
        <w:rPr>
          <w:rFonts w:hint="eastAsia"/>
          <w:szCs w:val="24"/>
          <w:highlight w:val="yellow"/>
          <w:rPrChange w:id="92" w:author="admin" w:date="2023-05-18T21:37:00Z">
            <w:rPr>
              <w:rFonts w:hint="eastAsia"/>
              <w:szCs w:val="24"/>
            </w:rPr>
          </w:rPrChange>
        </w:rPr>
        <w:t>会将实验结果与</w:t>
      </w:r>
      <w:r w:rsidR="00270C14" w:rsidRPr="00141162">
        <w:rPr>
          <w:rFonts w:hint="eastAsia"/>
          <w:szCs w:val="24"/>
          <w:highlight w:val="yellow"/>
          <w:rPrChange w:id="93" w:author="admin" w:date="2023-05-18T21:37:00Z">
            <w:rPr>
              <w:rFonts w:hint="eastAsia"/>
              <w:szCs w:val="24"/>
            </w:rPr>
          </w:rPrChange>
        </w:rPr>
        <w:t>经典的</w:t>
      </w:r>
      <w:r w:rsidR="00270C14" w:rsidRPr="00141162">
        <w:rPr>
          <w:rFonts w:hint="eastAsia"/>
          <w:szCs w:val="24"/>
          <w:highlight w:val="yellow"/>
          <w:rPrChange w:id="94" w:author="admin" w:date="2023-05-18T21:37:00Z">
            <w:rPr>
              <w:rFonts w:hint="eastAsia"/>
              <w:szCs w:val="24"/>
            </w:rPr>
          </w:rPrChange>
        </w:rPr>
        <w:t>LPA</w:t>
      </w:r>
      <w:r w:rsidR="00270C14" w:rsidRPr="00141162">
        <w:rPr>
          <w:rFonts w:hint="eastAsia"/>
          <w:szCs w:val="24"/>
          <w:highlight w:val="yellow"/>
          <w:rPrChange w:id="95" w:author="admin" w:date="2023-05-18T21:37:00Z">
            <w:rPr>
              <w:rFonts w:hint="eastAsia"/>
              <w:szCs w:val="24"/>
            </w:rPr>
          </w:rPrChange>
        </w:rPr>
        <w:t>算法</w:t>
      </w:r>
      <w:r w:rsidR="00615A1D" w:rsidRPr="00141162">
        <w:rPr>
          <w:rFonts w:hint="eastAsia"/>
          <w:szCs w:val="24"/>
          <w:highlight w:val="yellow"/>
          <w:rPrChange w:id="96" w:author="admin" w:date="2023-05-18T21:37:00Z">
            <w:rPr>
              <w:rFonts w:hint="eastAsia"/>
              <w:szCs w:val="24"/>
            </w:rPr>
          </w:rPrChange>
        </w:rPr>
        <w:t>结果作比较以检验其精度和性能优势。</w:t>
      </w:r>
    </w:p>
    <w:p w14:paraId="5547F987" w14:textId="77777777" w:rsidR="00507B01" w:rsidRPr="00DA13A3" w:rsidRDefault="00507B01" w:rsidP="005D578E">
      <w:pPr>
        <w:pStyle w:val="a3"/>
      </w:pPr>
      <w:bookmarkStart w:id="97" w:name="_Toc133422007"/>
      <w:bookmarkEnd w:id="75"/>
      <w:r>
        <w:rPr>
          <w:rFonts w:hint="eastAsia"/>
        </w:rPr>
        <w:t xml:space="preserve">1.4 </w:t>
      </w:r>
      <w:r>
        <w:rPr>
          <w:rFonts w:hint="eastAsia"/>
        </w:rPr>
        <w:t>论文组织结构</w:t>
      </w:r>
      <w:bookmarkEnd w:id="97"/>
    </w:p>
    <w:p w14:paraId="453C96EB" w14:textId="6303E309" w:rsidR="00507B01" w:rsidRDefault="00C74B40" w:rsidP="00081719">
      <w:pPr>
        <w:pStyle w:val="paragraph"/>
        <w:spacing w:before="0" w:beforeAutospacing="0" w:after="0" w:afterAutospacing="0" w:line="400" w:lineRule="atLeast"/>
        <w:ind w:firstLine="480"/>
        <w:jc w:val="both"/>
        <w:rPr>
          <w:color w:val="000000"/>
        </w:rPr>
      </w:pPr>
      <w:r w:rsidRPr="00C74B40">
        <w:rPr>
          <w:rFonts w:hint="eastAsia"/>
          <w:color w:val="000000"/>
        </w:rPr>
        <w:t>本文将类比迁移库仑定律中描述的电子间作用力来避免LPA的</w:t>
      </w:r>
      <w:r>
        <w:rPr>
          <w:rFonts w:hint="eastAsia"/>
          <w:color w:val="000000"/>
        </w:rPr>
        <w:t>随机性</w:t>
      </w:r>
      <w:r w:rsidRPr="00C74B40">
        <w:rPr>
          <w:rFonts w:hint="eastAsia"/>
          <w:color w:val="000000"/>
        </w:rPr>
        <w:t>缺点，并会将实验结果与现有LPA算法的其他变体结果作比较以检验其精度和性能优势。</w:t>
      </w:r>
      <w:r>
        <w:rPr>
          <w:rFonts w:hint="eastAsia"/>
          <w:color w:val="000000"/>
        </w:rPr>
        <w:t>具体章节安排如下：</w:t>
      </w:r>
    </w:p>
    <w:p w14:paraId="2729CE3A" w14:textId="4111E771" w:rsidR="00C74B40" w:rsidRDefault="00A90441" w:rsidP="00081719">
      <w:pPr>
        <w:pStyle w:val="paragraph"/>
        <w:spacing w:before="0" w:beforeAutospacing="0" w:after="0" w:afterAutospacing="0" w:line="400" w:lineRule="atLeast"/>
        <w:ind w:firstLine="480"/>
        <w:jc w:val="both"/>
      </w:pPr>
      <w:r w:rsidRPr="005D578E">
        <w:rPr>
          <w:b/>
          <w:bCs/>
        </w:rPr>
        <w:t>第一章 绪论。</w:t>
      </w:r>
      <w:r>
        <w:t>本章主要介绍了</w:t>
      </w:r>
      <w:r w:rsidR="005002CF">
        <w:rPr>
          <w:rFonts w:hint="eastAsia"/>
        </w:rPr>
        <w:t>在</w:t>
      </w:r>
      <w:r>
        <w:rPr>
          <w:rFonts w:hint="eastAsia"/>
        </w:rPr>
        <w:t>复杂网络中社团检测算法</w:t>
      </w:r>
      <w:r>
        <w:t>的研究背景、目的、研究现状和意义</w:t>
      </w:r>
      <w:r>
        <w:rPr>
          <w:rFonts w:hint="eastAsia"/>
        </w:rPr>
        <w:t>，</w:t>
      </w:r>
      <w:r>
        <w:t>并引出本文的研究</w:t>
      </w:r>
      <w:r w:rsidR="005002CF">
        <w:rPr>
          <w:rFonts w:hint="eastAsia"/>
        </w:rPr>
        <w:t>设计</w:t>
      </w:r>
      <w:r>
        <w:t>思路和主要研究内容。</w:t>
      </w:r>
    </w:p>
    <w:p w14:paraId="30CF1FDF" w14:textId="3078F18E" w:rsidR="00A90441" w:rsidRDefault="00A90441" w:rsidP="00081719">
      <w:pPr>
        <w:pStyle w:val="paragraph"/>
        <w:spacing w:before="0" w:beforeAutospacing="0" w:after="0" w:afterAutospacing="0" w:line="400" w:lineRule="atLeast"/>
        <w:ind w:firstLineChars="200" w:firstLine="482"/>
        <w:jc w:val="both"/>
      </w:pPr>
      <w:r w:rsidRPr="005D578E">
        <w:rPr>
          <w:b/>
          <w:bCs/>
        </w:rPr>
        <w:t>第二章 相关理论知识与技术。</w:t>
      </w:r>
      <w:r>
        <w:t>本章介绍了</w:t>
      </w:r>
      <w:r>
        <w:rPr>
          <w:rFonts w:hint="eastAsia"/>
        </w:rPr>
        <w:t>现阶段社团检测算法</w:t>
      </w:r>
      <w:r>
        <w:t>相关内容，主要包括：常用的</w:t>
      </w:r>
      <w:r>
        <w:rPr>
          <w:rFonts w:hint="eastAsia"/>
        </w:rPr>
        <w:t>主流社团检测算法</w:t>
      </w:r>
      <w:r>
        <w:t>及</w:t>
      </w:r>
      <w:r>
        <w:rPr>
          <w:rFonts w:hint="eastAsia"/>
        </w:rPr>
        <w:t>算法功能</w:t>
      </w:r>
      <w:r>
        <w:t>评价指标。</w:t>
      </w:r>
    </w:p>
    <w:p w14:paraId="3BBB88CB" w14:textId="22D9C44F" w:rsidR="00CC0DAC" w:rsidRDefault="00507B01" w:rsidP="00081719">
      <w:pPr>
        <w:pStyle w:val="paragraph"/>
        <w:spacing w:before="0" w:beforeAutospacing="0" w:after="0" w:afterAutospacing="0" w:line="400" w:lineRule="atLeast"/>
        <w:ind w:firstLineChars="200" w:firstLine="482"/>
        <w:jc w:val="both"/>
      </w:pPr>
      <w:r w:rsidRPr="005D578E">
        <w:rPr>
          <w:rFonts w:hint="eastAsia"/>
          <w:b/>
          <w:bCs/>
          <w:color w:val="000000"/>
        </w:rPr>
        <w:t>第三章</w:t>
      </w:r>
      <w:r w:rsidR="00016077" w:rsidRPr="005D578E">
        <w:rPr>
          <w:b/>
          <w:bCs/>
          <w:color w:val="000000"/>
        </w:rPr>
        <w:t xml:space="preserve"> </w:t>
      </w:r>
      <w:r w:rsidR="006A72F1" w:rsidRPr="005D578E">
        <w:rPr>
          <w:rFonts w:hint="eastAsia"/>
          <w:b/>
          <w:bCs/>
          <w:color w:val="000000"/>
        </w:rPr>
        <w:t>根据库仑定律类比推移完成算法设计</w:t>
      </w:r>
      <w:r w:rsidR="00724439" w:rsidRPr="005D578E">
        <w:rPr>
          <w:rFonts w:hint="eastAsia"/>
          <w:b/>
          <w:bCs/>
          <w:color w:val="000000"/>
        </w:rPr>
        <w:t>。</w:t>
      </w:r>
      <w:r w:rsidR="00F6135F">
        <w:rPr>
          <w:rFonts w:hint="eastAsia"/>
          <w:color w:val="000000"/>
        </w:rPr>
        <w:t>此节将详细叙述算法的设计和运行迭代流程。</w:t>
      </w:r>
    </w:p>
    <w:p w14:paraId="2682ECE3" w14:textId="2B3EC8C1" w:rsidR="00CC0DAC" w:rsidRDefault="00507B01" w:rsidP="005D578E">
      <w:pPr>
        <w:pStyle w:val="paragraph"/>
        <w:spacing w:before="0" w:beforeAutospacing="0" w:after="0" w:afterAutospacing="0" w:line="400" w:lineRule="atLeast"/>
        <w:ind w:firstLineChars="200" w:firstLine="482"/>
        <w:jc w:val="both"/>
      </w:pPr>
      <w:r w:rsidRPr="005D578E">
        <w:rPr>
          <w:rFonts w:hint="eastAsia"/>
          <w:b/>
          <w:bCs/>
          <w:color w:val="000000"/>
        </w:rPr>
        <w:t>第四章</w:t>
      </w:r>
      <w:r w:rsidRPr="005D578E">
        <w:rPr>
          <w:b/>
          <w:bCs/>
          <w:color w:val="000000"/>
        </w:rPr>
        <w:t xml:space="preserve"> </w:t>
      </w:r>
      <w:r w:rsidR="00016077" w:rsidRPr="005D578E">
        <w:rPr>
          <w:rFonts w:hint="eastAsia"/>
          <w:b/>
          <w:bCs/>
          <w:color w:val="000000"/>
        </w:rPr>
        <w:t>实验数据</w:t>
      </w:r>
      <w:r w:rsidR="00724439" w:rsidRPr="005D578E">
        <w:rPr>
          <w:rFonts w:hint="eastAsia"/>
          <w:b/>
          <w:bCs/>
          <w:color w:val="000000"/>
        </w:rPr>
        <w:t>与结果展示。</w:t>
      </w:r>
      <w:r w:rsidR="00724439">
        <w:rPr>
          <w:rFonts w:hint="eastAsia"/>
          <w:color w:val="000000"/>
        </w:rPr>
        <w:t>描述实验数据，并将实验结果</w:t>
      </w:r>
      <w:r w:rsidR="006A72F1">
        <w:rPr>
          <w:rFonts w:hint="eastAsia"/>
          <w:color w:val="000000"/>
        </w:rPr>
        <w:t>与其他经典社团检测算法对比在网络划分上的表现，以验证其准确性</w:t>
      </w:r>
      <w:r w:rsidR="00D917E6">
        <w:rPr>
          <w:rFonts w:hint="eastAsia"/>
          <w:color w:val="000000"/>
        </w:rPr>
        <w:t>、稳定性</w:t>
      </w:r>
      <w:r w:rsidR="006A72F1">
        <w:rPr>
          <w:rFonts w:hint="eastAsia"/>
          <w:color w:val="000000"/>
        </w:rPr>
        <w:t>和精度。</w:t>
      </w:r>
    </w:p>
    <w:p w14:paraId="03F2415F" w14:textId="585A229E" w:rsidR="00CC0DAC" w:rsidRDefault="00507B01" w:rsidP="00081719">
      <w:pPr>
        <w:pStyle w:val="paragraph"/>
        <w:spacing w:before="0" w:beforeAutospacing="0" w:after="0" w:afterAutospacing="0" w:line="400" w:lineRule="atLeast"/>
        <w:ind w:firstLineChars="200" w:firstLine="482"/>
        <w:jc w:val="both"/>
        <w:rPr>
          <w:color w:val="000000"/>
        </w:rPr>
      </w:pPr>
      <w:r w:rsidRPr="005D578E">
        <w:rPr>
          <w:rFonts w:hint="eastAsia"/>
          <w:b/>
          <w:bCs/>
          <w:color w:val="000000"/>
        </w:rPr>
        <w:t>第五章</w:t>
      </w:r>
      <w:r w:rsidRPr="005D578E">
        <w:rPr>
          <w:b/>
          <w:bCs/>
          <w:color w:val="000000"/>
        </w:rPr>
        <w:t xml:space="preserve"> </w:t>
      </w:r>
      <w:r w:rsidRPr="005D578E">
        <w:rPr>
          <w:rFonts w:hint="eastAsia"/>
          <w:b/>
          <w:bCs/>
          <w:color w:val="000000"/>
        </w:rPr>
        <w:t>总结</w:t>
      </w:r>
      <w:r w:rsidR="00724439" w:rsidRPr="005D578E">
        <w:rPr>
          <w:rFonts w:hint="eastAsia"/>
          <w:b/>
          <w:bCs/>
          <w:color w:val="000000"/>
        </w:rPr>
        <w:t>。</w:t>
      </w:r>
      <w:r>
        <w:rPr>
          <w:rFonts w:hint="eastAsia"/>
          <w:color w:val="000000"/>
        </w:rPr>
        <w:t>分析不足，并提出展望</w:t>
      </w:r>
      <w:r w:rsidR="00CC0DAC">
        <w:rPr>
          <w:rFonts w:hint="eastAsia"/>
          <w:color w:val="000000"/>
        </w:rPr>
        <w:t>。</w:t>
      </w:r>
    </w:p>
    <w:p w14:paraId="3AC70D07" w14:textId="5E574341" w:rsidR="008B7223" w:rsidRPr="00CC0DAC" w:rsidRDefault="008B7223" w:rsidP="005D578E">
      <w:pPr>
        <w:pStyle w:val="paragraph"/>
        <w:spacing w:before="0" w:beforeAutospacing="0" w:after="0" w:afterAutospacing="0" w:line="400" w:lineRule="atLeast"/>
        <w:jc w:val="both"/>
        <w:rPr>
          <w:b/>
          <w:bCs/>
          <w:color w:val="000000"/>
          <w:sz w:val="28"/>
          <w:szCs w:val="28"/>
        </w:rPr>
        <w:sectPr w:rsidR="008B7223" w:rsidRPr="00CC0DAC" w:rsidSect="00C73279">
          <w:headerReference w:type="default" r:id="rId12"/>
          <w:footerReference w:type="default" r:id="rId13"/>
          <w:pgSz w:w="11906" w:h="16838"/>
          <w:pgMar w:top="1418" w:right="1134" w:bottom="1418" w:left="1418" w:header="851" w:footer="992" w:gutter="0"/>
          <w:pgNumType w:start="1"/>
          <w:cols w:space="425"/>
          <w:docGrid w:linePitch="312"/>
        </w:sectPr>
      </w:pPr>
    </w:p>
    <w:p w14:paraId="014B9A11" w14:textId="77777777" w:rsidR="00507B01" w:rsidRPr="007544E6" w:rsidRDefault="00507B01" w:rsidP="007544E6">
      <w:pPr>
        <w:pStyle w:val="paragraph"/>
        <w:spacing w:before="480" w:beforeAutospacing="0" w:after="360" w:afterAutospacing="0"/>
        <w:jc w:val="center"/>
        <w:outlineLvl w:val="0"/>
        <w:rPr>
          <w:rFonts w:ascii="黑体" w:eastAsia="黑体" w:hAnsi="黑体"/>
          <w:b/>
          <w:bCs/>
          <w:color w:val="000000"/>
          <w:sz w:val="32"/>
          <w:szCs w:val="32"/>
        </w:rPr>
      </w:pPr>
      <w:bookmarkStart w:id="98" w:name="_Toc133422008"/>
      <w:r w:rsidRPr="007544E6">
        <w:rPr>
          <w:rFonts w:ascii="黑体" w:eastAsia="黑体" w:hAnsi="黑体" w:hint="eastAsia"/>
          <w:b/>
          <w:bCs/>
          <w:color w:val="000000"/>
          <w:sz w:val="32"/>
          <w:szCs w:val="32"/>
        </w:rPr>
        <w:lastRenderedPageBreak/>
        <w:t>第二章 相关理论知识与技术</w:t>
      </w:r>
      <w:bookmarkEnd w:id="98"/>
    </w:p>
    <w:p w14:paraId="0C04CDA0" w14:textId="401184C7" w:rsidR="00525CF9" w:rsidRDefault="00507B01" w:rsidP="005D578E">
      <w:pPr>
        <w:pStyle w:val="a3"/>
      </w:pPr>
      <w:bookmarkStart w:id="99" w:name="_Toc133422009"/>
      <w:r>
        <w:rPr>
          <w:rFonts w:hint="eastAsia"/>
        </w:rPr>
        <w:t xml:space="preserve">2.1 </w:t>
      </w:r>
      <w:r w:rsidR="001679E9">
        <w:rPr>
          <w:rFonts w:hint="eastAsia"/>
        </w:rPr>
        <w:t>复杂网络概述</w:t>
      </w:r>
      <w:bookmarkEnd w:id="99"/>
    </w:p>
    <w:p w14:paraId="4FAAF710" w14:textId="410BF314" w:rsidR="00A340DE" w:rsidRPr="00A340DE" w:rsidRDefault="00A340DE" w:rsidP="005D578E">
      <w:pPr>
        <w:spacing w:line="400" w:lineRule="atLeast"/>
        <w:ind w:firstLineChars="200" w:firstLine="480"/>
        <w:rPr>
          <w:szCs w:val="24"/>
        </w:rPr>
      </w:pPr>
      <w:r w:rsidRPr="00A340DE">
        <w:rPr>
          <w:rFonts w:hint="eastAsia"/>
          <w:szCs w:val="24"/>
        </w:rPr>
        <w:t>在社会科学、生命科学和信息科学中，存在着具有非常复杂拓扑特性的网络结构</w:t>
      </w:r>
      <w:r w:rsidR="00B77582">
        <w:rPr>
          <w:rFonts w:hint="eastAsia"/>
          <w:szCs w:val="24"/>
        </w:rPr>
        <w:t>。</w:t>
      </w:r>
      <w:r w:rsidRPr="00A340DE">
        <w:rPr>
          <w:rFonts w:hint="eastAsia"/>
          <w:szCs w:val="24"/>
        </w:rPr>
        <w:t>这些网络的形状既不完全是规则的，也不完全是随机的，学位分布有肥尾，集群系数高，边缘之间有</w:t>
      </w:r>
      <w:r>
        <w:rPr>
          <w:rFonts w:hint="eastAsia"/>
          <w:szCs w:val="24"/>
        </w:rPr>
        <w:t>相称</w:t>
      </w:r>
      <w:r w:rsidRPr="00A340DE">
        <w:rPr>
          <w:rFonts w:hint="eastAsia"/>
          <w:szCs w:val="24"/>
        </w:rPr>
        <w:t>性</w:t>
      </w:r>
      <w:r w:rsidR="00FB7067">
        <w:rPr>
          <w:rFonts w:hint="eastAsia"/>
          <w:szCs w:val="24"/>
        </w:rPr>
        <w:t>与</w:t>
      </w:r>
      <w:r w:rsidRPr="00A340DE">
        <w:rPr>
          <w:rFonts w:hint="eastAsia"/>
          <w:szCs w:val="24"/>
        </w:rPr>
        <w:t>非</w:t>
      </w:r>
      <w:r>
        <w:rPr>
          <w:rFonts w:hint="eastAsia"/>
          <w:szCs w:val="24"/>
        </w:rPr>
        <w:t>相称</w:t>
      </w:r>
      <w:r w:rsidRPr="00A340DE">
        <w:rPr>
          <w:rFonts w:hint="eastAsia"/>
          <w:szCs w:val="24"/>
        </w:rPr>
        <w:t>性，有</w:t>
      </w:r>
      <w:r>
        <w:rPr>
          <w:rFonts w:hint="eastAsia"/>
          <w:szCs w:val="24"/>
        </w:rPr>
        <w:t>社团</w:t>
      </w:r>
      <w:r w:rsidRPr="00A340DE">
        <w:rPr>
          <w:rFonts w:hint="eastAsia"/>
          <w:szCs w:val="24"/>
        </w:rPr>
        <w:t>结构</w:t>
      </w:r>
      <w:r w:rsidR="00FB7067">
        <w:rPr>
          <w:rFonts w:hint="eastAsia"/>
          <w:szCs w:val="24"/>
        </w:rPr>
        <w:t>以及</w:t>
      </w:r>
      <w:r>
        <w:rPr>
          <w:rFonts w:hint="eastAsia"/>
          <w:szCs w:val="24"/>
        </w:rPr>
        <w:t>分级</w:t>
      </w:r>
      <w:r w:rsidRPr="00A340DE">
        <w:rPr>
          <w:rFonts w:hint="eastAsia"/>
          <w:szCs w:val="24"/>
        </w:rPr>
        <w:t>结构</w:t>
      </w:r>
      <w:r w:rsidRPr="00525CF9">
        <w:rPr>
          <w:rFonts w:hint="eastAsia"/>
          <w:szCs w:val="24"/>
        </w:rPr>
        <w:t>（</w:t>
      </w:r>
      <w:r w:rsidR="00ED432F">
        <w:rPr>
          <w:szCs w:val="24"/>
        </w:rPr>
        <w:t>H</w:t>
      </w:r>
      <w:r w:rsidRPr="00525CF9">
        <w:rPr>
          <w:rFonts w:hint="eastAsia"/>
          <w:szCs w:val="24"/>
        </w:rPr>
        <w:t>ierarchy structure</w:t>
      </w:r>
      <w:r w:rsidRPr="00525CF9">
        <w:rPr>
          <w:rFonts w:hint="eastAsia"/>
          <w:szCs w:val="24"/>
        </w:rPr>
        <w:t>）</w:t>
      </w:r>
      <w:r>
        <w:rPr>
          <w:rFonts w:hint="eastAsia"/>
          <w:szCs w:val="24"/>
        </w:rPr>
        <w:t>等</w:t>
      </w:r>
      <w:r w:rsidR="00B77582">
        <w:rPr>
          <w:rFonts w:hint="eastAsia"/>
          <w:szCs w:val="24"/>
        </w:rPr>
        <w:t>。</w:t>
      </w:r>
      <w:r w:rsidRPr="00A340DE">
        <w:rPr>
          <w:rFonts w:hint="eastAsia"/>
          <w:szCs w:val="24"/>
        </w:rPr>
        <w:t>在有向图网络中，还存在其他特征，如相互性和三角突出性</w:t>
      </w:r>
      <w:r w:rsidR="00B77582">
        <w:rPr>
          <w:rFonts w:hint="eastAsia"/>
          <w:szCs w:val="24"/>
        </w:rPr>
        <w:t>。</w:t>
      </w:r>
      <w:r w:rsidRPr="00A340DE">
        <w:rPr>
          <w:rFonts w:hint="eastAsia"/>
          <w:szCs w:val="24"/>
        </w:rPr>
        <w:t>然而，在复杂网络的概念被引入之前，这种特征在网络的数学模型中是不存在的。</w:t>
      </w:r>
    </w:p>
    <w:p w14:paraId="0FD78A3E" w14:textId="2DD4D1C3" w:rsidR="00A340DE" w:rsidRPr="00A340DE" w:rsidRDefault="00A340DE" w:rsidP="005D578E">
      <w:pPr>
        <w:spacing w:line="400" w:lineRule="atLeast"/>
        <w:ind w:firstLineChars="200" w:firstLine="480"/>
      </w:pPr>
      <w:r w:rsidRPr="00A340DE">
        <w:rPr>
          <w:rFonts w:hint="eastAsia"/>
          <w:szCs w:val="24"/>
        </w:rPr>
        <w:t>复杂网络的两个最著名和研究最充分的模型是小世界网络和无尺度网络。前者的特点是路径长度短，内聚力系数高，而后者的特点是根据</w:t>
      </w:r>
      <w:proofErr w:type="gramStart"/>
      <w:r w:rsidRPr="00A340DE">
        <w:rPr>
          <w:rFonts w:hint="eastAsia"/>
          <w:szCs w:val="24"/>
        </w:rPr>
        <w:t>幂</w:t>
      </w:r>
      <w:proofErr w:type="gramEnd"/>
      <w:r w:rsidRPr="00A340DE">
        <w:rPr>
          <w:rFonts w:hint="eastAsia"/>
          <w:szCs w:val="24"/>
        </w:rPr>
        <w:t>律的顺序分布递减。此外，随着对复杂网络研究的深入和拓展，各种具有其他特征的复杂网络模型也引起了人们的关注。</w:t>
      </w:r>
    </w:p>
    <w:p w14:paraId="6D76AC95" w14:textId="74385979" w:rsidR="00507B01" w:rsidRDefault="00507B01" w:rsidP="00AB7010">
      <w:pPr>
        <w:pStyle w:val="a4"/>
        <w:ind w:left="480"/>
      </w:pPr>
      <w:bookmarkStart w:id="100" w:name="_Toc133422010"/>
      <w:r>
        <w:rPr>
          <w:rFonts w:hint="eastAsia"/>
        </w:rPr>
        <w:t xml:space="preserve">2.1.1 </w:t>
      </w:r>
      <w:r w:rsidR="001679E9">
        <w:rPr>
          <w:rFonts w:hint="eastAsia"/>
        </w:rPr>
        <w:t>复杂网络的表现形式</w:t>
      </w:r>
      <w:bookmarkEnd w:id="100"/>
    </w:p>
    <w:p w14:paraId="0F2FAC82" w14:textId="44B7649C" w:rsidR="00140B19" w:rsidRPr="00140B19" w:rsidRDefault="0052378E" w:rsidP="001B1F55">
      <w:pPr>
        <w:jc w:val="left"/>
      </w:pPr>
      <w:r>
        <w:rPr>
          <w:rFonts w:hint="eastAsia"/>
        </w:rPr>
        <w:t xml:space="preserve"> </w:t>
      </w:r>
      <w:r w:rsidR="001B1F55">
        <w:t xml:space="preserve">      </w:t>
      </w:r>
      <w:r w:rsidR="00140B19" w:rsidRPr="00140B19">
        <w:rPr>
          <w:rFonts w:hint="eastAsia"/>
        </w:rPr>
        <w:t>为了更直观地表示网络，可以将其抽象为一种图，用点和线表示，这是研究复杂网络的普遍共识</w:t>
      </w:r>
      <w:r w:rsidR="00F351D5">
        <w:rPr>
          <w:rFonts w:hint="eastAsia"/>
        </w:rPr>
        <w:t>。</w:t>
      </w:r>
      <w:r w:rsidR="00140B19" w:rsidRPr="00140B19">
        <w:rPr>
          <w:rFonts w:hint="eastAsia"/>
        </w:rPr>
        <w:t>将网络表示为图，为理解现实世界网络的拓扑特性提供了一种更直观的方式。这些属性只与网络的大小和节点的连接边</w:t>
      </w:r>
      <w:r w:rsidR="00140B19">
        <w:rPr>
          <w:rFonts w:hint="eastAsia"/>
        </w:rPr>
        <w:t>等情况</w:t>
      </w:r>
      <w:r w:rsidR="00140B19" w:rsidRPr="00140B19">
        <w:rPr>
          <w:rFonts w:hint="eastAsia"/>
        </w:rPr>
        <w:t>有关。</w:t>
      </w:r>
    </w:p>
    <w:p w14:paraId="06337EE0" w14:textId="5B333ED5" w:rsidR="00140B19" w:rsidRDefault="00B00FFF" w:rsidP="001B1F55">
      <w:pPr>
        <w:ind w:firstLineChars="200" w:firstLine="480"/>
        <w:jc w:val="left"/>
      </w:pPr>
      <w:r w:rsidRPr="00B00FFF">
        <w:rPr>
          <w:rFonts w:hint="eastAsia"/>
        </w:rPr>
        <w:t>具体的网络可以被分解成两部分：节点集</w:t>
      </w:r>
      <w:r w:rsidRPr="00B00FFF">
        <w:rPr>
          <w:rFonts w:hint="eastAsia"/>
        </w:rPr>
        <w:t>V</w:t>
      </w:r>
      <w:r w:rsidRPr="00B00FFF">
        <w:rPr>
          <w:rFonts w:hint="eastAsia"/>
        </w:rPr>
        <w:t>和边集</w:t>
      </w:r>
      <w:r w:rsidRPr="00B00FFF">
        <w:rPr>
          <w:rFonts w:hint="eastAsia"/>
        </w:rPr>
        <w:t>E</w:t>
      </w:r>
      <w:r w:rsidRPr="00B00FFF">
        <w:rPr>
          <w:rFonts w:hint="eastAsia"/>
        </w:rPr>
        <w:t>。</w:t>
      </w:r>
      <w:r w:rsidR="00140B19" w:rsidRPr="00140B19">
        <w:rPr>
          <w:rFonts w:hint="eastAsia"/>
        </w:rPr>
        <w:t>这就形成了一个图</w:t>
      </w:r>
      <w:r w:rsidR="00140B19" w:rsidRPr="00140B19">
        <w:rPr>
          <w:rFonts w:hint="eastAsia"/>
        </w:rPr>
        <w:t>G=(V</w:t>
      </w:r>
      <w:r w:rsidR="00A2209E">
        <w:rPr>
          <w:rFonts w:hint="eastAsia"/>
        </w:rPr>
        <w:t>,</w:t>
      </w:r>
      <w:r w:rsidR="00140B19" w:rsidRPr="00140B19">
        <w:rPr>
          <w:rFonts w:hint="eastAsia"/>
        </w:rPr>
        <w:t>E)</w:t>
      </w:r>
      <w:r w:rsidR="00140B19" w:rsidRPr="00140B19">
        <w:rPr>
          <w:rFonts w:hint="eastAsia"/>
        </w:rPr>
        <w:t>，节点数</w:t>
      </w:r>
      <w:r w:rsidR="00140B19" w:rsidRPr="00140B19">
        <w:rPr>
          <w:rFonts w:hint="eastAsia"/>
        </w:rPr>
        <w:t>N=|V|</w:t>
      </w:r>
      <w:r w:rsidR="00140B19" w:rsidRPr="00140B19">
        <w:rPr>
          <w:rFonts w:hint="eastAsia"/>
        </w:rPr>
        <w:t>，边数</w:t>
      </w:r>
      <w:r w:rsidR="00140B19" w:rsidRPr="00140B19">
        <w:rPr>
          <w:rFonts w:hint="eastAsia"/>
        </w:rPr>
        <w:t>M=|E|</w:t>
      </w:r>
      <w:r w:rsidR="00140B19" w:rsidRPr="00140B19">
        <w:rPr>
          <w:rFonts w:hint="eastAsia"/>
        </w:rPr>
        <w:t>，其中每条边</w:t>
      </w:r>
      <w:r w:rsidR="00140B19" w:rsidRPr="00140B19">
        <w:rPr>
          <w:rFonts w:hint="eastAsia"/>
        </w:rPr>
        <w:t>E</w:t>
      </w:r>
      <w:r w:rsidR="00140B19" w:rsidRPr="00140B19">
        <w:rPr>
          <w:rFonts w:hint="eastAsia"/>
        </w:rPr>
        <w:t>由</w:t>
      </w:r>
      <w:r w:rsidR="00140B19" w:rsidRPr="00140B19">
        <w:rPr>
          <w:rFonts w:hint="eastAsia"/>
        </w:rPr>
        <w:t>V</w:t>
      </w:r>
      <w:r w:rsidR="00140B19" w:rsidRPr="00140B19">
        <w:rPr>
          <w:rFonts w:hint="eastAsia"/>
        </w:rPr>
        <w:t>中的一对节点组成。</w:t>
      </w:r>
    </w:p>
    <w:p w14:paraId="26B5A22A" w14:textId="29D3BF1D" w:rsidR="000911C1" w:rsidRDefault="00B00FFF" w:rsidP="001B1F55">
      <w:pPr>
        <w:ind w:firstLineChars="200" w:firstLine="480"/>
        <w:jc w:val="left"/>
      </w:pPr>
      <w:r w:rsidRPr="00B00FFF">
        <w:rPr>
          <w:rFonts w:hint="eastAsia"/>
        </w:rPr>
        <w:t>如果按照有向性和权重对图进行分类，可以分为四类：</w:t>
      </w:r>
      <w:r>
        <w:rPr>
          <w:rFonts w:hint="eastAsia"/>
        </w:rPr>
        <w:t>若</w:t>
      </w:r>
      <w:r w:rsidRPr="00B00FFF">
        <w:rPr>
          <w:rFonts w:hint="eastAsia"/>
        </w:rPr>
        <w:t>图的一条边是无向和无权的，就说是无向和无权的。</w:t>
      </w:r>
      <w:r w:rsidR="00140B19" w:rsidRPr="00140B19">
        <w:rPr>
          <w:rFonts w:hint="eastAsia"/>
        </w:rPr>
        <w:t>这里，无向意味着任何顶点对的边是（</w:t>
      </w:r>
      <w:r w:rsidR="00140B19" w:rsidRPr="00140B19">
        <w:rPr>
          <w:rFonts w:hint="eastAsia"/>
        </w:rPr>
        <w:t>i</w:t>
      </w:r>
      <w:r w:rsidR="00ED432F">
        <w:t xml:space="preserve">, </w:t>
      </w:r>
      <w:r w:rsidR="00140B19" w:rsidRPr="00140B19">
        <w:rPr>
          <w:rFonts w:hint="eastAsia"/>
        </w:rPr>
        <w:t>j</w:t>
      </w:r>
      <w:r w:rsidR="00140B19" w:rsidRPr="00140B19">
        <w:rPr>
          <w:rFonts w:hint="eastAsia"/>
        </w:rPr>
        <w:t>）∈</w:t>
      </w:r>
      <w:r w:rsidR="00140B19" w:rsidRPr="00140B19">
        <w:rPr>
          <w:rFonts w:hint="eastAsia"/>
        </w:rPr>
        <w:t>E</w:t>
      </w:r>
      <w:r w:rsidR="00140B19" w:rsidRPr="00140B19">
        <w:rPr>
          <w:rFonts w:hint="eastAsia"/>
        </w:rPr>
        <w:t>和（</w:t>
      </w:r>
      <w:r w:rsidR="00140B19" w:rsidRPr="00140B19">
        <w:rPr>
          <w:rFonts w:hint="eastAsia"/>
        </w:rPr>
        <w:t>j</w:t>
      </w:r>
      <w:r w:rsidR="00ED432F">
        <w:t xml:space="preserve">, </w:t>
      </w:r>
      <w:r w:rsidR="00140B19" w:rsidRPr="00140B19">
        <w:rPr>
          <w:rFonts w:hint="eastAsia"/>
        </w:rPr>
        <w:t>i</w:t>
      </w:r>
      <w:r w:rsidR="00140B19" w:rsidRPr="00140B19">
        <w:rPr>
          <w:rFonts w:hint="eastAsia"/>
        </w:rPr>
        <w:t>）∈</w:t>
      </w:r>
      <w:r w:rsidR="00140B19" w:rsidRPr="00140B19">
        <w:rPr>
          <w:rFonts w:hint="eastAsia"/>
        </w:rPr>
        <w:t>E</w:t>
      </w:r>
      <w:r w:rsidR="00140B19" w:rsidRPr="00140B19">
        <w:rPr>
          <w:rFonts w:hint="eastAsia"/>
        </w:rPr>
        <w:t>，代表相同的边，</w:t>
      </w:r>
      <w:r w:rsidRPr="00B00FFF">
        <w:rPr>
          <w:rFonts w:hint="eastAsia"/>
        </w:rPr>
        <w:t>无权也意味着图的</w:t>
      </w:r>
      <w:proofErr w:type="gramStart"/>
      <w:r w:rsidRPr="00B00FFF">
        <w:rPr>
          <w:rFonts w:hint="eastAsia"/>
        </w:rPr>
        <w:t>所有边</w:t>
      </w:r>
      <w:proofErr w:type="gramEnd"/>
      <w:r w:rsidRPr="00B00FFF">
        <w:rPr>
          <w:rFonts w:hint="eastAsia"/>
        </w:rPr>
        <w:t>都有相同的权重。</w:t>
      </w:r>
      <w:r>
        <w:rPr>
          <w:rFonts w:hint="eastAsia"/>
        </w:rPr>
        <w:t>若</w:t>
      </w:r>
      <w:r w:rsidRPr="00B00FFF">
        <w:rPr>
          <w:rFonts w:hint="eastAsia"/>
        </w:rPr>
        <w:t>一个图是无定向的，但有带权重的边，它被称为无定向图。如果一个图的边是有方向的，而且没有权重，那么它就被称为有方向的无权图。</w:t>
      </w:r>
      <w:r w:rsidR="00140B19" w:rsidRPr="00140B19">
        <w:rPr>
          <w:rFonts w:hint="eastAsia"/>
        </w:rPr>
        <w:t>这里，有向意味着图中任何一对顶点都代表两</w:t>
      </w:r>
      <w:r w:rsidR="00E10F28">
        <w:rPr>
          <w:rFonts w:hint="eastAsia"/>
        </w:rPr>
        <w:t>个不同</w:t>
      </w:r>
      <w:r w:rsidR="00140B19" w:rsidRPr="00140B19">
        <w:rPr>
          <w:rFonts w:hint="eastAsia"/>
        </w:rPr>
        <w:t>的边（</w:t>
      </w:r>
      <w:r w:rsidR="00ED432F">
        <w:t xml:space="preserve">i, </w:t>
      </w:r>
      <w:r w:rsidR="00140B19" w:rsidRPr="00140B19">
        <w:rPr>
          <w:rFonts w:hint="eastAsia"/>
        </w:rPr>
        <w:t>j</w:t>
      </w:r>
      <w:r w:rsidR="00140B19" w:rsidRPr="00140B19">
        <w:rPr>
          <w:rFonts w:hint="eastAsia"/>
        </w:rPr>
        <w:t>）∈</w:t>
      </w:r>
      <w:r w:rsidR="00140B19" w:rsidRPr="00140B19">
        <w:rPr>
          <w:rFonts w:hint="eastAsia"/>
        </w:rPr>
        <w:t>E</w:t>
      </w:r>
      <w:r w:rsidR="00140B19" w:rsidRPr="00140B19">
        <w:rPr>
          <w:rFonts w:hint="eastAsia"/>
        </w:rPr>
        <w:t>和（</w:t>
      </w:r>
      <w:r w:rsidR="00140B19" w:rsidRPr="00140B19">
        <w:rPr>
          <w:rFonts w:hint="eastAsia"/>
        </w:rPr>
        <w:t>j</w:t>
      </w:r>
      <w:r w:rsidR="00ED432F">
        <w:t xml:space="preserve">, </w:t>
      </w:r>
      <w:r w:rsidR="00140B19" w:rsidRPr="00140B19">
        <w:rPr>
          <w:rFonts w:hint="eastAsia"/>
        </w:rPr>
        <w:t>i</w:t>
      </w:r>
      <w:r w:rsidR="00140B19" w:rsidRPr="00140B19">
        <w:rPr>
          <w:rFonts w:hint="eastAsia"/>
        </w:rPr>
        <w:t>）∈</w:t>
      </w:r>
      <w:r w:rsidR="00140B19" w:rsidRPr="00140B19">
        <w:rPr>
          <w:rFonts w:hint="eastAsia"/>
        </w:rPr>
        <w:t>E</w:t>
      </w:r>
      <w:r w:rsidR="00140B19" w:rsidRPr="00140B19">
        <w:rPr>
          <w:rFonts w:hint="eastAsia"/>
        </w:rPr>
        <w:t>，其中节点</w:t>
      </w:r>
      <w:r w:rsidR="00140B19" w:rsidRPr="00140B19">
        <w:rPr>
          <w:rFonts w:hint="eastAsia"/>
        </w:rPr>
        <w:t>i</w:t>
      </w:r>
      <w:r w:rsidR="00140B19" w:rsidRPr="00140B19">
        <w:rPr>
          <w:rFonts w:hint="eastAsia"/>
        </w:rPr>
        <w:t>是边（</w:t>
      </w:r>
      <w:r w:rsidR="00ED432F">
        <w:t xml:space="preserve">i, </w:t>
      </w:r>
      <w:r w:rsidR="00140B19" w:rsidRPr="00140B19">
        <w:rPr>
          <w:rFonts w:hint="eastAsia"/>
        </w:rPr>
        <w:t>j</w:t>
      </w:r>
      <w:r w:rsidR="00140B19" w:rsidRPr="00140B19">
        <w:rPr>
          <w:rFonts w:hint="eastAsia"/>
        </w:rPr>
        <w:t>）∈</w:t>
      </w:r>
      <w:r w:rsidR="00140B19" w:rsidRPr="00140B19">
        <w:rPr>
          <w:rFonts w:hint="eastAsia"/>
        </w:rPr>
        <w:t>E</w:t>
      </w:r>
      <w:r w:rsidR="00140B19" w:rsidRPr="00140B19">
        <w:rPr>
          <w:rFonts w:hint="eastAsia"/>
        </w:rPr>
        <w:t>的起点，节点</w:t>
      </w:r>
      <w:r w:rsidR="00140B19" w:rsidRPr="00140B19">
        <w:rPr>
          <w:rFonts w:hint="eastAsia"/>
        </w:rPr>
        <w:t>j</w:t>
      </w:r>
      <w:r w:rsidR="00140B19" w:rsidRPr="00140B19">
        <w:rPr>
          <w:rFonts w:hint="eastAsia"/>
        </w:rPr>
        <w:t>是终点。</w:t>
      </w:r>
      <w:r w:rsidR="000911C1" w:rsidRPr="000911C1">
        <w:rPr>
          <w:rFonts w:hint="eastAsia"/>
        </w:rPr>
        <w:t>如果图中的边是有方向的，那么图中的每条边都有一个相应的权重，表明成对的节点之间的接近程度根据它们的权重而不同。如果图中的一条边是有向和</w:t>
      </w:r>
      <w:r w:rsidR="000911C1">
        <w:rPr>
          <w:rFonts w:hint="eastAsia"/>
        </w:rPr>
        <w:t>有权</w:t>
      </w:r>
      <w:r w:rsidR="000911C1" w:rsidRPr="000911C1">
        <w:rPr>
          <w:rFonts w:hint="eastAsia"/>
        </w:rPr>
        <w:t>的，那么就说该图是</w:t>
      </w:r>
      <w:r w:rsidR="000911C1" w:rsidRPr="00ED432F">
        <w:rPr>
          <w:rFonts w:hint="eastAsia"/>
        </w:rPr>
        <w:t>有向有权</w:t>
      </w:r>
      <w:r w:rsidR="00E10F28" w:rsidRPr="00ED432F">
        <w:rPr>
          <w:rFonts w:hint="eastAsia"/>
        </w:rPr>
        <w:t>图</w:t>
      </w:r>
      <w:r w:rsidR="000911C1" w:rsidRPr="000911C1">
        <w:rPr>
          <w:rFonts w:hint="eastAsia"/>
        </w:rPr>
        <w:t>。</w:t>
      </w:r>
    </w:p>
    <w:p w14:paraId="0DED31DA" w14:textId="41142985" w:rsidR="00606DA3" w:rsidRDefault="00227CED" w:rsidP="00606DA3">
      <w:pPr>
        <w:pStyle w:val="paragraph"/>
        <w:keepNext/>
        <w:spacing w:line="400" w:lineRule="atLeast"/>
        <w:ind w:firstLineChars="200" w:firstLine="480"/>
      </w:pPr>
      <w:r w:rsidRPr="00227CED">
        <w:object w:dxaOrig="9649" w:dyaOrig="5893" w14:anchorId="2A1E1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2pt;height:105.35pt" o:ole="">
            <v:imagedata r:id="rId14" o:title=""/>
          </v:shape>
          <o:OLEObject Type="Embed" ProgID="Visio.Drawing.15" ShapeID="_x0000_i1025" DrawAspect="Content" ObjectID="_1745951669" r:id="rId15"/>
        </w:object>
      </w:r>
      <w:r w:rsidR="00141162" w:rsidRPr="00227CED">
        <w:object w:dxaOrig="9649" w:dyaOrig="5893" w14:anchorId="744C793B">
          <v:shape id="_x0000_i1026" type="#_x0000_t75" style="width:121.25pt;height:75.2pt" o:ole="">
            <v:imagedata r:id="rId16" o:title=""/>
          </v:shape>
          <o:OLEObject Type="Embed" ProgID="Visio.Drawing.15" ShapeID="_x0000_i1026" DrawAspect="Content" ObjectID="_1745951670" r:id="rId17"/>
        </w:object>
      </w:r>
    </w:p>
    <w:p w14:paraId="02AEC36E" w14:textId="6A304504" w:rsidR="008A3084" w:rsidRDefault="00606DA3" w:rsidP="00081719">
      <w:pPr>
        <w:pStyle w:val="paragraph"/>
        <w:numPr>
          <w:ilvl w:val="0"/>
          <w:numId w:val="9"/>
        </w:numPr>
        <w:spacing w:line="400" w:lineRule="atLeast"/>
      </w:pPr>
      <w:r>
        <w:rPr>
          <w:rFonts w:hint="eastAsia"/>
        </w:rPr>
        <w:t xml:space="preserve"> 无向无权图 </w:t>
      </w:r>
      <w:r>
        <w:t xml:space="preserve">                      (b</w:t>
      </w:r>
      <w:r>
        <w:rPr>
          <w:rFonts w:hint="eastAsia"/>
        </w:rPr>
        <w:t>) 无向有权图</w:t>
      </w:r>
    </w:p>
    <w:p w14:paraId="4AB140FB" w14:textId="41C7400F" w:rsidR="00E57B8C" w:rsidRDefault="007A2481" w:rsidP="005D578E">
      <w:pPr>
        <w:spacing w:line="400" w:lineRule="atLeast"/>
        <w:ind w:left="600"/>
      </w:pPr>
      <w:r w:rsidRPr="00512218">
        <w:object w:dxaOrig="9649" w:dyaOrig="5893" w14:anchorId="78D2D3E5">
          <v:shape id="_x0000_i1027" type="#_x0000_t75" style="width:182.65pt;height:111.7pt" o:ole="">
            <v:imagedata r:id="rId18" o:title=""/>
          </v:shape>
          <o:OLEObject Type="Embed" ProgID="Visio.Drawing.15" ShapeID="_x0000_i1027" DrawAspect="Content" ObjectID="_1745951671" r:id="rId19"/>
        </w:object>
      </w:r>
      <w:r w:rsidR="00C36744" w:rsidRPr="00C36744">
        <w:t xml:space="preserve"> </w:t>
      </w:r>
      <w:r w:rsidRPr="007A2481">
        <w:object w:dxaOrig="9649" w:dyaOrig="5893" w14:anchorId="7606BB99">
          <v:shape id="_x0000_i1028" type="#_x0000_t75" style="width:177.35pt;height:110.1pt" o:ole="">
            <v:imagedata r:id="rId20" o:title=""/>
          </v:shape>
          <o:OLEObject Type="Embed" ProgID="Visio.Drawing.15" ShapeID="_x0000_i1028" DrawAspect="Content" ObjectID="_1745951672" r:id="rId21"/>
        </w:object>
      </w:r>
    </w:p>
    <w:p w14:paraId="6CB8BCA1" w14:textId="77777777" w:rsidR="00DD35F4" w:rsidRDefault="00606DA3" w:rsidP="00DD35F4">
      <w:pPr>
        <w:pStyle w:val="paragraph"/>
        <w:spacing w:before="0" w:beforeAutospacing="0" w:after="0" w:afterAutospacing="0" w:line="400" w:lineRule="atLeast"/>
        <w:ind w:firstLine="480"/>
        <w:jc w:val="both"/>
      </w:pPr>
      <w:r w:rsidRPr="00606DA3">
        <w:rPr>
          <w:rFonts w:hint="eastAsia"/>
        </w:rPr>
        <w:t xml:space="preserve">  </w:t>
      </w:r>
      <w:r>
        <w:rPr>
          <w:rFonts w:hint="eastAsia"/>
        </w:rPr>
        <w:t xml:space="preserve"> (c) 有向无权图 </w:t>
      </w:r>
      <w:r>
        <w:t xml:space="preserve">                   </w:t>
      </w:r>
      <w:r>
        <w:rPr>
          <w:rFonts w:hint="eastAsia"/>
        </w:rPr>
        <w:t xml:space="preserve"> </w:t>
      </w:r>
      <w:r>
        <w:t xml:space="preserve"> (d) </w:t>
      </w:r>
      <w:r>
        <w:rPr>
          <w:rFonts w:hint="eastAsia"/>
        </w:rPr>
        <w:t>有向有权</w:t>
      </w:r>
      <w:r w:rsidR="00DD35F4">
        <w:rPr>
          <w:rFonts w:hint="eastAsia"/>
        </w:rPr>
        <w:t>图</w:t>
      </w:r>
    </w:p>
    <w:p w14:paraId="7A648046" w14:textId="4ECAF4E7" w:rsidR="00DD35F4" w:rsidRDefault="00DD35F4" w:rsidP="00DD35F4">
      <w:pPr>
        <w:pStyle w:val="12"/>
      </w:pPr>
      <w:r>
        <w:rPr>
          <w:rFonts w:hint="eastAsia"/>
        </w:rPr>
        <w:t>图</w:t>
      </w:r>
      <w:r>
        <w:t>1</w:t>
      </w:r>
      <w:r w:rsidR="001D6B64">
        <w:t xml:space="preserve">. </w:t>
      </w:r>
      <w:r>
        <w:t xml:space="preserve"> </w:t>
      </w:r>
      <w:r>
        <w:rPr>
          <w:rFonts w:hint="eastAsia"/>
        </w:rPr>
        <w:t>图的分类</w:t>
      </w:r>
    </w:p>
    <w:p w14:paraId="3D84B432" w14:textId="001DC958" w:rsidR="006A2EEE" w:rsidRDefault="00E10F28" w:rsidP="0018406F">
      <w:pPr>
        <w:pStyle w:val="paragraph"/>
        <w:spacing w:before="0" w:beforeAutospacing="0" w:after="0" w:afterAutospacing="0"/>
        <w:ind w:firstLine="482"/>
      </w:pPr>
      <w:r w:rsidRPr="00E10F28">
        <w:rPr>
          <w:rFonts w:hint="eastAsia"/>
        </w:rPr>
        <w:t>上述四种类型的图有一些区别，但可以通过某些变换转化为其他类型的图</w:t>
      </w:r>
      <w:r>
        <w:rPr>
          <w:rFonts w:hint="eastAsia"/>
        </w:rPr>
        <w:t>。</w:t>
      </w:r>
      <w:r w:rsidRPr="00E10F28">
        <w:rPr>
          <w:rFonts w:hint="eastAsia"/>
        </w:rPr>
        <w:t>如图</w:t>
      </w:r>
      <w:r w:rsidR="00FB7067">
        <w:rPr>
          <w:rFonts w:hint="eastAsia"/>
        </w:rPr>
        <w:t>2</w:t>
      </w:r>
      <w:r w:rsidRPr="00E10F28">
        <w:rPr>
          <w:rFonts w:hint="eastAsia"/>
        </w:rPr>
        <w:t>所示</w:t>
      </w:r>
      <w:r>
        <w:rPr>
          <w:rFonts w:hint="eastAsia"/>
        </w:rPr>
        <w:t>，</w:t>
      </w:r>
      <w:r w:rsidRPr="00E10F28">
        <w:rPr>
          <w:rFonts w:hint="eastAsia"/>
        </w:rPr>
        <w:t>有向图</w:t>
      </w:r>
      <w:r w:rsidR="00FB7067">
        <w:rPr>
          <w:rFonts w:hint="eastAsia"/>
        </w:rPr>
        <w:t>能</w:t>
      </w:r>
      <w:r w:rsidRPr="00E10F28">
        <w:rPr>
          <w:rFonts w:hint="eastAsia"/>
        </w:rPr>
        <w:t>通过对称化转换为无向图，通过阈值化转换为无重有向图，无向图</w:t>
      </w:r>
      <w:r w:rsidR="00FB7067">
        <w:rPr>
          <w:rFonts w:hint="eastAsia"/>
        </w:rPr>
        <w:t>也</w:t>
      </w:r>
      <w:r w:rsidRPr="00E10F28">
        <w:rPr>
          <w:rFonts w:hint="eastAsia"/>
        </w:rPr>
        <w:t>可以通过阈值化转换为无重无向图，无重有向图可以通过对称化转换为无重无向图。</w:t>
      </w:r>
    </w:p>
    <w:p w14:paraId="7B3DDA35" w14:textId="444686B1" w:rsidR="00606DA3" w:rsidRDefault="00141162" w:rsidP="005D578E">
      <w:pPr>
        <w:pStyle w:val="paragraph"/>
        <w:spacing w:before="0" w:beforeAutospacing="0" w:after="0" w:afterAutospacing="0" w:line="400" w:lineRule="atLeast"/>
        <w:ind w:firstLine="480"/>
        <w:jc w:val="center"/>
      </w:pPr>
      <w:r>
        <w:object w:dxaOrig="14029" w:dyaOrig="6721" w14:anchorId="2433F5DE">
          <v:shape id="_x0000_i1029" type="#_x0000_t75" style="width:265.75pt;height:126.55pt" o:ole="">
            <v:imagedata r:id="rId22" o:title=""/>
          </v:shape>
          <o:OLEObject Type="Embed" ProgID="Visio.Drawing.15" ShapeID="_x0000_i1029" DrawAspect="Content" ObjectID="_1745951673" r:id="rId23"/>
        </w:object>
      </w:r>
    </w:p>
    <w:p w14:paraId="51C7DC05" w14:textId="451C3C2C" w:rsidR="00C36744" w:rsidRDefault="00606DA3" w:rsidP="005D578E">
      <w:pPr>
        <w:pStyle w:val="12"/>
      </w:pPr>
      <w:r>
        <w:t>图</w:t>
      </w:r>
      <w:r>
        <w:t xml:space="preserve"> </w:t>
      </w:r>
      <w:r w:rsidR="00DD35F4">
        <w:t>2</w:t>
      </w:r>
      <w:r w:rsidR="001D6B64">
        <w:t xml:space="preserve">. </w:t>
      </w:r>
      <w:r>
        <w:rPr>
          <w:rFonts w:hint="eastAsia"/>
          <w:noProof/>
        </w:rPr>
        <w:t>四种类型图之间的关系</w:t>
      </w:r>
    </w:p>
    <w:p w14:paraId="065E2786" w14:textId="19718858" w:rsidR="00543694" w:rsidRPr="00CC0DAC" w:rsidRDefault="00543694" w:rsidP="00081719">
      <w:pPr>
        <w:pStyle w:val="paragraph"/>
        <w:spacing w:before="0" w:beforeAutospacing="0" w:after="0" w:afterAutospacing="0" w:line="400" w:lineRule="atLeast"/>
        <w:ind w:firstLineChars="200" w:firstLine="480"/>
        <w:jc w:val="both"/>
        <w:rPr>
          <w:color w:val="000000"/>
        </w:rPr>
      </w:pPr>
      <w:r w:rsidRPr="00543694">
        <w:rPr>
          <w:rFonts w:hint="eastAsia"/>
          <w:color w:val="000000"/>
        </w:rPr>
        <w:t>为了利用计算机有效地分析网络特性，网络被抽象为两种一般的表示方法，即相邻</w:t>
      </w:r>
      <w:r w:rsidR="00B00FFF">
        <w:rPr>
          <w:rFonts w:hint="eastAsia"/>
          <w:color w:val="000000"/>
        </w:rPr>
        <w:t>表</w:t>
      </w:r>
      <w:r w:rsidRPr="00543694">
        <w:rPr>
          <w:rFonts w:hint="eastAsia"/>
          <w:color w:val="000000"/>
        </w:rPr>
        <w:t>和相邻</w:t>
      </w:r>
      <w:r w:rsidR="00B00FFF">
        <w:rPr>
          <w:rFonts w:hint="eastAsia"/>
          <w:color w:val="000000"/>
        </w:rPr>
        <w:t>矩阵</w:t>
      </w:r>
      <w:r w:rsidRPr="00543694">
        <w:rPr>
          <w:rFonts w:hint="eastAsia"/>
          <w:color w:val="000000"/>
        </w:rPr>
        <w:t>，这两种表示方法在实际</w:t>
      </w:r>
      <w:r w:rsidR="00B00FFF">
        <w:rPr>
          <w:rFonts w:hint="eastAsia"/>
          <w:color w:val="000000"/>
        </w:rPr>
        <w:t>科研</w:t>
      </w:r>
      <w:r w:rsidRPr="00543694">
        <w:rPr>
          <w:rFonts w:hint="eastAsia"/>
          <w:color w:val="000000"/>
        </w:rPr>
        <w:t>中被广泛使用。如果图G(V</w:t>
      </w:r>
      <w:r w:rsidR="00BE0B98">
        <w:rPr>
          <w:rFonts w:hint="eastAsia"/>
          <w:color w:val="000000"/>
        </w:rPr>
        <w:t>，</w:t>
      </w:r>
      <w:r w:rsidRPr="00543694">
        <w:rPr>
          <w:rFonts w:hint="eastAsia"/>
          <w:color w:val="000000"/>
        </w:rPr>
        <w:t>E)是一个包含n</w:t>
      </w:r>
      <w:proofErr w:type="gramStart"/>
      <w:r w:rsidRPr="00543694">
        <w:rPr>
          <w:rFonts w:hint="eastAsia"/>
          <w:color w:val="000000"/>
        </w:rPr>
        <w:t>个</w:t>
      </w:r>
      <w:proofErr w:type="gramEnd"/>
      <w:r w:rsidRPr="00543694">
        <w:rPr>
          <w:rFonts w:hint="eastAsia"/>
          <w:color w:val="000000"/>
        </w:rPr>
        <w:t>节点的无定向和非加权图，那么相应的邻接矩阵是一个n×n矩阵，通常用A表示，定义如下。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711"/>
        <w:gridCol w:w="2251"/>
      </w:tblGrid>
      <w:tr w:rsidR="0005561A" w14:paraId="3829A103" w14:textId="77777777" w:rsidTr="0018406F">
        <w:tc>
          <w:tcPr>
            <w:tcW w:w="1560" w:type="dxa"/>
          </w:tcPr>
          <w:p w14:paraId="5CF7AA1E" w14:textId="77777777" w:rsidR="0005561A" w:rsidRDefault="0005561A" w:rsidP="00D57FAB">
            <w:pPr>
              <w:spacing w:line="400" w:lineRule="atLeast"/>
              <w:jc w:val="center"/>
              <w:rPr>
                <w:rFonts w:ascii="宋体" w:eastAsia="宋体" w:hAnsi="宋体" w:cs="宋体"/>
                <w:szCs w:val="24"/>
              </w:rPr>
            </w:pPr>
          </w:p>
        </w:tc>
        <w:tc>
          <w:tcPr>
            <w:tcW w:w="4711" w:type="dxa"/>
          </w:tcPr>
          <w:p w14:paraId="24462C0C" w14:textId="4F87501A" w:rsidR="0005561A" w:rsidRPr="000E2610" w:rsidRDefault="00141162" w:rsidP="00D57FAB">
            <w:pPr>
              <w:spacing w:line="400" w:lineRule="atLeast"/>
              <w:jc w:val="center"/>
              <w:rPr>
                <w:rFonts w:eastAsia="宋体"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r>
                          <w:rPr>
                            <w:rFonts w:ascii="Cambria Math" w:hAnsi="Cambria Math" w:cs="Times New Roman" w:hint="eastAsia"/>
                            <w:szCs w:val="24"/>
                          </w:rPr>
                          <m:t>，如果节点</m:t>
                        </m:r>
                        <m:r>
                          <w:rPr>
                            <w:rFonts w:ascii="Cambria Math" w:hAnsi="Cambria Math" w:cs="Times New Roman"/>
                            <w:szCs w:val="24"/>
                          </w:rPr>
                          <m:t>i</m:t>
                        </m:r>
                        <m:r>
                          <w:rPr>
                            <w:rFonts w:ascii="Cambria Math" w:hAnsi="Cambria Math" w:cs="Times New Roman" w:hint="eastAsia"/>
                            <w:szCs w:val="24"/>
                          </w:rPr>
                          <m:t>与节点</m:t>
                        </m:r>
                        <m:r>
                          <w:rPr>
                            <w:rFonts w:ascii="Cambria Math" w:hAnsi="Cambria Math" w:cs="Times New Roman"/>
                            <w:szCs w:val="24"/>
                          </w:rPr>
                          <m:t>j</m:t>
                        </m:r>
                        <m:r>
                          <w:rPr>
                            <w:rFonts w:ascii="Cambria Math" w:hAnsi="Cambria Math" w:cs="Times New Roman" w:hint="eastAsia"/>
                            <w:szCs w:val="24"/>
                          </w:rPr>
                          <m:t>之间有边</m:t>
                        </m:r>
                        <m:r>
                          <w:rPr>
                            <w:rFonts w:ascii="Cambria Math" w:hAnsi="Cambria Math" w:cs="Times New Roman"/>
                            <w:szCs w:val="24"/>
                          </w:rPr>
                          <m:t xml:space="preserve">     </m:t>
                        </m:r>
                      </m:e>
                      <m:e>
                        <m:r>
                          <w:rPr>
                            <w:rFonts w:ascii="Cambria Math" w:hAnsi="Cambria Math" w:cs="Times New Roman"/>
                            <w:szCs w:val="24"/>
                          </w:rPr>
                          <m:t>0</m:t>
                        </m:r>
                        <m:r>
                          <w:rPr>
                            <w:rFonts w:ascii="Cambria Math" w:hAnsi="Cambria Math" w:cs="Times New Roman" w:hint="eastAsia"/>
                            <w:szCs w:val="24"/>
                          </w:rPr>
                          <m:t>，如果节点</m:t>
                        </m:r>
                        <m:r>
                          <w:rPr>
                            <w:rFonts w:ascii="Cambria Math" w:hAnsi="Cambria Math" w:cs="Times New Roman"/>
                            <w:szCs w:val="24"/>
                          </w:rPr>
                          <m:t>i</m:t>
                        </m:r>
                        <m:r>
                          <w:rPr>
                            <w:rFonts w:ascii="Cambria Math" w:hAnsi="Cambria Math" w:cs="Times New Roman" w:hint="eastAsia"/>
                            <w:szCs w:val="24"/>
                          </w:rPr>
                          <m:t>和节点</m:t>
                        </m:r>
                        <m:r>
                          <w:rPr>
                            <w:rFonts w:ascii="Cambria Math" w:hAnsi="Cambria Math" w:cs="Times New Roman"/>
                            <w:szCs w:val="24"/>
                          </w:rPr>
                          <m:t>j</m:t>
                        </m:r>
                        <m:r>
                          <w:rPr>
                            <w:rFonts w:ascii="Cambria Math" w:hAnsi="Cambria Math" w:cs="Times New Roman" w:hint="eastAsia"/>
                            <w:szCs w:val="24"/>
                          </w:rPr>
                          <m:t>之间没有边</m:t>
                        </m:r>
                      </m:e>
                    </m:eqArr>
                  </m:e>
                </m:d>
              </m:oMath>
            </m:oMathPara>
          </w:p>
        </w:tc>
        <w:tc>
          <w:tcPr>
            <w:tcW w:w="2251" w:type="dxa"/>
          </w:tcPr>
          <w:p w14:paraId="33149875" w14:textId="0D265BBE" w:rsidR="0005561A" w:rsidRPr="00BE46F3" w:rsidRDefault="0005561A" w:rsidP="005D578E">
            <w:pPr>
              <w:spacing w:line="400" w:lineRule="atLeast"/>
              <w:jc w:val="right"/>
              <w:rPr>
                <w:rFonts w:ascii="宋体" w:eastAsia="宋体" w:hAnsi="宋体" w:cs="宋体"/>
                <w:sz w:val="21"/>
                <w:szCs w:val="21"/>
              </w:rPr>
            </w:pPr>
            <w:r w:rsidRPr="00BE46F3">
              <w:rPr>
                <w:rFonts w:ascii="宋体" w:eastAsia="宋体" w:hAnsi="宋体" w:cs="宋体" w:hint="eastAsia"/>
                <w:sz w:val="21"/>
                <w:szCs w:val="21"/>
              </w:rPr>
              <w:t>(</w:t>
            </w:r>
            <w:r w:rsidRPr="00BE46F3">
              <w:rPr>
                <w:rFonts w:ascii="宋体" w:eastAsia="宋体" w:hAnsi="宋体" w:cs="宋体"/>
                <w:sz w:val="21"/>
                <w:szCs w:val="21"/>
              </w:rPr>
              <w:t>1)</w:t>
            </w:r>
          </w:p>
        </w:tc>
      </w:tr>
    </w:tbl>
    <w:p w14:paraId="4ABD2523" w14:textId="350B690A" w:rsidR="0002299F" w:rsidRDefault="005D578E" w:rsidP="00081719">
      <w:pPr>
        <w:spacing w:line="400" w:lineRule="atLeast"/>
        <w:ind w:firstLineChars="200" w:firstLine="480"/>
        <w:rPr>
          <w:rFonts w:asciiTheme="minorEastAsia" w:hAnsiTheme="minorEastAsia"/>
          <w:szCs w:val="24"/>
        </w:rPr>
      </w:pPr>
      <w:r>
        <w:rPr>
          <w:rFonts w:asciiTheme="minorEastAsia" w:hAnsiTheme="minorEastAsia" w:hint="eastAsia"/>
          <w:szCs w:val="24"/>
        </w:rPr>
        <w:t>因此，</w:t>
      </w:r>
      <w:r w:rsidR="008465AD">
        <w:rPr>
          <w:rFonts w:asciiTheme="minorEastAsia" w:hAnsiTheme="minorEastAsia" w:hint="eastAsia"/>
          <w:szCs w:val="24"/>
        </w:rPr>
        <w:t>图</w:t>
      </w:r>
      <w:r>
        <w:rPr>
          <w:rFonts w:asciiTheme="minorEastAsia" w:hAnsiTheme="minorEastAsia" w:hint="eastAsia"/>
          <w:szCs w:val="24"/>
        </w:rPr>
        <w:t>的</w:t>
      </w:r>
      <w:r w:rsidR="008465AD">
        <w:rPr>
          <w:rFonts w:asciiTheme="minorEastAsia" w:hAnsiTheme="minorEastAsia" w:hint="eastAsia"/>
          <w:szCs w:val="24"/>
        </w:rPr>
        <w:t>邻接矩阵表示为：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05561A" w14:paraId="6E21FD30" w14:textId="77777777" w:rsidTr="005D578E">
        <w:tc>
          <w:tcPr>
            <w:tcW w:w="2840" w:type="dxa"/>
          </w:tcPr>
          <w:p w14:paraId="4814E693" w14:textId="77777777" w:rsidR="0005561A" w:rsidRDefault="0005561A" w:rsidP="00081719">
            <w:pPr>
              <w:spacing w:line="400" w:lineRule="atLeast"/>
              <w:rPr>
                <w:rFonts w:asciiTheme="minorEastAsia" w:hAnsiTheme="minorEastAsia"/>
                <w:szCs w:val="24"/>
              </w:rPr>
            </w:pPr>
          </w:p>
        </w:tc>
        <w:tc>
          <w:tcPr>
            <w:tcW w:w="2841" w:type="dxa"/>
          </w:tcPr>
          <w:p w14:paraId="64DE6952" w14:textId="5DD562EA" w:rsidR="0005561A" w:rsidRDefault="00EF038F" w:rsidP="00081719">
            <w:pPr>
              <w:spacing w:line="400" w:lineRule="atLeast"/>
              <w:rPr>
                <w:rFonts w:asciiTheme="minorEastAsia" w:hAnsiTheme="minorEastAsia"/>
                <w:szCs w:val="24"/>
              </w:rPr>
            </w:pPr>
            <m:oMath>
              <m:r>
                <w:rPr>
                  <w:rFonts w:ascii="Cambria Math" w:hAnsi="Cambria Math" w:cs="Times New Roman"/>
                  <w:szCs w:val="24"/>
                </w:rPr>
                <m:t>A=</m:t>
              </m:r>
              <m:d>
                <m:dPr>
                  <m:begChr m:val="["/>
                  <m:endChr m:val="]"/>
                  <m:ctrlPr>
                    <w:rPr>
                      <w:rFonts w:ascii="Cambria Math" w:hAnsi="Cambria Math" w:cs="Times New Roman"/>
                      <w:i/>
                      <w:iCs/>
                      <w:szCs w:val="24"/>
                    </w:rPr>
                  </m:ctrlPr>
                </m:dPr>
                <m:e>
                  <m:eqArr>
                    <m:eqArrPr>
                      <m:ctrlPr>
                        <w:rPr>
                          <w:rFonts w:ascii="Cambria Math" w:hAnsi="Cambria Math" w:cs="Times New Roman"/>
                          <w:i/>
                          <w:iCs/>
                          <w:szCs w:val="24"/>
                        </w:rPr>
                      </m:ctrlPr>
                    </m:eqArrPr>
                    <m:e>
                      <m:m>
                        <m:mPr>
                          <m:mcs>
                            <m:mc>
                              <m:mcPr>
                                <m:count m:val="3"/>
                                <m:mcJc m:val="center"/>
                              </m:mcPr>
                            </m:mc>
                          </m:mcs>
                          <m:ctrlPr>
                            <w:rPr>
                              <w:rFonts w:ascii="Cambria Math" w:hAnsi="Cambria Math" w:cs="Times New Roman"/>
                              <w:i/>
                              <w:iCs/>
                              <w:szCs w:val="24"/>
                            </w:rPr>
                          </m:ctrlPr>
                        </m:mP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 xml:space="preserve">1  </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 xml:space="preserve">1  </m:t>
                            </m:r>
                          </m:e>
                        </m:mr>
                        <m:mr>
                          <m:e>
                            <m:r>
                              <w:rPr>
                                <w:rFonts w:ascii="Cambria Math" w:hAnsi="Cambria Math" w:cs="Times New Roman"/>
                                <w:szCs w:val="24"/>
                              </w:rPr>
                              <m:t>1</m:t>
                            </m:r>
                          </m:e>
                          <m:e>
                            <m:r>
                              <w:rPr>
                                <w:rFonts w:ascii="Cambria Math" w:hAnsi="Cambria Math" w:cs="Times New Roman"/>
                                <w:szCs w:val="24"/>
                              </w:rPr>
                              <m:t>1</m:t>
                            </m:r>
                          </m:e>
                          <m:e>
                            <m:r>
                              <w:rPr>
                                <w:rFonts w:ascii="Cambria Math" w:hAnsi="Cambria Math" w:cs="Times New Roman"/>
                                <w:szCs w:val="24"/>
                              </w:rPr>
                              <m:t xml:space="preserve">0  </m:t>
                            </m:r>
                          </m:e>
                        </m:mr>
                      </m:m>
                      <m:m>
                        <m:mPr>
                          <m:mcs>
                            <m:mc>
                              <m:mcPr>
                                <m:count m:val="3"/>
                                <m:mcJc m:val="center"/>
                              </m:mcPr>
                            </m:mc>
                          </m:mcs>
                          <m:ctrlPr>
                            <w:rPr>
                              <w:rFonts w:ascii="Cambria Math" w:hAnsi="Cambria Math" w:cs="Times New Roman"/>
                              <w:i/>
                              <w:iCs/>
                              <w:szCs w:val="24"/>
                            </w:rPr>
                          </m:ctrlPr>
                        </m:mP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0</m:t>
                            </m:r>
                          </m:e>
                        </m:mr>
                      </m:m>
                    </m:e>
                    <m:e>
                      <m:m>
                        <m:mPr>
                          <m:mcs>
                            <m:mc>
                              <m:mcPr>
                                <m:count m:val="3"/>
                                <m:mcJc m:val="center"/>
                              </m:mcPr>
                            </m:mc>
                          </m:mcs>
                          <m:ctrlPr>
                            <w:rPr>
                              <w:rFonts w:ascii="Cambria Math" w:hAnsi="Cambria Math" w:cs="Times New Roman"/>
                              <w:i/>
                              <w:iCs/>
                              <w:szCs w:val="24"/>
                            </w:rPr>
                          </m:ctrlPr>
                        </m:mP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 xml:space="preserve">0  </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 xml:space="preserve">0  </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 xml:space="preserve">0  </m:t>
                            </m:r>
                          </m:e>
                        </m:mr>
                      </m:m>
                      <m:m>
                        <m:mPr>
                          <m:mcs>
                            <m:mc>
                              <m:mcPr>
                                <m:count m:val="3"/>
                                <m:mcJc m:val="center"/>
                              </m:mcPr>
                            </m:mc>
                          </m:mcs>
                          <m:ctrlPr>
                            <w:rPr>
                              <w:rFonts w:ascii="Cambria Math" w:hAnsi="Cambria Math" w:cs="Times New Roman"/>
                              <w:i/>
                              <w:iCs/>
                              <w:szCs w:val="24"/>
                            </w:rPr>
                          </m:ctrlPr>
                        </m:mP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
                    </m:e>
                  </m:eqArr>
                </m:e>
              </m:d>
            </m:oMath>
            <w:r w:rsidR="0005561A">
              <w:rPr>
                <w:rFonts w:asciiTheme="minorEastAsia" w:hAnsiTheme="minorEastAsia" w:hint="eastAsia"/>
                <w:szCs w:val="24"/>
              </w:rPr>
              <w:t xml:space="preserve"> </w:t>
            </w:r>
            <w:r w:rsidR="0005561A">
              <w:rPr>
                <w:rFonts w:asciiTheme="minorEastAsia" w:hAnsiTheme="minorEastAsia"/>
                <w:szCs w:val="24"/>
              </w:rPr>
              <w:t xml:space="preserve">  </w:t>
            </w:r>
          </w:p>
        </w:tc>
        <w:tc>
          <w:tcPr>
            <w:tcW w:w="2841" w:type="dxa"/>
          </w:tcPr>
          <w:p w14:paraId="437B596A" w14:textId="66DF251E" w:rsidR="0005561A" w:rsidRPr="00BE46F3" w:rsidRDefault="00EF038F" w:rsidP="005D578E">
            <w:pPr>
              <w:spacing w:line="400" w:lineRule="atLeast"/>
              <w:jc w:val="right"/>
              <w:rPr>
                <w:rFonts w:asciiTheme="minorEastAsia" w:hAnsiTheme="minorEastAsia"/>
                <w:sz w:val="21"/>
                <w:szCs w:val="21"/>
              </w:rPr>
            </w:pPr>
            <w:r w:rsidRPr="00BE46F3">
              <w:rPr>
                <w:rFonts w:asciiTheme="minorEastAsia" w:hAnsiTheme="minorEastAsia" w:hint="eastAsia"/>
                <w:sz w:val="21"/>
                <w:szCs w:val="21"/>
              </w:rPr>
              <w:t>(</w:t>
            </w:r>
            <w:r w:rsidRPr="00BE46F3">
              <w:rPr>
                <w:rFonts w:asciiTheme="minorEastAsia" w:hAnsiTheme="minorEastAsia"/>
                <w:sz w:val="21"/>
                <w:szCs w:val="21"/>
              </w:rPr>
              <w:t>2)</w:t>
            </w:r>
          </w:p>
        </w:tc>
      </w:tr>
    </w:tbl>
    <w:p w14:paraId="7BFC4E13" w14:textId="107433D3" w:rsidR="00543694" w:rsidRPr="00CC0DAC" w:rsidRDefault="00B40B3D" w:rsidP="00081719">
      <w:pPr>
        <w:pStyle w:val="paragraph"/>
        <w:spacing w:before="0" w:beforeAutospacing="0" w:after="0" w:afterAutospacing="0" w:line="400" w:lineRule="atLeast"/>
        <w:ind w:firstLineChars="200" w:firstLine="480"/>
        <w:jc w:val="both"/>
        <w:rPr>
          <w:color w:val="000000"/>
        </w:rPr>
      </w:pPr>
      <w:r w:rsidRPr="00B40B3D">
        <w:rPr>
          <w:rFonts w:hint="eastAsia"/>
          <w:color w:val="000000"/>
        </w:rPr>
        <w:t>由于大型复杂网络通常不是很密集，使用邻接矩阵</w:t>
      </w:r>
      <w:r>
        <w:rPr>
          <w:rFonts w:hint="eastAsia"/>
          <w:color w:val="000000"/>
        </w:rPr>
        <w:t>来</w:t>
      </w:r>
      <w:r w:rsidRPr="00B40B3D">
        <w:rPr>
          <w:rFonts w:hint="eastAsia"/>
          <w:color w:val="000000"/>
        </w:rPr>
        <w:t>进行存储会</w:t>
      </w:r>
      <w:r>
        <w:rPr>
          <w:rFonts w:hint="eastAsia"/>
          <w:color w:val="000000"/>
        </w:rPr>
        <w:t>直接</w:t>
      </w:r>
      <w:r w:rsidRPr="00B40B3D">
        <w:rPr>
          <w:rFonts w:hint="eastAsia"/>
          <w:color w:val="000000"/>
        </w:rPr>
        <w:t>导致存储空间的浪费，</w:t>
      </w:r>
      <w:r>
        <w:rPr>
          <w:rFonts w:hint="eastAsia"/>
          <w:color w:val="000000"/>
        </w:rPr>
        <w:t>这是</w:t>
      </w:r>
      <w:r w:rsidRPr="00B40B3D">
        <w:rPr>
          <w:rFonts w:hint="eastAsia"/>
          <w:color w:val="000000"/>
        </w:rPr>
        <w:t>因为邻接矩阵的大多数元素都是</w:t>
      </w:r>
      <w:r>
        <w:rPr>
          <w:rFonts w:hint="eastAsia"/>
          <w:color w:val="000000"/>
        </w:rPr>
        <w:t>0</w:t>
      </w:r>
      <w:r w:rsidRPr="00B40B3D">
        <w:rPr>
          <w:rFonts w:hint="eastAsia"/>
          <w:color w:val="000000"/>
        </w:rPr>
        <w:t>。</w:t>
      </w:r>
      <w:r w:rsidR="00543694" w:rsidRPr="00543694">
        <w:rPr>
          <w:rFonts w:hint="eastAsia"/>
          <w:color w:val="000000"/>
        </w:rPr>
        <w:t>因此，为了表示稀疏的无向图，提出了一个邻接表</w:t>
      </w:r>
      <w:r w:rsidR="00FB36CF">
        <w:rPr>
          <w:rFonts w:hint="eastAsia"/>
          <w:color w:val="000000"/>
        </w:rPr>
        <w:t>的表示方法</w:t>
      </w:r>
      <w:r w:rsidR="00543694" w:rsidRPr="00543694">
        <w:rPr>
          <w:rFonts w:hint="eastAsia"/>
          <w:color w:val="000000"/>
        </w:rPr>
        <w:t>，</w:t>
      </w:r>
      <w:r w:rsidR="00FB36CF">
        <w:rPr>
          <w:rFonts w:hint="eastAsia"/>
          <w:color w:val="000000"/>
        </w:rPr>
        <w:t>其</w:t>
      </w:r>
      <w:r w:rsidR="00543694" w:rsidRPr="00543694">
        <w:rPr>
          <w:rFonts w:hint="eastAsia"/>
          <w:color w:val="000000"/>
        </w:rPr>
        <w:t>对于每个节点，创建一个包含邻接信息的单一链接表。用邻接表表示图形可以大大减少内存浪费，但由于每条边在无向无重的图形中出现两次，从邻接表中删除重复的边可以节省更多存储空间。</w:t>
      </w:r>
    </w:p>
    <w:p w14:paraId="148DECDF" w14:textId="5383D8F0" w:rsidR="00507B01" w:rsidRDefault="00507B01" w:rsidP="00AB7010">
      <w:pPr>
        <w:pStyle w:val="a4"/>
        <w:ind w:left="480"/>
      </w:pPr>
      <w:bookmarkStart w:id="101" w:name="_Toc133422011"/>
      <w:r>
        <w:rPr>
          <w:rFonts w:hint="eastAsia"/>
        </w:rPr>
        <w:t xml:space="preserve">2.1.2 </w:t>
      </w:r>
      <w:r w:rsidR="001679E9">
        <w:rPr>
          <w:rFonts w:hint="eastAsia"/>
        </w:rPr>
        <w:t>复杂网络的主要研究</w:t>
      </w:r>
      <w:r w:rsidR="00F7466D">
        <w:rPr>
          <w:rFonts w:hint="eastAsia"/>
        </w:rPr>
        <w:t>内容</w:t>
      </w:r>
      <w:bookmarkEnd w:id="101"/>
    </w:p>
    <w:p w14:paraId="7DB9DAEE" w14:textId="78E61F1A" w:rsidR="00543694" w:rsidRDefault="00543694" w:rsidP="00081719">
      <w:pPr>
        <w:spacing w:line="400" w:lineRule="atLeast"/>
        <w:ind w:firstLineChars="200" w:firstLine="480"/>
        <w:rPr>
          <w:szCs w:val="24"/>
        </w:rPr>
      </w:pPr>
      <w:r w:rsidRPr="00543694">
        <w:rPr>
          <w:rFonts w:hint="eastAsia"/>
          <w:szCs w:val="24"/>
        </w:rPr>
        <w:t>研究复杂网络的主要方面</w:t>
      </w:r>
      <w:r w:rsidR="00115EF3">
        <w:rPr>
          <w:rFonts w:hint="eastAsia"/>
          <w:szCs w:val="24"/>
        </w:rPr>
        <w:t>包括</w:t>
      </w:r>
      <w:r w:rsidRPr="00543694">
        <w:rPr>
          <w:rFonts w:hint="eastAsia"/>
          <w:szCs w:val="24"/>
        </w:rPr>
        <w:t>网络的结构稳定性、</w:t>
      </w:r>
      <w:r w:rsidR="00115EF3" w:rsidRPr="00543694">
        <w:rPr>
          <w:rFonts w:hint="eastAsia"/>
          <w:szCs w:val="24"/>
        </w:rPr>
        <w:t>网络上模型的特性、</w:t>
      </w:r>
      <w:r w:rsidRPr="00543694">
        <w:rPr>
          <w:rFonts w:hint="eastAsia"/>
          <w:szCs w:val="24"/>
        </w:rPr>
        <w:t>网络进化的统计规律、</w:t>
      </w:r>
      <w:r w:rsidR="00115EF3" w:rsidRPr="00543694">
        <w:rPr>
          <w:rFonts w:hint="eastAsia"/>
          <w:szCs w:val="24"/>
        </w:rPr>
        <w:t>网络的几何特性、</w:t>
      </w:r>
      <w:r w:rsidRPr="00543694">
        <w:rPr>
          <w:rFonts w:hint="eastAsia"/>
          <w:szCs w:val="24"/>
        </w:rPr>
        <w:t>网络形成的机制、网络进化动态的机制等。</w:t>
      </w:r>
      <w:r w:rsidR="008E1D09" w:rsidRPr="008E1D09">
        <w:rPr>
          <w:rFonts w:hint="eastAsia"/>
          <w:szCs w:val="24"/>
        </w:rPr>
        <w:t>在自然科学中，网络主要在节点、社区和图层面上进行研究。在节点层面，</w:t>
      </w:r>
      <w:r w:rsidR="008E1D09">
        <w:rPr>
          <w:rFonts w:hint="eastAsia"/>
          <w:szCs w:val="24"/>
        </w:rPr>
        <w:t>包括</w:t>
      </w:r>
      <w:r w:rsidR="008E1D09" w:rsidRPr="008E1D09">
        <w:rPr>
          <w:rFonts w:hint="eastAsia"/>
          <w:szCs w:val="24"/>
        </w:rPr>
        <w:t>聚集及其分布特性、秩序相关性、最短距离及其分布特性、节点相互依赖及其分布特性</w:t>
      </w:r>
      <w:r w:rsidR="008E1D09">
        <w:rPr>
          <w:rFonts w:hint="eastAsia"/>
          <w:szCs w:val="24"/>
        </w:rPr>
        <w:t>、</w:t>
      </w:r>
      <w:r w:rsidR="008E1D09" w:rsidRPr="008E1D09">
        <w:rPr>
          <w:rFonts w:hint="eastAsia"/>
          <w:szCs w:val="24"/>
        </w:rPr>
        <w:t>节点秩序及其分布特性、</w:t>
      </w:r>
      <w:r w:rsidR="00B77582">
        <w:rPr>
          <w:rFonts w:hint="eastAsia"/>
          <w:szCs w:val="24"/>
        </w:rPr>
        <w:t>。</w:t>
      </w:r>
      <w:r w:rsidR="008E1D09" w:rsidRPr="008E1D09">
        <w:rPr>
          <w:rFonts w:hint="eastAsia"/>
          <w:szCs w:val="24"/>
        </w:rPr>
        <w:t>社区层面主要包括社区的发现和发展。</w:t>
      </w:r>
    </w:p>
    <w:p w14:paraId="3F21213C" w14:textId="7F018AC2" w:rsidR="00543694" w:rsidRDefault="00543694" w:rsidP="00081719">
      <w:pPr>
        <w:spacing w:line="400" w:lineRule="atLeast"/>
        <w:ind w:firstLineChars="200" w:firstLine="480"/>
        <w:rPr>
          <w:szCs w:val="24"/>
        </w:rPr>
      </w:pPr>
      <w:r w:rsidRPr="00543694">
        <w:rPr>
          <w:rFonts w:hint="eastAsia"/>
          <w:szCs w:val="24"/>
        </w:rPr>
        <w:t>在复杂网络分析中，有三个成熟的研究</w:t>
      </w:r>
      <w:r w:rsidR="00115EF3">
        <w:rPr>
          <w:rFonts w:hint="eastAsia"/>
          <w:szCs w:val="24"/>
        </w:rPr>
        <w:t>方向和</w:t>
      </w:r>
      <w:r w:rsidRPr="00543694">
        <w:rPr>
          <w:rFonts w:hint="eastAsia"/>
          <w:szCs w:val="24"/>
        </w:rPr>
        <w:t>领域：链接预测、影响最大化和关联检测</w:t>
      </w:r>
      <w:r w:rsidR="002C1AA1">
        <w:rPr>
          <w:rFonts w:hint="eastAsia"/>
          <w:szCs w:val="24"/>
        </w:rPr>
        <w:t>。</w:t>
      </w:r>
      <w:r w:rsidRPr="00543694">
        <w:rPr>
          <w:rFonts w:hint="eastAsia"/>
          <w:szCs w:val="24"/>
        </w:rPr>
        <w:t>链接预测是一种预测在网络中尚未形成连接边缘的两个节点之间建立链接的概率的方法，其依据是已经知道的关于节点和网络结构的信息。</w:t>
      </w:r>
      <w:r w:rsidR="009D1F85" w:rsidRPr="009D1F85">
        <w:rPr>
          <w:rFonts w:hint="eastAsia"/>
          <w:szCs w:val="24"/>
        </w:rPr>
        <w:t>影响力最大化是影响力传播领域中被广泛研究的一个基本问题</w:t>
      </w:r>
      <w:r w:rsidR="00B77582">
        <w:rPr>
          <w:rFonts w:hint="eastAsia"/>
          <w:szCs w:val="24"/>
        </w:rPr>
        <w:t>。</w:t>
      </w:r>
      <w:r w:rsidR="009D1F85" w:rsidRPr="009D1F85">
        <w:rPr>
          <w:rFonts w:hint="eastAsia"/>
          <w:szCs w:val="24"/>
        </w:rPr>
        <w:t>它涉及到在一个给定的网络传播模型中寻找一组节点来最大化一组节点的最终影响力。</w:t>
      </w:r>
      <w:r w:rsidR="002C1AA1">
        <w:rPr>
          <w:rFonts w:hint="eastAsia"/>
          <w:szCs w:val="24"/>
        </w:rPr>
        <w:t>社团</w:t>
      </w:r>
      <w:r w:rsidRPr="00543694">
        <w:rPr>
          <w:rFonts w:hint="eastAsia"/>
          <w:szCs w:val="24"/>
        </w:rPr>
        <w:t>检测一般指的是搜索网络中密切相关的部分，称为</w:t>
      </w:r>
      <w:r w:rsidR="002C1AA1">
        <w:rPr>
          <w:rFonts w:hint="eastAsia"/>
          <w:szCs w:val="24"/>
        </w:rPr>
        <w:t>社团</w:t>
      </w:r>
      <w:r w:rsidRPr="00543694">
        <w:rPr>
          <w:rFonts w:hint="eastAsia"/>
          <w:szCs w:val="24"/>
        </w:rPr>
        <w:t>。</w:t>
      </w:r>
      <w:r w:rsidR="002C1AA1" w:rsidRPr="002C1AA1">
        <w:rPr>
          <w:rFonts w:hint="eastAsia"/>
          <w:szCs w:val="24"/>
        </w:rPr>
        <w:t>虽然每个研究方向都有不同的方面和重点，但它们都追求相同的研究目标：发现和描述网络结构的拓扑特性；找到这些拓扑特性的更好的衡量标准；通过研究网络中单个节点的特性和整个网络的结构，</w:t>
      </w:r>
      <w:r w:rsidR="009D1F85">
        <w:rPr>
          <w:rFonts w:hint="eastAsia"/>
          <w:szCs w:val="24"/>
        </w:rPr>
        <w:t>进行</w:t>
      </w:r>
      <w:r w:rsidR="002C1AA1" w:rsidRPr="002C1AA1">
        <w:rPr>
          <w:rFonts w:hint="eastAsia"/>
          <w:szCs w:val="24"/>
        </w:rPr>
        <w:t>分析和预测网络行为；</w:t>
      </w:r>
      <w:r w:rsidR="009D1F85">
        <w:rPr>
          <w:rFonts w:hint="eastAsia"/>
          <w:szCs w:val="24"/>
        </w:rPr>
        <w:t>并且</w:t>
      </w:r>
      <w:r w:rsidR="002C1AA1" w:rsidRPr="002C1AA1">
        <w:rPr>
          <w:rFonts w:hint="eastAsia"/>
          <w:szCs w:val="24"/>
        </w:rPr>
        <w:t>追求的是同样的研究目标：建立网络模型，以更好地理解产生网络统计特性的意义和机制；提出改善网络性能的有效方法</w:t>
      </w:r>
      <w:r w:rsidR="00B77582">
        <w:rPr>
          <w:rFonts w:hint="eastAsia"/>
          <w:szCs w:val="24"/>
        </w:rPr>
        <w:t>。</w:t>
      </w:r>
      <w:r w:rsidR="002C1AA1" w:rsidRPr="002C1AA1">
        <w:rPr>
          <w:rFonts w:hint="eastAsia"/>
          <w:szCs w:val="24"/>
        </w:rPr>
        <w:t>网络建模可以更好地理解产生网络统计数据的意义和机制，并提出改善网络性能的有效</w:t>
      </w:r>
      <w:r w:rsidR="009D1F85">
        <w:rPr>
          <w:rFonts w:hint="eastAsia"/>
          <w:szCs w:val="24"/>
        </w:rPr>
        <w:t>算</w:t>
      </w:r>
      <w:r w:rsidR="002C1AA1" w:rsidRPr="002C1AA1">
        <w:rPr>
          <w:rFonts w:hint="eastAsia"/>
          <w:szCs w:val="24"/>
        </w:rPr>
        <w:t>法。</w:t>
      </w:r>
    </w:p>
    <w:p w14:paraId="776877D8" w14:textId="15899C27" w:rsidR="009D24A4" w:rsidRDefault="00507B01" w:rsidP="00AB7010">
      <w:pPr>
        <w:pStyle w:val="a3"/>
      </w:pPr>
      <w:bookmarkStart w:id="102" w:name="_Toc133422012"/>
      <w:r>
        <w:rPr>
          <w:rFonts w:hint="eastAsia"/>
        </w:rPr>
        <w:t xml:space="preserve">2.2 </w:t>
      </w:r>
      <w:r w:rsidR="001679E9">
        <w:rPr>
          <w:rFonts w:hint="eastAsia"/>
        </w:rPr>
        <w:t>社团检测算法</w:t>
      </w:r>
      <w:r w:rsidR="00B07F9A">
        <w:rPr>
          <w:rFonts w:hint="eastAsia"/>
        </w:rPr>
        <w:t>的研究</w:t>
      </w:r>
      <w:bookmarkEnd w:id="102"/>
    </w:p>
    <w:p w14:paraId="24113645" w14:textId="36285540" w:rsidR="000037EB" w:rsidRDefault="000037EB" w:rsidP="00081719">
      <w:pPr>
        <w:spacing w:line="400" w:lineRule="atLeast"/>
        <w:ind w:firstLineChars="200" w:firstLine="480"/>
      </w:pPr>
      <w:r w:rsidRPr="000037EB">
        <w:rPr>
          <w:rFonts w:hint="eastAsia"/>
        </w:rPr>
        <w:t>纽曼等人</w:t>
      </w:r>
      <w:r w:rsidRPr="000037EB">
        <w:rPr>
          <w:rFonts w:hint="eastAsia"/>
        </w:rPr>
        <w:t>[</w:t>
      </w:r>
      <w:r w:rsidR="008C6877">
        <w:t>3</w:t>
      </w:r>
      <w:r w:rsidRPr="000037EB">
        <w:rPr>
          <w:rFonts w:hint="eastAsia"/>
        </w:rPr>
        <w:t>]</w:t>
      </w:r>
      <w:r w:rsidRPr="000037EB">
        <w:rPr>
          <w:rFonts w:hint="eastAsia"/>
        </w:rPr>
        <w:t>在</w:t>
      </w:r>
      <w:r w:rsidRPr="000037EB">
        <w:rPr>
          <w:rFonts w:hint="eastAsia"/>
        </w:rPr>
        <w:t>2002</w:t>
      </w:r>
      <w:r w:rsidRPr="000037EB">
        <w:rPr>
          <w:rFonts w:hint="eastAsia"/>
        </w:rPr>
        <w:t>年</w:t>
      </w:r>
      <w:r w:rsidR="00853742">
        <w:rPr>
          <w:rFonts w:hint="eastAsia"/>
        </w:rPr>
        <w:t>第一次</w:t>
      </w:r>
      <w:r w:rsidRPr="000037EB">
        <w:rPr>
          <w:rFonts w:hint="eastAsia"/>
        </w:rPr>
        <w:t>提出了</w:t>
      </w:r>
      <w:r>
        <w:rPr>
          <w:rFonts w:hint="eastAsia"/>
        </w:rPr>
        <w:t>社团</w:t>
      </w:r>
      <w:r w:rsidRPr="000037EB">
        <w:rPr>
          <w:rFonts w:hint="eastAsia"/>
        </w:rPr>
        <w:t>结构的</w:t>
      </w:r>
      <w:r w:rsidR="00853742">
        <w:rPr>
          <w:rFonts w:hint="eastAsia"/>
        </w:rPr>
        <w:t>相关</w:t>
      </w:r>
      <w:r w:rsidRPr="000037EB">
        <w:rPr>
          <w:rFonts w:hint="eastAsia"/>
        </w:rPr>
        <w:t>概念，概念</w:t>
      </w:r>
      <w:r w:rsidR="009E5CAB">
        <w:rPr>
          <w:rFonts w:hint="eastAsia"/>
        </w:rPr>
        <w:t>一经</w:t>
      </w:r>
      <w:r w:rsidRPr="000037EB">
        <w:rPr>
          <w:rFonts w:hint="eastAsia"/>
        </w:rPr>
        <w:t>提出，复杂网络分析中的</w:t>
      </w:r>
      <w:r w:rsidR="00853742">
        <w:rPr>
          <w:rFonts w:hint="eastAsia"/>
        </w:rPr>
        <w:t>社团</w:t>
      </w:r>
      <w:r w:rsidRPr="000037EB">
        <w:rPr>
          <w:rFonts w:hint="eastAsia"/>
        </w:rPr>
        <w:t>检测问题正式流行</w:t>
      </w:r>
      <w:r w:rsidR="009E5CAB">
        <w:rPr>
          <w:rFonts w:hint="eastAsia"/>
        </w:rPr>
        <w:t>了</w:t>
      </w:r>
      <w:r w:rsidRPr="000037EB">
        <w:rPr>
          <w:rFonts w:hint="eastAsia"/>
        </w:rPr>
        <w:t>起来。</w:t>
      </w:r>
      <w:r>
        <w:rPr>
          <w:rFonts w:hint="eastAsia"/>
        </w:rPr>
        <w:t>社检测</w:t>
      </w:r>
      <w:r w:rsidRPr="000037EB">
        <w:rPr>
          <w:rFonts w:hint="eastAsia"/>
        </w:rPr>
        <w:t>是一个研究领域，它利用网络中包含的信息，通过某些搜索方法来揭示网络中的</w:t>
      </w:r>
      <w:r>
        <w:rPr>
          <w:rFonts w:hint="eastAsia"/>
        </w:rPr>
        <w:t>社团</w:t>
      </w:r>
      <w:r w:rsidRPr="000037EB">
        <w:rPr>
          <w:rFonts w:hint="eastAsia"/>
        </w:rPr>
        <w:t>结构。这是理解复杂网络的复杂结构的重要一步。</w:t>
      </w:r>
    </w:p>
    <w:p w14:paraId="13A53A0F" w14:textId="7565AD8A" w:rsidR="003C097E" w:rsidRPr="003C097E" w:rsidRDefault="003C097E" w:rsidP="005D578E">
      <w:pPr>
        <w:spacing w:line="400" w:lineRule="atLeast"/>
        <w:ind w:firstLineChars="200" w:firstLine="480"/>
      </w:pPr>
      <w:r w:rsidRPr="003C097E">
        <w:rPr>
          <w:rFonts w:hint="eastAsia"/>
        </w:rPr>
        <w:lastRenderedPageBreak/>
        <w:t>近几十年来，</w:t>
      </w:r>
      <w:r>
        <w:rPr>
          <w:rFonts w:hint="eastAsia"/>
        </w:rPr>
        <w:t>社团检测</w:t>
      </w:r>
      <w:r w:rsidRPr="003C097E">
        <w:rPr>
          <w:rFonts w:hint="eastAsia"/>
        </w:rPr>
        <w:t>受到了研究人员的极大关注，并提出了许多</w:t>
      </w:r>
      <w:r>
        <w:rPr>
          <w:rFonts w:hint="eastAsia"/>
        </w:rPr>
        <w:t>社团检测</w:t>
      </w:r>
      <w:r w:rsidRPr="003C097E">
        <w:rPr>
          <w:rFonts w:hint="eastAsia"/>
        </w:rPr>
        <w:t>算法</w:t>
      </w:r>
      <w:r w:rsidR="00B77582">
        <w:rPr>
          <w:rFonts w:hint="eastAsia"/>
        </w:rPr>
        <w:t>。</w:t>
      </w:r>
      <w:r w:rsidRPr="003C097E">
        <w:rPr>
          <w:rFonts w:hint="eastAsia"/>
        </w:rPr>
        <w:t>它们大致可分为基于模块化的</w:t>
      </w:r>
      <w:r>
        <w:t>社团检测</w:t>
      </w:r>
      <w:r w:rsidRPr="003C097E">
        <w:rPr>
          <w:rFonts w:hint="eastAsia"/>
        </w:rPr>
        <w:t>算法、基于标签传播的</w:t>
      </w:r>
      <w:r>
        <w:t>社团检测</w:t>
      </w:r>
      <w:r w:rsidRPr="003C097E">
        <w:rPr>
          <w:rFonts w:hint="eastAsia"/>
        </w:rPr>
        <w:t>算法、基于分层分组的关联识别算法、基于随机块模型的</w:t>
      </w:r>
      <w:r>
        <w:rPr>
          <w:rFonts w:hint="eastAsia"/>
        </w:rPr>
        <w:t>社团检测</w:t>
      </w:r>
      <w:r w:rsidRPr="003C097E">
        <w:rPr>
          <w:rFonts w:hint="eastAsia"/>
        </w:rPr>
        <w:t>算法和基于非负矩阵分解的</w:t>
      </w:r>
      <w:r>
        <w:rPr>
          <w:rFonts w:hint="eastAsia"/>
        </w:rPr>
        <w:t>社团检测</w:t>
      </w:r>
      <w:r w:rsidRPr="003C097E">
        <w:rPr>
          <w:rFonts w:hint="eastAsia"/>
        </w:rPr>
        <w:t>算法</w:t>
      </w:r>
      <w:r w:rsidR="00B77582">
        <w:rPr>
          <w:rFonts w:hint="eastAsia"/>
        </w:rPr>
        <w:t>。</w:t>
      </w:r>
      <w:r w:rsidRPr="003C097E">
        <w:rPr>
          <w:rFonts w:hint="eastAsia"/>
        </w:rPr>
        <w:t>在这篇文章中，</w:t>
      </w:r>
      <w:r>
        <w:rPr>
          <w:rFonts w:hint="eastAsia"/>
        </w:rPr>
        <w:t>将介绍具体</w:t>
      </w:r>
      <w:r w:rsidRPr="003C097E">
        <w:rPr>
          <w:rFonts w:hint="eastAsia"/>
        </w:rPr>
        <w:t>的</w:t>
      </w:r>
      <w:r>
        <w:t>社团检测</w:t>
      </w:r>
      <w:r w:rsidRPr="003C097E">
        <w:rPr>
          <w:rFonts w:hint="eastAsia"/>
        </w:rPr>
        <w:t>算法</w:t>
      </w:r>
      <w:r>
        <w:rPr>
          <w:rFonts w:hint="eastAsia"/>
        </w:rPr>
        <w:t>对各种社团的检测</w:t>
      </w:r>
      <w:r w:rsidRPr="003C097E">
        <w:rPr>
          <w:rFonts w:hint="eastAsia"/>
        </w:rPr>
        <w:t>。</w:t>
      </w:r>
    </w:p>
    <w:p w14:paraId="233B835E" w14:textId="64918FA7" w:rsidR="008935EB" w:rsidRDefault="00507B01" w:rsidP="00AB7010">
      <w:pPr>
        <w:pStyle w:val="a4"/>
        <w:ind w:left="480"/>
      </w:pPr>
      <w:bookmarkStart w:id="103" w:name="_Toc133422013"/>
      <w:r>
        <w:rPr>
          <w:rFonts w:hint="eastAsia"/>
        </w:rPr>
        <w:t>2.2.1</w:t>
      </w:r>
      <w:r w:rsidR="001679E9">
        <w:t xml:space="preserve"> </w:t>
      </w:r>
      <w:r w:rsidR="001679E9">
        <w:rPr>
          <w:rFonts w:hint="eastAsia"/>
        </w:rPr>
        <w:t>基于标签传播的社团检测算法</w:t>
      </w:r>
      <w:bookmarkEnd w:id="103"/>
    </w:p>
    <w:p w14:paraId="3F40ECE8" w14:textId="40F0BFE1" w:rsidR="008935EB" w:rsidRDefault="008935EB" w:rsidP="005D578E">
      <w:pPr>
        <w:spacing w:line="400" w:lineRule="atLeast"/>
        <w:rPr>
          <w:szCs w:val="24"/>
        </w:rPr>
      </w:pPr>
      <w:r>
        <w:rPr>
          <w:rFonts w:hint="eastAsia"/>
          <w:szCs w:val="24"/>
        </w:rPr>
        <w:t xml:space="preserve"> </w:t>
      </w:r>
      <w:r>
        <w:rPr>
          <w:szCs w:val="24"/>
        </w:rPr>
        <w:t xml:space="preserve">  </w:t>
      </w:r>
      <w:r w:rsidR="001D6B64">
        <w:rPr>
          <w:szCs w:val="24"/>
        </w:rPr>
        <w:t xml:space="preserve">    </w:t>
      </w:r>
      <w:r>
        <w:rPr>
          <w:szCs w:val="24"/>
        </w:rPr>
        <w:t xml:space="preserve"> </w:t>
      </w:r>
      <w:r w:rsidR="006E6D97" w:rsidRPr="006E6D97">
        <w:rPr>
          <w:rFonts w:hint="eastAsia"/>
          <w:szCs w:val="24"/>
        </w:rPr>
        <w:t>自</w:t>
      </w:r>
      <w:r w:rsidR="006E6D97" w:rsidRPr="006E6D97">
        <w:rPr>
          <w:rFonts w:hint="eastAsia"/>
          <w:szCs w:val="24"/>
        </w:rPr>
        <w:t>2007</w:t>
      </w:r>
      <w:r w:rsidR="006E6D97" w:rsidRPr="006E6D97">
        <w:rPr>
          <w:rFonts w:hint="eastAsia"/>
          <w:szCs w:val="24"/>
        </w:rPr>
        <w:t>年发表第一个用于社区检测的标签传播算法</w:t>
      </w:r>
      <w:r w:rsidR="006E6D97" w:rsidRPr="006E6D97">
        <w:rPr>
          <w:rFonts w:hint="eastAsia"/>
          <w:szCs w:val="24"/>
        </w:rPr>
        <w:t>[</w:t>
      </w:r>
      <w:r w:rsidR="008C6877">
        <w:rPr>
          <w:szCs w:val="24"/>
        </w:rPr>
        <w:t>2</w:t>
      </w:r>
      <w:r w:rsidR="006E6D97" w:rsidRPr="006E6D97">
        <w:rPr>
          <w:rFonts w:hint="eastAsia"/>
          <w:szCs w:val="24"/>
        </w:rPr>
        <w:t>]</w:t>
      </w:r>
      <w:r w:rsidR="006E6D97" w:rsidRPr="006E6D97">
        <w:rPr>
          <w:rFonts w:hint="eastAsia"/>
          <w:szCs w:val="24"/>
        </w:rPr>
        <w:t>以来，研究人员一直试图增强算法的稳定性并提高结果的准确性。</w:t>
      </w:r>
      <w:r w:rsidR="006E6D97" w:rsidRPr="006E6D97">
        <w:rPr>
          <w:rFonts w:hint="eastAsia"/>
          <w:szCs w:val="24"/>
        </w:rPr>
        <w:t>LPA</w:t>
      </w:r>
      <w:r w:rsidR="006E6D97" w:rsidRPr="006E6D97">
        <w:rPr>
          <w:rFonts w:hint="eastAsia"/>
          <w:szCs w:val="24"/>
        </w:rPr>
        <w:t>是一种具有许多缺点的非确定性算法。</w:t>
      </w:r>
      <w:r w:rsidR="006E6D97" w:rsidRPr="006E6D97">
        <w:rPr>
          <w:rFonts w:hint="eastAsia"/>
          <w:szCs w:val="24"/>
        </w:rPr>
        <w:t>LPA</w:t>
      </w:r>
      <w:r w:rsidR="006E6D97" w:rsidRPr="006E6D97">
        <w:rPr>
          <w:rFonts w:hint="eastAsia"/>
          <w:szCs w:val="24"/>
        </w:rPr>
        <w:t>在更新标签时只使用一跳邻域提供的信息，这忽略了高层结构提供的信息。另一个问题，所有的节点和</w:t>
      </w:r>
      <w:proofErr w:type="gramStart"/>
      <w:r w:rsidR="006E6D97" w:rsidRPr="006E6D97">
        <w:rPr>
          <w:rFonts w:hint="eastAsia"/>
          <w:szCs w:val="24"/>
        </w:rPr>
        <w:t>边</w:t>
      </w:r>
      <w:proofErr w:type="gramEnd"/>
      <w:r w:rsidR="006E6D97" w:rsidRPr="006E6D97">
        <w:rPr>
          <w:rFonts w:hint="eastAsia"/>
          <w:szCs w:val="24"/>
        </w:rPr>
        <w:t>都是相等的，并且没有给出重要性函数。此外，算法使用的随机性导致其他人中的不同社区结构在同一网络上运行。因此，已经研究了各种策略来改进</w:t>
      </w:r>
      <w:r w:rsidR="006E6D97" w:rsidRPr="006E6D97">
        <w:rPr>
          <w:rFonts w:hint="eastAsia"/>
          <w:szCs w:val="24"/>
        </w:rPr>
        <w:t>LPA</w:t>
      </w:r>
      <w:r w:rsidR="006E6D97" w:rsidRPr="006E6D97">
        <w:rPr>
          <w:rFonts w:hint="eastAsia"/>
          <w:szCs w:val="24"/>
        </w:rPr>
        <w:t>算法。在下文中，我们将更详细地讨论它们。</w:t>
      </w:r>
    </w:p>
    <w:p w14:paraId="28569C79" w14:textId="5C1F1D74" w:rsidR="006E6D97" w:rsidRDefault="006E6D97" w:rsidP="005D578E">
      <w:pPr>
        <w:spacing w:line="400" w:lineRule="atLeast"/>
        <w:rPr>
          <w:szCs w:val="24"/>
        </w:rPr>
      </w:pPr>
      <w:r>
        <w:rPr>
          <w:szCs w:val="24"/>
        </w:rPr>
        <w:t xml:space="preserve">   </w:t>
      </w:r>
      <w:r w:rsidR="001D6B64">
        <w:rPr>
          <w:szCs w:val="24"/>
        </w:rPr>
        <w:t xml:space="preserve">    </w:t>
      </w:r>
      <w:r>
        <w:rPr>
          <w:szCs w:val="24"/>
        </w:rPr>
        <w:t xml:space="preserve"> </w:t>
      </w:r>
      <w:proofErr w:type="spellStart"/>
      <w:r w:rsidRPr="006E6D97">
        <w:rPr>
          <w:szCs w:val="24"/>
        </w:rPr>
        <w:t>LPAm</w:t>
      </w:r>
      <w:proofErr w:type="spellEnd"/>
      <w:r w:rsidRPr="006E6D97">
        <w:rPr>
          <w:rFonts w:hint="eastAsia"/>
          <w:szCs w:val="24"/>
        </w:rPr>
        <w:t>：</w:t>
      </w:r>
      <w:r w:rsidRPr="006E6D97">
        <w:rPr>
          <w:szCs w:val="24"/>
        </w:rPr>
        <w:t>Barber</w:t>
      </w:r>
      <w:r w:rsidRPr="006E6D97">
        <w:rPr>
          <w:rFonts w:hint="eastAsia"/>
          <w:szCs w:val="24"/>
        </w:rPr>
        <w:t>和</w:t>
      </w:r>
      <w:r w:rsidRPr="006E6D97">
        <w:rPr>
          <w:szCs w:val="24"/>
        </w:rPr>
        <w:t>Clark [</w:t>
      </w:r>
      <w:r w:rsidR="008C6877">
        <w:rPr>
          <w:szCs w:val="24"/>
        </w:rPr>
        <w:t>8</w:t>
      </w:r>
      <w:r w:rsidRPr="006E6D97">
        <w:rPr>
          <w:szCs w:val="24"/>
        </w:rPr>
        <w:t>]</w:t>
      </w:r>
      <w:r w:rsidRPr="006E6D97">
        <w:rPr>
          <w:rFonts w:hint="eastAsia"/>
          <w:szCs w:val="24"/>
        </w:rPr>
        <w:t>使用</w:t>
      </w:r>
      <w:r w:rsidRPr="006E6D97">
        <w:rPr>
          <w:szCs w:val="24"/>
        </w:rPr>
        <w:t>LPA</w:t>
      </w:r>
      <w:r w:rsidRPr="006E6D97">
        <w:rPr>
          <w:rFonts w:hint="eastAsia"/>
          <w:szCs w:val="24"/>
        </w:rPr>
        <w:t>来优化目标函数，其最大值对应于社区解。在这种方法中使用的模块化最大化遭受分辨率限制问题</w:t>
      </w:r>
      <w:r w:rsidRPr="006E6D97">
        <w:rPr>
          <w:szCs w:val="24"/>
        </w:rPr>
        <w:t>[</w:t>
      </w:r>
      <w:r w:rsidR="008C6877">
        <w:rPr>
          <w:szCs w:val="24"/>
        </w:rPr>
        <w:t>9</w:t>
      </w:r>
      <w:r w:rsidRPr="006E6D97">
        <w:rPr>
          <w:szCs w:val="24"/>
        </w:rPr>
        <w:t>]</w:t>
      </w:r>
      <w:r w:rsidRPr="006E6D97">
        <w:rPr>
          <w:rFonts w:hint="eastAsia"/>
          <w:szCs w:val="24"/>
        </w:rPr>
        <w:t>，并且可以获得较差的局部最大值。</w:t>
      </w:r>
    </w:p>
    <w:p w14:paraId="563F8F8D" w14:textId="115B57D5" w:rsidR="006E6D97" w:rsidRDefault="006E6D97" w:rsidP="005D578E">
      <w:pPr>
        <w:spacing w:line="400" w:lineRule="atLeast"/>
        <w:ind w:firstLineChars="200" w:firstLine="480"/>
        <w:rPr>
          <w:szCs w:val="24"/>
        </w:rPr>
      </w:pPr>
      <w:proofErr w:type="spellStart"/>
      <w:r w:rsidRPr="006E6D97">
        <w:rPr>
          <w:szCs w:val="24"/>
        </w:rPr>
        <w:t>LPAm</w:t>
      </w:r>
      <w:proofErr w:type="spellEnd"/>
      <w:r w:rsidRPr="006E6D97">
        <w:rPr>
          <w:szCs w:val="24"/>
        </w:rPr>
        <w:t>+</w:t>
      </w:r>
      <w:r w:rsidRPr="006E6D97">
        <w:rPr>
          <w:rFonts w:hint="eastAsia"/>
          <w:szCs w:val="24"/>
        </w:rPr>
        <w:t>：</w:t>
      </w:r>
      <w:r w:rsidRPr="006E6D97">
        <w:rPr>
          <w:szCs w:val="24"/>
        </w:rPr>
        <w:t>Liu</w:t>
      </w:r>
      <w:r w:rsidRPr="006E6D97">
        <w:rPr>
          <w:rFonts w:hint="eastAsia"/>
          <w:szCs w:val="24"/>
        </w:rPr>
        <w:t>和</w:t>
      </w:r>
      <w:r w:rsidRPr="006E6D97">
        <w:rPr>
          <w:szCs w:val="24"/>
        </w:rPr>
        <w:t>Murata [</w:t>
      </w:r>
      <w:r w:rsidR="003210D8">
        <w:rPr>
          <w:szCs w:val="24"/>
        </w:rPr>
        <w:t>1</w:t>
      </w:r>
      <w:r w:rsidR="008C6877">
        <w:rPr>
          <w:szCs w:val="24"/>
        </w:rPr>
        <w:t>0</w:t>
      </w:r>
      <w:r w:rsidRPr="006E6D97">
        <w:rPr>
          <w:szCs w:val="24"/>
        </w:rPr>
        <w:t>]</w:t>
      </w:r>
      <w:r w:rsidRPr="006E6D97">
        <w:rPr>
          <w:rFonts w:hint="eastAsia"/>
          <w:szCs w:val="24"/>
        </w:rPr>
        <w:t>提出了一种先进的模块化标签传播算法，使用多步贪婪凝聚算法（</w:t>
      </w:r>
      <w:r w:rsidRPr="006E6D97">
        <w:rPr>
          <w:szCs w:val="24"/>
        </w:rPr>
        <w:t>MSG</w:t>
      </w:r>
      <w:r w:rsidRPr="006E6D97">
        <w:rPr>
          <w:rFonts w:hint="eastAsia"/>
          <w:szCs w:val="24"/>
        </w:rPr>
        <w:t>），可以同时加入多对社区。</w:t>
      </w:r>
      <w:r w:rsidRPr="006E6D97">
        <w:rPr>
          <w:szCs w:val="24"/>
        </w:rPr>
        <w:t>MSG</w:t>
      </w:r>
      <w:r w:rsidRPr="006E6D97">
        <w:rPr>
          <w:rFonts w:hint="eastAsia"/>
          <w:szCs w:val="24"/>
        </w:rPr>
        <w:t>被用于避开</w:t>
      </w:r>
      <w:proofErr w:type="spellStart"/>
      <w:r w:rsidRPr="006E6D97">
        <w:rPr>
          <w:szCs w:val="24"/>
        </w:rPr>
        <w:t>LPAm</w:t>
      </w:r>
      <w:proofErr w:type="spellEnd"/>
      <w:r w:rsidRPr="006E6D97">
        <w:rPr>
          <w:rFonts w:hint="eastAsia"/>
          <w:szCs w:val="24"/>
        </w:rPr>
        <w:t>中模块度优化过程所涉及的局部极大值。</w:t>
      </w:r>
      <w:proofErr w:type="spellStart"/>
      <w:r w:rsidRPr="006E6D97">
        <w:rPr>
          <w:szCs w:val="24"/>
        </w:rPr>
        <w:t>LPAm</w:t>
      </w:r>
      <w:proofErr w:type="spellEnd"/>
      <w:r w:rsidRPr="006E6D97">
        <w:rPr>
          <w:rFonts w:hint="eastAsia"/>
          <w:szCs w:val="24"/>
        </w:rPr>
        <w:t>和</w:t>
      </w:r>
      <w:proofErr w:type="spellStart"/>
      <w:r w:rsidRPr="006E6D97">
        <w:rPr>
          <w:szCs w:val="24"/>
        </w:rPr>
        <w:t>LPAm</w:t>
      </w:r>
      <w:proofErr w:type="spellEnd"/>
      <w:r w:rsidRPr="006E6D97">
        <w:rPr>
          <w:szCs w:val="24"/>
        </w:rPr>
        <w:t>+</w:t>
      </w:r>
      <w:r w:rsidRPr="006E6D97">
        <w:rPr>
          <w:rFonts w:hint="eastAsia"/>
          <w:szCs w:val="24"/>
        </w:rPr>
        <w:t>两个算法的复杂</w:t>
      </w:r>
      <w:proofErr w:type="gramStart"/>
      <w:r w:rsidRPr="006E6D97">
        <w:rPr>
          <w:rFonts w:hint="eastAsia"/>
          <w:szCs w:val="24"/>
        </w:rPr>
        <w:t>度由于</w:t>
      </w:r>
      <w:proofErr w:type="gramEnd"/>
      <w:r w:rsidRPr="006E6D97">
        <w:rPr>
          <w:rFonts w:hint="eastAsia"/>
          <w:szCs w:val="24"/>
        </w:rPr>
        <w:t>模块度函数的最大化而不是线性的。</w:t>
      </w:r>
    </w:p>
    <w:p w14:paraId="083CF8F3" w14:textId="0EDC6FB8" w:rsidR="006E6D97" w:rsidRDefault="006E6D97" w:rsidP="005D578E">
      <w:pPr>
        <w:spacing w:line="400" w:lineRule="atLeast"/>
        <w:ind w:firstLineChars="200" w:firstLine="480"/>
        <w:rPr>
          <w:rFonts w:ascii="MS Mincho" w:hAnsi="MS Mincho" w:cs="MS Mincho"/>
          <w:szCs w:val="24"/>
        </w:rPr>
      </w:pPr>
      <w:r w:rsidRPr="006E6D97">
        <w:rPr>
          <w:szCs w:val="24"/>
        </w:rPr>
        <w:t>LPA-CNP</w:t>
      </w:r>
      <w:r w:rsidRPr="006E6D97">
        <w:rPr>
          <w:rFonts w:hint="eastAsia"/>
          <w:szCs w:val="24"/>
        </w:rPr>
        <w:t>：为了</w:t>
      </w:r>
      <w:r w:rsidR="00853742">
        <w:rPr>
          <w:rFonts w:hint="eastAsia"/>
          <w:szCs w:val="24"/>
        </w:rPr>
        <w:t>达到</w:t>
      </w:r>
      <w:r w:rsidRPr="006E6D97">
        <w:rPr>
          <w:rFonts w:hint="eastAsia"/>
          <w:szCs w:val="24"/>
        </w:rPr>
        <w:t>提高</w:t>
      </w:r>
      <w:r w:rsidRPr="006E6D97">
        <w:rPr>
          <w:szCs w:val="24"/>
        </w:rPr>
        <w:t>LPA</w:t>
      </w:r>
      <w:r w:rsidRPr="006E6D97">
        <w:rPr>
          <w:rFonts w:hint="eastAsia"/>
          <w:szCs w:val="24"/>
        </w:rPr>
        <w:t>的准确性</w:t>
      </w:r>
      <w:r w:rsidR="00853742">
        <w:rPr>
          <w:rFonts w:hint="eastAsia"/>
          <w:szCs w:val="24"/>
        </w:rPr>
        <w:t>的目的</w:t>
      </w:r>
      <w:r w:rsidRPr="006E6D97">
        <w:rPr>
          <w:rFonts w:hint="eastAsia"/>
          <w:szCs w:val="24"/>
        </w:rPr>
        <w:t>，</w:t>
      </w:r>
      <w:r w:rsidRPr="006E6D97">
        <w:rPr>
          <w:szCs w:val="24"/>
        </w:rPr>
        <w:t>Lou</w:t>
      </w:r>
      <w:r w:rsidRPr="006E6D97">
        <w:rPr>
          <w:rFonts w:hint="eastAsia"/>
          <w:szCs w:val="24"/>
        </w:rPr>
        <w:t>，</w:t>
      </w:r>
      <w:r w:rsidRPr="006E6D97">
        <w:rPr>
          <w:szCs w:val="24"/>
        </w:rPr>
        <w:t>Li</w:t>
      </w:r>
      <w:r w:rsidRPr="006E6D97">
        <w:rPr>
          <w:rFonts w:hint="eastAsia"/>
          <w:szCs w:val="24"/>
        </w:rPr>
        <w:t>和</w:t>
      </w:r>
      <w:r w:rsidRPr="006E6D97">
        <w:rPr>
          <w:szCs w:val="24"/>
        </w:rPr>
        <w:t>Zhao</w:t>
      </w:r>
      <w:r w:rsidRPr="006E6D97">
        <w:rPr>
          <w:rFonts w:hint="eastAsia"/>
          <w:szCs w:val="24"/>
        </w:rPr>
        <w:t>在</w:t>
      </w:r>
      <w:r w:rsidRPr="006E6D97">
        <w:rPr>
          <w:szCs w:val="24"/>
        </w:rPr>
        <w:t>[</w:t>
      </w:r>
      <w:r w:rsidR="008C6877">
        <w:rPr>
          <w:szCs w:val="24"/>
        </w:rPr>
        <w:t>11</w:t>
      </w:r>
      <w:r w:rsidRPr="006E6D97">
        <w:rPr>
          <w:szCs w:val="24"/>
        </w:rPr>
        <w:t>]</w:t>
      </w:r>
      <w:r w:rsidRPr="006E6D97">
        <w:rPr>
          <w:rFonts w:hint="eastAsia"/>
          <w:szCs w:val="24"/>
        </w:rPr>
        <w:t>中提出的算法使用加权相干邻域邻近度来计算一对顶点在同一社区内的概率。节点在</w:t>
      </w:r>
      <w:r w:rsidRPr="006E6D97">
        <w:rPr>
          <w:szCs w:val="24"/>
        </w:rPr>
        <w:t>LPA</w:t>
      </w:r>
      <w:r w:rsidRPr="006E6D97">
        <w:rPr>
          <w:rFonts w:hint="eastAsia"/>
          <w:szCs w:val="24"/>
        </w:rPr>
        <w:t>迭代过程中采用概率最大的标签。</w:t>
      </w:r>
    </w:p>
    <w:p w14:paraId="26DD6FD6" w14:textId="7728E3CF" w:rsidR="006E6D97" w:rsidRDefault="006E6D97" w:rsidP="005D578E">
      <w:pPr>
        <w:spacing w:line="400" w:lineRule="atLeast"/>
        <w:ind w:firstLineChars="200" w:firstLine="480"/>
        <w:rPr>
          <w:szCs w:val="24"/>
        </w:rPr>
      </w:pPr>
      <w:proofErr w:type="spellStart"/>
      <w:r w:rsidRPr="006E6D97">
        <w:rPr>
          <w:szCs w:val="24"/>
        </w:rPr>
        <w:t>LPAc</w:t>
      </w:r>
      <w:proofErr w:type="spellEnd"/>
      <w:r w:rsidRPr="006E6D97">
        <w:rPr>
          <w:rFonts w:hint="eastAsia"/>
          <w:szCs w:val="24"/>
        </w:rPr>
        <w:t>：</w:t>
      </w:r>
      <w:proofErr w:type="spellStart"/>
      <w:r w:rsidRPr="006E6D97">
        <w:rPr>
          <w:szCs w:val="24"/>
        </w:rPr>
        <w:t>K.Zhang</w:t>
      </w:r>
      <w:proofErr w:type="spellEnd"/>
      <w:r w:rsidRPr="006E6D97">
        <w:rPr>
          <w:rFonts w:hint="eastAsia"/>
          <w:szCs w:val="24"/>
        </w:rPr>
        <w:t>等人</w:t>
      </w:r>
      <w:r w:rsidRPr="006E6D97">
        <w:rPr>
          <w:szCs w:val="24"/>
        </w:rPr>
        <w:t>[</w:t>
      </w:r>
      <w:r w:rsidR="008C6877">
        <w:rPr>
          <w:szCs w:val="24"/>
        </w:rPr>
        <w:t>12</w:t>
      </w:r>
      <w:r w:rsidRPr="006E6D97">
        <w:rPr>
          <w:szCs w:val="24"/>
        </w:rPr>
        <w:t>]</w:t>
      </w:r>
      <w:r w:rsidRPr="006E6D97">
        <w:rPr>
          <w:rFonts w:hint="eastAsia"/>
          <w:szCs w:val="24"/>
        </w:rPr>
        <w:t>使用边聚类系数来更新节点而不是随机邻居节点的标签。</w:t>
      </w:r>
      <w:proofErr w:type="spellStart"/>
      <w:r w:rsidRPr="006E6D97">
        <w:rPr>
          <w:szCs w:val="24"/>
        </w:rPr>
        <w:t>LPAc</w:t>
      </w:r>
      <w:proofErr w:type="spellEnd"/>
      <w:r w:rsidRPr="006E6D97">
        <w:rPr>
          <w:rFonts w:hint="eastAsia"/>
          <w:szCs w:val="24"/>
        </w:rPr>
        <w:t>不考虑节点的重要性，并使用三角形计数，这在计算上是昂贵的</w:t>
      </w:r>
      <w:r w:rsidRPr="006E6D97">
        <w:rPr>
          <w:szCs w:val="24"/>
        </w:rPr>
        <w:t>[</w:t>
      </w:r>
      <w:r w:rsidR="003210D8">
        <w:rPr>
          <w:szCs w:val="24"/>
        </w:rPr>
        <w:t>22</w:t>
      </w:r>
      <w:r w:rsidRPr="006E6D97">
        <w:rPr>
          <w:szCs w:val="24"/>
        </w:rPr>
        <w:t>]</w:t>
      </w:r>
    </w:p>
    <w:p w14:paraId="282E086E" w14:textId="28057EBC" w:rsidR="006E6D97" w:rsidRDefault="006E6D97" w:rsidP="005D578E">
      <w:pPr>
        <w:spacing w:line="400" w:lineRule="atLeast"/>
        <w:ind w:firstLineChars="200" w:firstLine="480"/>
        <w:rPr>
          <w:rFonts w:ascii="MS Mincho" w:hAnsi="MS Mincho" w:cs="MS Mincho"/>
          <w:szCs w:val="24"/>
        </w:rPr>
      </w:pPr>
      <w:r w:rsidRPr="006E6D97">
        <w:rPr>
          <w:szCs w:val="24"/>
        </w:rPr>
        <w:t>NIBLPA</w:t>
      </w:r>
      <w:r w:rsidRPr="006E6D97">
        <w:rPr>
          <w:rFonts w:hint="eastAsia"/>
          <w:szCs w:val="24"/>
        </w:rPr>
        <w:t>：基于节点影响，</w:t>
      </w:r>
      <w:r w:rsidRPr="006E6D97">
        <w:rPr>
          <w:szCs w:val="24"/>
        </w:rPr>
        <w:t>Xing</w:t>
      </w:r>
      <w:r w:rsidRPr="006E6D97">
        <w:rPr>
          <w:rFonts w:hint="eastAsia"/>
          <w:szCs w:val="24"/>
        </w:rPr>
        <w:t>等人</w:t>
      </w:r>
      <w:r w:rsidRPr="006E6D97">
        <w:rPr>
          <w:szCs w:val="24"/>
        </w:rPr>
        <w:t>[</w:t>
      </w:r>
      <w:r w:rsidR="008C6877">
        <w:rPr>
          <w:szCs w:val="24"/>
        </w:rPr>
        <w:t>13</w:t>
      </w:r>
      <w:r w:rsidRPr="006E6D97">
        <w:rPr>
          <w:szCs w:val="24"/>
        </w:rPr>
        <w:t>]</w:t>
      </w:r>
      <w:r w:rsidRPr="006E6D97">
        <w:rPr>
          <w:rFonts w:hint="eastAsia"/>
          <w:szCs w:val="24"/>
        </w:rPr>
        <w:t>试图通过更新具有最大</w:t>
      </w:r>
      <w:r w:rsidRPr="006E6D97">
        <w:rPr>
          <w:szCs w:val="24"/>
        </w:rPr>
        <w:t>k</w:t>
      </w:r>
      <w:r w:rsidRPr="006E6D97">
        <w:rPr>
          <w:rFonts w:hint="eastAsia"/>
          <w:szCs w:val="24"/>
        </w:rPr>
        <w:t>壳层值的节点的标签来进一步提高</w:t>
      </w:r>
      <w:r w:rsidRPr="006E6D97">
        <w:rPr>
          <w:szCs w:val="24"/>
        </w:rPr>
        <w:t>LPA</w:t>
      </w:r>
      <w:r w:rsidRPr="006E6D97">
        <w:rPr>
          <w:rFonts w:hint="eastAsia"/>
          <w:szCs w:val="24"/>
        </w:rPr>
        <w:t>的性能。</w:t>
      </w:r>
    </w:p>
    <w:p w14:paraId="27485205" w14:textId="220CB605" w:rsidR="006E6D97" w:rsidRDefault="006E6D97" w:rsidP="005D578E">
      <w:pPr>
        <w:spacing w:line="400" w:lineRule="atLeast"/>
        <w:ind w:firstLineChars="200" w:firstLine="480"/>
        <w:rPr>
          <w:rFonts w:ascii="MS Mincho" w:hAnsi="MS Mincho" w:cs="MS Mincho"/>
          <w:szCs w:val="24"/>
        </w:rPr>
      </w:pPr>
      <w:r w:rsidRPr="006E6D97">
        <w:rPr>
          <w:szCs w:val="24"/>
        </w:rPr>
        <w:t>LPALC</w:t>
      </w:r>
      <w:r w:rsidRPr="006E6D97">
        <w:rPr>
          <w:rFonts w:hint="eastAsia"/>
          <w:szCs w:val="24"/>
        </w:rPr>
        <w:t>：</w:t>
      </w:r>
      <w:r w:rsidRPr="006E6D97">
        <w:rPr>
          <w:szCs w:val="24"/>
        </w:rPr>
        <w:t>X. -</w:t>
      </w:r>
      <w:r>
        <w:rPr>
          <w:rFonts w:hint="eastAsia"/>
          <w:szCs w:val="24"/>
        </w:rPr>
        <w:t>K</w:t>
      </w:r>
      <w:r w:rsidRPr="006E6D97">
        <w:rPr>
          <w:rFonts w:hint="eastAsia"/>
          <w:szCs w:val="24"/>
        </w:rPr>
        <w:t>。</w:t>
      </w:r>
      <w:r w:rsidRPr="006E6D97">
        <w:rPr>
          <w:szCs w:val="24"/>
        </w:rPr>
        <w:t>Zhang</w:t>
      </w:r>
      <w:r w:rsidRPr="006E6D97">
        <w:rPr>
          <w:rFonts w:hint="eastAsia"/>
          <w:szCs w:val="24"/>
        </w:rPr>
        <w:t>等人</w:t>
      </w:r>
      <w:r w:rsidRPr="006E6D97">
        <w:rPr>
          <w:szCs w:val="24"/>
        </w:rPr>
        <w:t>[</w:t>
      </w:r>
      <w:r w:rsidR="008C6877">
        <w:rPr>
          <w:szCs w:val="24"/>
        </w:rPr>
        <w:t>14</w:t>
      </w:r>
      <w:r w:rsidRPr="006E6D97">
        <w:rPr>
          <w:szCs w:val="24"/>
        </w:rPr>
        <w:t>]</w:t>
      </w:r>
      <w:r w:rsidRPr="006E6D97">
        <w:rPr>
          <w:rFonts w:hint="eastAsia"/>
          <w:szCs w:val="24"/>
        </w:rPr>
        <w:t>通过选择具有局部循环的最近邻居</w:t>
      </w:r>
      <w:r w:rsidR="00853742">
        <w:rPr>
          <w:rFonts w:hint="eastAsia"/>
          <w:szCs w:val="24"/>
        </w:rPr>
        <w:t>取代</w:t>
      </w:r>
      <w:r w:rsidRPr="006E6D97">
        <w:rPr>
          <w:rFonts w:hint="eastAsia"/>
          <w:szCs w:val="24"/>
        </w:rPr>
        <w:t>选择随机邻居来更新标签，从而改进了</w:t>
      </w:r>
      <w:r w:rsidRPr="006E6D97">
        <w:rPr>
          <w:szCs w:val="24"/>
        </w:rPr>
        <w:t>LPA</w:t>
      </w:r>
      <w:r w:rsidRPr="006E6D97">
        <w:rPr>
          <w:rFonts w:hint="eastAsia"/>
          <w:szCs w:val="24"/>
        </w:rPr>
        <w:t>过程。</w:t>
      </w:r>
    </w:p>
    <w:p w14:paraId="56FEDDF3" w14:textId="5CAFA67F" w:rsidR="006E6D97" w:rsidRDefault="006E6D97" w:rsidP="005D578E">
      <w:pPr>
        <w:spacing w:line="400" w:lineRule="atLeast"/>
        <w:ind w:firstLineChars="200" w:firstLine="480"/>
        <w:rPr>
          <w:rFonts w:ascii="MS Mincho" w:hAnsi="MS Mincho" w:cs="MS Mincho"/>
          <w:szCs w:val="24"/>
        </w:rPr>
      </w:pPr>
      <w:r w:rsidRPr="006E6D97">
        <w:rPr>
          <w:szCs w:val="24"/>
        </w:rPr>
        <w:t>LPA_NI</w:t>
      </w:r>
      <w:r w:rsidRPr="006E6D97">
        <w:rPr>
          <w:rFonts w:hint="eastAsia"/>
          <w:szCs w:val="24"/>
        </w:rPr>
        <w:t>：为了避免</w:t>
      </w:r>
      <w:r w:rsidRPr="006E6D97">
        <w:rPr>
          <w:szCs w:val="24"/>
        </w:rPr>
        <w:t>LPA</w:t>
      </w:r>
      <w:r w:rsidRPr="006E6D97">
        <w:rPr>
          <w:rFonts w:hint="eastAsia"/>
          <w:szCs w:val="24"/>
        </w:rPr>
        <w:t>迭代过程中的随机性，</w:t>
      </w:r>
      <w:r w:rsidRPr="006E6D97">
        <w:rPr>
          <w:szCs w:val="24"/>
        </w:rPr>
        <w:t>X. -</w:t>
      </w:r>
      <w:r>
        <w:rPr>
          <w:rFonts w:hint="eastAsia"/>
          <w:szCs w:val="24"/>
        </w:rPr>
        <w:t>K</w:t>
      </w:r>
      <w:r w:rsidRPr="006E6D97">
        <w:rPr>
          <w:rFonts w:hint="eastAsia"/>
          <w:szCs w:val="24"/>
        </w:rPr>
        <w:t>。</w:t>
      </w:r>
      <w:r w:rsidRPr="006E6D97">
        <w:rPr>
          <w:szCs w:val="24"/>
        </w:rPr>
        <w:t>Zhang</w:t>
      </w:r>
      <w:r w:rsidRPr="006E6D97">
        <w:rPr>
          <w:rFonts w:hint="eastAsia"/>
          <w:szCs w:val="24"/>
        </w:rPr>
        <w:t>等人在</w:t>
      </w:r>
      <w:r w:rsidRPr="006E6D97">
        <w:rPr>
          <w:szCs w:val="24"/>
        </w:rPr>
        <w:t>[</w:t>
      </w:r>
      <w:r w:rsidR="008C6877">
        <w:rPr>
          <w:szCs w:val="24"/>
        </w:rPr>
        <w:t>15</w:t>
      </w:r>
      <w:r w:rsidRPr="006E6D97">
        <w:rPr>
          <w:szCs w:val="24"/>
        </w:rPr>
        <w:t>]</w:t>
      </w:r>
      <w:r w:rsidRPr="006E6D97">
        <w:rPr>
          <w:rFonts w:hint="eastAsia"/>
          <w:szCs w:val="24"/>
        </w:rPr>
        <w:t>中将节点的标签更新顺序固定为节点重要性的降序。当多个标签是候选时，它们计算每个标签的影响，并选择影响最大的标签来</w:t>
      </w:r>
      <w:r w:rsidR="00853742">
        <w:rPr>
          <w:rFonts w:hint="eastAsia"/>
          <w:szCs w:val="24"/>
        </w:rPr>
        <w:t>达成</w:t>
      </w:r>
      <w:r w:rsidRPr="006E6D97">
        <w:rPr>
          <w:rFonts w:hint="eastAsia"/>
          <w:szCs w:val="24"/>
        </w:rPr>
        <w:t>更新节点标签。</w:t>
      </w:r>
    </w:p>
    <w:p w14:paraId="0C8E0712" w14:textId="5450FCD2" w:rsidR="006E6D97" w:rsidRDefault="006E6D97" w:rsidP="005D578E">
      <w:pPr>
        <w:spacing w:line="400" w:lineRule="atLeast"/>
        <w:ind w:firstLineChars="200" w:firstLine="480"/>
        <w:rPr>
          <w:szCs w:val="24"/>
        </w:rPr>
      </w:pPr>
      <w:r w:rsidRPr="006E6D97">
        <w:rPr>
          <w:szCs w:val="24"/>
        </w:rPr>
        <w:t>GA-LP</w:t>
      </w:r>
      <w:r w:rsidRPr="006E6D97">
        <w:rPr>
          <w:rFonts w:hint="eastAsia"/>
          <w:szCs w:val="24"/>
        </w:rPr>
        <w:t>：</w:t>
      </w:r>
      <w:proofErr w:type="spellStart"/>
      <w:r w:rsidRPr="006E6D97">
        <w:rPr>
          <w:szCs w:val="24"/>
        </w:rPr>
        <w:t>Francisquini</w:t>
      </w:r>
      <w:proofErr w:type="spellEnd"/>
      <w:r w:rsidRPr="006E6D97">
        <w:rPr>
          <w:rFonts w:hint="eastAsia"/>
          <w:szCs w:val="24"/>
        </w:rPr>
        <w:t>，</w:t>
      </w:r>
      <w:r w:rsidRPr="006E6D97">
        <w:rPr>
          <w:szCs w:val="24"/>
        </w:rPr>
        <w:t>Rosset</w:t>
      </w:r>
      <w:r w:rsidRPr="006E6D97">
        <w:rPr>
          <w:rFonts w:hint="eastAsia"/>
          <w:szCs w:val="24"/>
        </w:rPr>
        <w:t>，</w:t>
      </w:r>
      <w:r w:rsidRPr="006E6D97">
        <w:rPr>
          <w:szCs w:val="24"/>
        </w:rPr>
        <w:t xml:space="preserve">and </w:t>
      </w:r>
      <w:proofErr w:type="spellStart"/>
      <w:r w:rsidRPr="006E6D97">
        <w:rPr>
          <w:szCs w:val="24"/>
        </w:rPr>
        <w:t>Nascimento</w:t>
      </w:r>
      <w:proofErr w:type="spellEnd"/>
      <w:r w:rsidRPr="006E6D97">
        <w:rPr>
          <w:szCs w:val="24"/>
        </w:rPr>
        <w:t xml:space="preserve"> [</w:t>
      </w:r>
      <w:r w:rsidR="008C6877">
        <w:rPr>
          <w:szCs w:val="24"/>
        </w:rPr>
        <w:t>16</w:t>
      </w:r>
      <w:r w:rsidRPr="006E6D97">
        <w:rPr>
          <w:szCs w:val="24"/>
        </w:rPr>
        <w:t>]</w:t>
      </w:r>
      <w:r w:rsidRPr="006E6D97">
        <w:rPr>
          <w:rFonts w:hint="eastAsia"/>
          <w:szCs w:val="24"/>
        </w:rPr>
        <w:t>研究了基于</w:t>
      </w:r>
      <w:r w:rsidRPr="006E6D97">
        <w:rPr>
          <w:szCs w:val="24"/>
        </w:rPr>
        <w:t>LPA</w:t>
      </w:r>
      <w:r w:rsidRPr="006E6D97">
        <w:rPr>
          <w:rFonts w:hint="eastAsia"/>
          <w:szCs w:val="24"/>
        </w:rPr>
        <w:t>和遗传算法关键算子给出的局部信息的有向网络中的遗传算法。该算法在有向网络和无向网络中都表现出了良好的性能和较低的复杂度，但它更倾向于小规模社区的划分。</w:t>
      </w:r>
    </w:p>
    <w:p w14:paraId="194959A2" w14:textId="50FDFC4F" w:rsidR="006E6D97" w:rsidRDefault="006E6D97" w:rsidP="005D578E">
      <w:pPr>
        <w:spacing w:line="400" w:lineRule="atLeast"/>
        <w:ind w:firstLineChars="200" w:firstLine="480"/>
        <w:rPr>
          <w:rFonts w:ascii="MS Mincho" w:hAnsi="MS Mincho" w:cs="MS Mincho"/>
          <w:szCs w:val="24"/>
        </w:rPr>
      </w:pPr>
      <w:r w:rsidRPr="006E6D97">
        <w:rPr>
          <w:szCs w:val="24"/>
        </w:rPr>
        <w:t>LPA-E</w:t>
      </w:r>
      <w:r w:rsidRPr="006E6D97">
        <w:rPr>
          <w:rFonts w:hint="eastAsia"/>
          <w:szCs w:val="24"/>
        </w:rPr>
        <w:t>：标准</w:t>
      </w:r>
      <w:r w:rsidRPr="006E6D97">
        <w:rPr>
          <w:szCs w:val="24"/>
        </w:rPr>
        <w:t>LPA</w:t>
      </w:r>
      <w:r w:rsidRPr="006E6D97">
        <w:rPr>
          <w:rFonts w:hint="eastAsia"/>
          <w:szCs w:val="24"/>
        </w:rPr>
        <w:t>只关注一跳的邻居，降低了算法的性能。</w:t>
      </w:r>
      <w:r w:rsidRPr="006E6D97">
        <w:rPr>
          <w:szCs w:val="24"/>
        </w:rPr>
        <w:t>Chen</w:t>
      </w:r>
      <w:r w:rsidRPr="006E6D97">
        <w:rPr>
          <w:rFonts w:hint="eastAsia"/>
          <w:szCs w:val="24"/>
        </w:rPr>
        <w:t>等人</w:t>
      </w:r>
      <w:r w:rsidRPr="006E6D97">
        <w:rPr>
          <w:szCs w:val="24"/>
        </w:rPr>
        <w:t>[</w:t>
      </w:r>
      <w:r w:rsidR="008C6877">
        <w:rPr>
          <w:szCs w:val="24"/>
        </w:rPr>
        <w:t>17</w:t>
      </w:r>
      <w:r w:rsidRPr="006E6D97">
        <w:rPr>
          <w:szCs w:val="24"/>
        </w:rPr>
        <w:t>]</w:t>
      </w:r>
      <w:r w:rsidRPr="006E6D97">
        <w:rPr>
          <w:rFonts w:hint="eastAsia"/>
          <w:szCs w:val="24"/>
        </w:rPr>
        <w:t>提出的方法</w:t>
      </w:r>
      <w:r w:rsidRPr="006E6D97">
        <w:rPr>
          <w:rFonts w:hint="eastAsia"/>
          <w:szCs w:val="24"/>
        </w:rPr>
        <w:lastRenderedPageBreak/>
        <w:t>是基于直接邻居和间接邻居的互信息来计算节点对之间的关系。该方法可以检测不相交和重叠的社区。</w:t>
      </w:r>
    </w:p>
    <w:p w14:paraId="370A9D11" w14:textId="68752C9E" w:rsidR="006E6D97" w:rsidRDefault="006E6D97" w:rsidP="005D578E">
      <w:pPr>
        <w:spacing w:line="400" w:lineRule="atLeast"/>
        <w:ind w:firstLineChars="200" w:firstLine="480"/>
        <w:rPr>
          <w:rFonts w:ascii="MS Mincho" w:hAnsi="MS Mincho" w:cs="MS Mincho"/>
          <w:szCs w:val="24"/>
        </w:rPr>
      </w:pPr>
      <w:r w:rsidRPr="006E6D97">
        <w:rPr>
          <w:szCs w:val="24"/>
        </w:rPr>
        <w:t>LP-LPA</w:t>
      </w:r>
      <w:r w:rsidRPr="006E6D97">
        <w:rPr>
          <w:rFonts w:hint="eastAsia"/>
          <w:szCs w:val="24"/>
        </w:rPr>
        <w:t>：</w:t>
      </w:r>
      <w:proofErr w:type="spellStart"/>
      <w:r w:rsidRPr="006E6D97">
        <w:rPr>
          <w:szCs w:val="24"/>
        </w:rPr>
        <w:t>Berahmand</w:t>
      </w:r>
      <w:proofErr w:type="spellEnd"/>
      <w:r w:rsidRPr="006E6D97">
        <w:rPr>
          <w:rFonts w:hint="eastAsia"/>
          <w:szCs w:val="24"/>
        </w:rPr>
        <w:t>和</w:t>
      </w:r>
      <w:proofErr w:type="spellStart"/>
      <w:r w:rsidRPr="006E6D97">
        <w:rPr>
          <w:szCs w:val="24"/>
        </w:rPr>
        <w:t>Bouyer</w:t>
      </w:r>
      <w:proofErr w:type="spellEnd"/>
      <w:r w:rsidRPr="006E6D97">
        <w:rPr>
          <w:szCs w:val="24"/>
        </w:rPr>
        <w:t xml:space="preserve"> [</w:t>
      </w:r>
      <w:r w:rsidR="008C6877">
        <w:rPr>
          <w:szCs w:val="24"/>
        </w:rPr>
        <w:t>18</w:t>
      </w:r>
      <w:r w:rsidRPr="006E6D97">
        <w:rPr>
          <w:szCs w:val="24"/>
        </w:rPr>
        <w:t>]</w:t>
      </w:r>
      <w:r w:rsidRPr="006E6D97">
        <w:rPr>
          <w:rFonts w:hint="eastAsia"/>
          <w:szCs w:val="24"/>
        </w:rPr>
        <w:t>提出了一种基于链接影响的</w:t>
      </w:r>
      <w:r w:rsidR="00853742">
        <w:rPr>
          <w:rFonts w:hint="eastAsia"/>
          <w:szCs w:val="24"/>
        </w:rPr>
        <w:t>LPA</w:t>
      </w:r>
      <w:r w:rsidR="00853742">
        <w:rPr>
          <w:rFonts w:hint="eastAsia"/>
          <w:szCs w:val="24"/>
        </w:rPr>
        <w:t>算法</w:t>
      </w:r>
      <w:r w:rsidRPr="006E6D97">
        <w:rPr>
          <w:rFonts w:hint="eastAsia"/>
          <w:szCs w:val="24"/>
        </w:rPr>
        <w:t>。其主要思想是利用标签影响顺序进行节点选择，利用邻居的链接强度进行标签更新。</w:t>
      </w:r>
    </w:p>
    <w:p w14:paraId="2B766D38" w14:textId="595A92A8" w:rsidR="006E6D97" w:rsidRDefault="006E6D97" w:rsidP="005D578E">
      <w:pPr>
        <w:spacing w:line="400" w:lineRule="atLeast"/>
        <w:ind w:firstLineChars="200" w:firstLine="480"/>
        <w:rPr>
          <w:szCs w:val="24"/>
        </w:rPr>
      </w:pPr>
      <w:r w:rsidRPr="006E6D97">
        <w:rPr>
          <w:szCs w:val="24"/>
        </w:rPr>
        <w:t>WLPA-LEB</w:t>
      </w:r>
      <w:r w:rsidRPr="006E6D97">
        <w:rPr>
          <w:rFonts w:hint="eastAsia"/>
          <w:szCs w:val="24"/>
        </w:rPr>
        <w:t>：</w:t>
      </w:r>
      <w:proofErr w:type="spellStart"/>
      <w:r w:rsidRPr="006E6D97">
        <w:rPr>
          <w:szCs w:val="24"/>
        </w:rPr>
        <w:t>Joghan</w:t>
      </w:r>
      <w:proofErr w:type="spellEnd"/>
      <w:r w:rsidRPr="006E6D97">
        <w:rPr>
          <w:rFonts w:hint="eastAsia"/>
          <w:szCs w:val="24"/>
        </w:rPr>
        <w:t>，</w:t>
      </w:r>
      <w:proofErr w:type="spellStart"/>
      <w:r w:rsidRPr="006E6D97">
        <w:rPr>
          <w:szCs w:val="24"/>
        </w:rPr>
        <w:t>Bagheri</w:t>
      </w:r>
      <w:proofErr w:type="spellEnd"/>
      <w:r w:rsidRPr="006E6D97">
        <w:rPr>
          <w:rFonts w:hint="eastAsia"/>
          <w:szCs w:val="24"/>
        </w:rPr>
        <w:t>，</w:t>
      </w:r>
      <w:r w:rsidRPr="006E6D97">
        <w:rPr>
          <w:szCs w:val="24"/>
        </w:rPr>
        <w:t>and Azad [</w:t>
      </w:r>
      <w:r w:rsidR="008C6877">
        <w:rPr>
          <w:szCs w:val="24"/>
        </w:rPr>
        <w:t>19</w:t>
      </w:r>
      <w:r w:rsidRPr="006E6D97">
        <w:rPr>
          <w:szCs w:val="24"/>
        </w:rPr>
        <w:t>]</w:t>
      </w:r>
      <w:r w:rsidRPr="006E6D97">
        <w:rPr>
          <w:rFonts w:hint="eastAsia"/>
          <w:szCs w:val="24"/>
        </w:rPr>
        <w:t>将</w:t>
      </w:r>
      <w:r w:rsidRPr="006E6D97">
        <w:rPr>
          <w:szCs w:val="24"/>
        </w:rPr>
        <w:t>Girvan</w:t>
      </w:r>
      <w:r w:rsidRPr="006E6D97">
        <w:rPr>
          <w:rFonts w:hint="eastAsia"/>
          <w:szCs w:val="24"/>
        </w:rPr>
        <w:t>纽曼算法与</w:t>
      </w:r>
      <w:r w:rsidRPr="006E6D97">
        <w:rPr>
          <w:szCs w:val="24"/>
        </w:rPr>
        <w:t>LPA</w:t>
      </w:r>
      <w:r w:rsidRPr="006E6D97">
        <w:rPr>
          <w:rFonts w:hint="eastAsia"/>
          <w:szCs w:val="24"/>
        </w:rPr>
        <w:t>算法相结合，提出了基于局部边</w:t>
      </w:r>
      <w:proofErr w:type="gramStart"/>
      <w:r w:rsidRPr="006E6D97">
        <w:rPr>
          <w:rFonts w:hint="eastAsia"/>
          <w:szCs w:val="24"/>
        </w:rPr>
        <w:t>介</w:t>
      </w:r>
      <w:proofErr w:type="gramEnd"/>
      <w:r w:rsidRPr="006E6D97">
        <w:rPr>
          <w:rFonts w:hint="eastAsia"/>
          <w:szCs w:val="24"/>
        </w:rPr>
        <w:t>数的加权标签传播算法，使其具有最佳的准确率和性能。其思想是从具有较低局部边</w:t>
      </w:r>
      <w:proofErr w:type="gramStart"/>
      <w:r w:rsidRPr="006E6D97">
        <w:rPr>
          <w:rFonts w:hint="eastAsia"/>
          <w:szCs w:val="24"/>
        </w:rPr>
        <w:t>介</w:t>
      </w:r>
      <w:proofErr w:type="gramEnd"/>
      <w:r w:rsidRPr="006E6D97">
        <w:rPr>
          <w:rFonts w:hint="eastAsia"/>
          <w:szCs w:val="24"/>
        </w:rPr>
        <w:t>数的邻居节点选通标签。</w:t>
      </w:r>
    </w:p>
    <w:p w14:paraId="115BDC7A" w14:textId="3AF1B06A" w:rsidR="006E6D97" w:rsidRDefault="006E6D97" w:rsidP="005D578E">
      <w:pPr>
        <w:spacing w:line="400" w:lineRule="atLeast"/>
        <w:ind w:firstLineChars="200" w:firstLine="480"/>
        <w:rPr>
          <w:szCs w:val="24"/>
        </w:rPr>
      </w:pPr>
      <w:r w:rsidRPr="006E6D97">
        <w:rPr>
          <w:rFonts w:hint="eastAsia"/>
          <w:szCs w:val="24"/>
        </w:rPr>
        <w:t>许多最近的社区检测方法也以某种形式采用了</w:t>
      </w:r>
      <w:r w:rsidRPr="006E6D97">
        <w:rPr>
          <w:rFonts w:hint="eastAsia"/>
          <w:szCs w:val="24"/>
        </w:rPr>
        <w:t>LPA</w:t>
      </w:r>
      <w:r w:rsidRPr="006E6D97">
        <w:rPr>
          <w:rFonts w:hint="eastAsia"/>
          <w:szCs w:val="24"/>
        </w:rPr>
        <w:t>算法。为了避免随机更新顺序，作者在</w:t>
      </w:r>
      <w:r w:rsidRPr="006E6D97">
        <w:rPr>
          <w:rFonts w:hint="eastAsia"/>
          <w:szCs w:val="24"/>
        </w:rPr>
        <w:t>[2</w:t>
      </w:r>
      <w:r w:rsidR="008C6877">
        <w:rPr>
          <w:szCs w:val="24"/>
        </w:rPr>
        <w:t>0</w:t>
      </w:r>
      <w:r w:rsidRPr="006E6D97">
        <w:rPr>
          <w:rFonts w:hint="eastAsia"/>
          <w:szCs w:val="24"/>
        </w:rPr>
        <w:t>]</w:t>
      </w:r>
      <w:r w:rsidRPr="006E6D97">
        <w:rPr>
          <w:rFonts w:hint="eastAsia"/>
          <w:szCs w:val="24"/>
        </w:rPr>
        <w:t>中使用基于局部信息的节点相似性来传播标签。</w:t>
      </w:r>
      <w:r w:rsidRPr="006E6D97">
        <w:rPr>
          <w:rFonts w:hint="eastAsia"/>
          <w:szCs w:val="24"/>
        </w:rPr>
        <w:t>[</w:t>
      </w:r>
      <w:r w:rsidR="008C6877">
        <w:rPr>
          <w:szCs w:val="24"/>
        </w:rPr>
        <w:t>21</w:t>
      </w:r>
      <w:r w:rsidRPr="006E6D97">
        <w:rPr>
          <w:rFonts w:hint="eastAsia"/>
          <w:szCs w:val="24"/>
        </w:rPr>
        <w:t>]</w:t>
      </w:r>
      <w:r w:rsidRPr="006E6D97">
        <w:rPr>
          <w:rFonts w:hint="eastAsia"/>
          <w:szCs w:val="24"/>
        </w:rPr>
        <w:t>的工作使用局部拓扑信息来测量节点之间的亲密度。在</w:t>
      </w:r>
      <w:r w:rsidRPr="006E6D97">
        <w:rPr>
          <w:rFonts w:hint="eastAsia"/>
          <w:szCs w:val="24"/>
        </w:rPr>
        <w:t>[</w:t>
      </w:r>
      <w:r w:rsidR="008C6877">
        <w:rPr>
          <w:szCs w:val="24"/>
        </w:rPr>
        <w:t>22</w:t>
      </w:r>
      <w:r w:rsidRPr="006E6D97">
        <w:rPr>
          <w:rFonts w:hint="eastAsia"/>
          <w:szCs w:val="24"/>
        </w:rPr>
        <w:t>]</w:t>
      </w:r>
      <w:r w:rsidRPr="006E6D97">
        <w:rPr>
          <w:rFonts w:hint="eastAsia"/>
          <w:szCs w:val="24"/>
        </w:rPr>
        <w:t>中，定义了基于随机游走的相似性矩阵。</w:t>
      </w:r>
    </w:p>
    <w:p w14:paraId="6613BEA9" w14:textId="49220E52" w:rsidR="006E6D97" w:rsidRPr="006E6D97" w:rsidRDefault="006E6D97" w:rsidP="005D578E">
      <w:pPr>
        <w:spacing w:line="400" w:lineRule="atLeast"/>
        <w:ind w:firstLineChars="200" w:firstLine="480"/>
      </w:pPr>
      <w:r w:rsidRPr="006E6D97">
        <w:rPr>
          <w:rFonts w:hint="eastAsia"/>
          <w:szCs w:val="24"/>
        </w:rPr>
        <w:t>现有的研究并没有挖掘</w:t>
      </w:r>
      <w:proofErr w:type="gramStart"/>
      <w:r w:rsidRPr="006E6D97">
        <w:rPr>
          <w:rFonts w:hint="eastAsia"/>
          <w:szCs w:val="24"/>
        </w:rPr>
        <w:t>出网络</w:t>
      </w:r>
      <w:proofErr w:type="gramEnd"/>
      <w:r w:rsidRPr="006E6D97">
        <w:rPr>
          <w:rFonts w:hint="eastAsia"/>
          <w:szCs w:val="24"/>
        </w:rPr>
        <w:t>的全部全局拓扑信息，而且大多局限于一阶或二阶邻域。</w:t>
      </w:r>
      <w:r w:rsidR="00040584">
        <w:rPr>
          <w:rFonts w:hint="eastAsia"/>
          <w:szCs w:val="24"/>
        </w:rPr>
        <w:t>所以本文</w:t>
      </w:r>
      <w:r w:rsidRPr="006E6D97">
        <w:rPr>
          <w:rFonts w:hint="eastAsia"/>
          <w:szCs w:val="24"/>
        </w:rPr>
        <w:t>提出了一种基于</w:t>
      </w:r>
      <w:r w:rsidR="00040584">
        <w:rPr>
          <w:rFonts w:hint="eastAsia"/>
          <w:szCs w:val="24"/>
        </w:rPr>
        <w:t>库伦</w:t>
      </w:r>
      <w:r w:rsidRPr="006E6D97">
        <w:rPr>
          <w:rFonts w:hint="eastAsia"/>
          <w:szCs w:val="24"/>
        </w:rPr>
        <w:t>定律的改进标签传播社团发现方法，该方法综合利用了网络的局部和全局拓扑信息。</w:t>
      </w:r>
    </w:p>
    <w:p w14:paraId="4FB1260E" w14:textId="130BB4B7" w:rsidR="00507B01" w:rsidRDefault="00507B01" w:rsidP="00AB7010">
      <w:pPr>
        <w:pStyle w:val="a4"/>
        <w:ind w:left="480"/>
      </w:pPr>
      <w:bookmarkStart w:id="104" w:name="_Toc133422014"/>
      <w:r>
        <w:rPr>
          <w:rFonts w:hint="eastAsia"/>
        </w:rPr>
        <w:t>2.2.2</w:t>
      </w:r>
      <w:r w:rsidR="00016077">
        <w:t xml:space="preserve"> </w:t>
      </w:r>
      <w:r w:rsidR="001679E9">
        <w:rPr>
          <w:rFonts w:hint="eastAsia"/>
        </w:rPr>
        <w:t>基于模块度的社团检测算法</w:t>
      </w:r>
      <w:bookmarkEnd w:id="104"/>
    </w:p>
    <w:p w14:paraId="03B11823" w14:textId="44CF15F9" w:rsidR="009E5CAB" w:rsidRDefault="009A1CCE" w:rsidP="009E5CAB">
      <w:pPr>
        <w:spacing w:line="400" w:lineRule="atLeast"/>
        <w:ind w:firstLineChars="200" w:firstLine="480"/>
      </w:pPr>
      <w:r w:rsidRPr="009A1CCE">
        <w:rPr>
          <w:rFonts w:hint="eastAsia"/>
        </w:rPr>
        <w:t>模块</w:t>
      </w:r>
      <w:r>
        <w:rPr>
          <w:rFonts w:hint="eastAsia"/>
        </w:rPr>
        <w:t>度</w:t>
      </w:r>
      <w:r w:rsidRPr="009A1CCE">
        <w:rPr>
          <w:rFonts w:hint="eastAsia"/>
        </w:rPr>
        <w:t>是评价相</w:t>
      </w:r>
      <w:r w:rsidRPr="009F3E3F">
        <w:t>社团检测</w:t>
      </w:r>
      <w:r w:rsidRPr="009A1CCE">
        <w:rPr>
          <w:rFonts w:hint="eastAsia"/>
        </w:rPr>
        <w:t>结果的一个常见指标，也是在实际相关性分类未知的网络的相关性检测中最常用的指标</w:t>
      </w:r>
      <w:r w:rsidR="00B77582">
        <w:rPr>
          <w:rFonts w:hint="eastAsia"/>
        </w:rPr>
        <w:t>。</w:t>
      </w:r>
      <w:r w:rsidRPr="009A1CCE">
        <w:rPr>
          <w:rFonts w:hint="eastAsia"/>
        </w:rPr>
        <w:t>因此，人们开发了一套</w:t>
      </w:r>
      <w:r w:rsidRPr="009F3E3F">
        <w:t>社团检测</w:t>
      </w:r>
      <w:r w:rsidRPr="009A1CCE">
        <w:rPr>
          <w:rFonts w:hint="eastAsia"/>
        </w:rPr>
        <w:t>方法，目的是最大限度地提高模块化程度，但事实证明，</w:t>
      </w:r>
      <w:r w:rsidR="009E5CAB">
        <w:rPr>
          <w:rFonts w:hint="eastAsia"/>
        </w:rPr>
        <w:t>模块化最大化问题是一个</w:t>
      </w:r>
      <w:r w:rsidR="009E5CAB" w:rsidRPr="00D81ACA">
        <w:rPr>
          <w:rFonts w:hint="eastAsia"/>
          <w:szCs w:val="24"/>
        </w:rPr>
        <w:t>非确定性的多项式时间困难</w:t>
      </w:r>
      <w:r w:rsidR="009E5CAB">
        <w:rPr>
          <w:rFonts w:hint="eastAsia"/>
        </w:rPr>
        <w:t>问题，许多基于模块的社团发现算法依赖于近似算法，如模拟退火、极值优化和光谱优化</w:t>
      </w:r>
      <w:r w:rsidR="009E5CAB">
        <w:rPr>
          <w:rFonts w:hint="eastAsia"/>
        </w:rPr>
        <w:t>[23]</w:t>
      </w:r>
      <w:r w:rsidR="009E5CAB">
        <w:rPr>
          <w:rFonts w:hint="eastAsia"/>
        </w:rPr>
        <w:t>。</w:t>
      </w:r>
    </w:p>
    <w:p w14:paraId="2E751841" w14:textId="64184F3A" w:rsidR="00A13B39" w:rsidRPr="00A13B39" w:rsidRDefault="009E5CAB" w:rsidP="009E5CAB">
      <w:pPr>
        <w:spacing w:line="400" w:lineRule="atLeast"/>
        <w:ind w:firstLineChars="200" w:firstLine="480"/>
      </w:pPr>
      <w:r>
        <w:rPr>
          <w:rFonts w:hint="eastAsia"/>
        </w:rPr>
        <w:t>CNM</w:t>
      </w:r>
      <w:r>
        <w:rPr>
          <w:rFonts w:hint="eastAsia"/>
        </w:rPr>
        <w:t>算法</w:t>
      </w:r>
      <w:r>
        <w:rPr>
          <w:rFonts w:hint="eastAsia"/>
        </w:rPr>
        <w:t>[24]</w:t>
      </w:r>
      <w:r>
        <w:rPr>
          <w:rFonts w:hint="eastAsia"/>
        </w:rPr>
        <w:t>是一种社团发现算法，它采用了</w:t>
      </w:r>
      <w:proofErr w:type="spellStart"/>
      <w:r>
        <w:rPr>
          <w:rFonts w:hint="eastAsia"/>
        </w:rPr>
        <w:t>Clauset</w:t>
      </w:r>
      <w:proofErr w:type="spellEnd"/>
      <w:r>
        <w:rPr>
          <w:rFonts w:hint="eastAsia"/>
        </w:rPr>
        <w:t>、</w:t>
      </w:r>
      <w:r>
        <w:rPr>
          <w:rFonts w:hint="eastAsia"/>
        </w:rPr>
        <w:t>Newman</w:t>
      </w:r>
      <w:r>
        <w:rPr>
          <w:rFonts w:hint="eastAsia"/>
        </w:rPr>
        <w:t>和</w:t>
      </w:r>
      <w:r>
        <w:rPr>
          <w:rFonts w:hint="eastAsia"/>
        </w:rPr>
        <w:t>Moore</w:t>
      </w:r>
      <w:r>
        <w:rPr>
          <w:rFonts w:hint="eastAsia"/>
        </w:rPr>
        <w:t>提出的最大化模块化的贪婪算法的思想，因此缩写为</w:t>
      </w:r>
      <w:r>
        <w:rPr>
          <w:rFonts w:hint="eastAsia"/>
        </w:rPr>
        <w:t>CNM</w:t>
      </w:r>
      <w:r>
        <w:rPr>
          <w:rFonts w:hint="eastAsia"/>
        </w:rPr>
        <w:t>，是一种在计算和更新堆数据结构中的模块化，以</w:t>
      </w:r>
      <w:r>
        <w:rPr>
          <w:rFonts w:hint="eastAsia"/>
        </w:rPr>
        <w:t xml:space="preserve"> </w:t>
      </w:r>
      <w:r>
        <w:rPr>
          <w:rFonts w:hint="eastAsia"/>
        </w:rPr>
        <w:t>达到模块化的目的。</w:t>
      </w:r>
      <w:r w:rsidR="00276DD6" w:rsidRPr="00276DD6">
        <w:rPr>
          <w:rFonts w:hint="eastAsia"/>
        </w:rPr>
        <w:t>在算法初始化时，假设每个节点都是独立的</w:t>
      </w:r>
      <w:r w:rsidR="00276DD6">
        <w:rPr>
          <w:rFonts w:hint="eastAsia"/>
        </w:rPr>
        <w:t>社团</w:t>
      </w:r>
      <w:r w:rsidR="00276DD6" w:rsidRPr="00276DD6">
        <w:rPr>
          <w:rFonts w:hint="eastAsia"/>
        </w:rPr>
        <w:t>，并且模块化值为零，计算初始模块化增量矩阵，其中每一行的最大元素可以形成最大堆，从最大堆中选择最大的模块化增量矩阵，进行相应的融合关联，并且</w:t>
      </w:r>
      <w:r w:rsidR="00276DD6" w:rsidRPr="00276DD6">
        <w:rPr>
          <w:rFonts w:hint="eastAsia"/>
        </w:rPr>
        <w:t xml:space="preserve"> </w:t>
      </w:r>
      <w:r w:rsidR="00276DD6" w:rsidRPr="00276DD6">
        <w:rPr>
          <w:rFonts w:hint="eastAsia"/>
        </w:rPr>
        <w:t>更新模块化增量矩阵和最大堆</w:t>
      </w:r>
      <w:r w:rsidR="009A1CCE" w:rsidRPr="009A1CCE">
        <w:rPr>
          <w:rFonts w:hint="eastAsia"/>
        </w:rPr>
        <w:t>；最后，</w:t>
      </w:r>
      <w:r w:rsidR="00745D41">
        <w:rPr>
          <w:rFonts w:hint="eastAsia"/>
        </w:rPr>
        <w:t>循环</w:t>
      </w:r>
      <w:r w:rsidR="009A1CCE" w:rsidRPr="009A1CCE">
        <w:rPr>
          <w:rFonts w:hint="eastAsia"/>
        </w:rPr>
        <w:t>上述步骤，直到所有节点都合并成一个单一的</w:t>
      </w:r>
      <w:r w:rsidR="009A1CCE">
        <w:rPr>
          <w:rFonts w:hint="eastAsia"/>
        </w:rPr>
        <w:t>社团</w:t>
      </w:r>
      <w:r w:rsidR="009A1CCE" w:rsidRPr="009A1CCE">
        <w:rPr>
          <w:rFonts w:hint="eastAsia"/>
        </w:rPr>
        <w:t>。</w:t>
      </w:r>
      <w:r w:rsidR="00A13B39" w:rsidRPr="00A13B39">
        <w:rPr>
          <w:rFonts w:hint="eastAsia"/>
        </w:rPr>
        <w:t>上述过程中</w:t>
      </w:r>
      <w:r w:rsidR="00745D41">
        <w:rPr>
          <w:rFonts w:hint="eastAsia"/>
        </w:rPr>
        <w:t>的</w:t>
      </w:r>
      <w:r w:rsidR="00A13B39" w:rsidRPr="00A13B39">
        <w:rPr>
          <w:rFonts w:hint="eastAsia"/>
        </w:rPr>
        <w:t>CNM</w:t>
      </w:r>
      <w:r w:rsidR="00A13B39" w:rsidRPr="00A13B39">
        <w:rPr>
          <w:rFonts w:hint="eastAsia"/>
        </w:rPr>
        <w:t>算法的模块化只有一个最大值，即如果模块化增加矩阵的最大元素从正值变为负值，则认为网络的相关性分割是当前网络的相关性结构。</w:t>
      </w:r>
    </w:p>
    <w:p w14:paraId="2DAEDEA4" w14:textId="10025DDC" w:rsidR="00A13B39" w:rsidRDefault="00507B01" w:rsidP="005D578E">
      <w:pPr>
        <w:pStyle w:val="a4"/>
        <w:ind w:left="480"/>
      </w:pPr>
      <w:bookmarkStart w:id="105" w:name="_Toc133422015"/>
      <w:r>
        <w:rPr>
          <w:rFonts w:hint="eastAsia"/>
        </w:rPr>
        <w:t xml:space="preserve">2.2.3 </w:t>
      </w:r>
      <w:proofErr w:type="gramStart"/>
      <w:r w:rsidR="001679E9">
        <w:rPr>
          <w:rFonts w:hint="eastAsia"/>
        </w:rPr>
        <w:t>基于层</w:t>
      </w:r>
      <w:proofErr w:type="gramEnd"/>
      <w:r w:rsidR="001679E9">
        <w:rPr>
          <w:rFonts w:hint="eastAsia"/>
        </w:rPr>
        <w:t>聚类的社团检测算法</w:t>
      </w:r>
      <w:bookmarkEnd w:id="105"/>
    </w:p>
    <w:p w14:paraId="14BF8704" w14:textId="733BD0E5" w:rsidR="009F3E3F" w:rsidRDefault="00A13B39" w:rsidP="005D578E">
      <w:pPr>
        <w:spacing w:line="400" w:lineRule="atLeast"/>
        <w:ind w:firstLineChars="200" w:firstLine="480"/>
      </w:pPr>
      <w:r w:rsidRPr="00A13B39">
        <w:rPr>
          <w:rFonts w:hint="eastAsia"/>
        </w:rPr>
        <w:t>在现实世界中，网络的实际划分</w:t>
      </w:r>
      <w:r w:rsidR="00143A14">
        <w:rPr>
          <w:rFonts w:hint="eastAsia"/>
        </w:rPr>
        <w:t>经常</w:t>
      </w:r>
      <w:r w:rsidRPr="00A13B39">
        <w:rPr>
          <w:rFonts w:hint="eastAsia"/>
        </w:rPr>
        <w:t>是未知的，这种情况下，分区聚类等策略</w:t>
      </w:r>
      <w:r w:rsidR="0050272D">
        <w:rPr>
          <w:rFonts w:hint="eastAsia"/>
        </w:rPr>
        <w:t>有</w:t>
      </w:r>
      <w:r w:rsidRPr="00A13B39">
        <w:rPr>
          <w:rFonts w:hint="eastAsia"/>
        </w:rPr>
        <w:t>可能</w:t>
      </w:r>
      <w:r w:rsidR="0050272D">
        <w:rPr>
          <w:rFonts w:hint="eastAsia"/>
        </w:rPr>
        <w:t>并</w:t>
      </w:r>
      <w:r w:rsidRPr="00A13B39">
        <w:rPr>
          <w:rFonts w:hint="eastAsia"/>
        </w:rPr>
        <w:t>不符合标准，因为它们对给定图中</w:t>
      </w:r>
      <w:r w:rsidR="0050272D">
        <w:rPr>
          <w:rFonts w:hint="eastAsia"/>
        </w:rPr>
        <w:t>聚类的</w:t>
      </w:r>
      <w:r w:rsidRPr="00A13B39">
        <w:rPr>
          <w:rFonts w:hint="eastAsia"/>
        </w:rPr>
        <w:t>数量</w:t>
      </w:r>
      <w:r w:rsidR="0050272D">
        <w:rPr>
          <w:rFonts w:hint="eastAsia"/>
        </w:rPr>
        <w:t>和</w:t>
      </w:r>
      <w:r w:rsidR="0050272D" w:rsidRPr="00A13B39">
        <w:rPr>
          <w:rFonts w:hint="eastAsia"/>
        </w:rPr>
        <w:t>聚类的大小</w:t>
      </w:r>
      <w:r w:rsidRPr="00A13B39">
        <w:rPr>
          <w:rFonts w:hint="eastAsia"/>
        </w:rPr>
        <w:t>做出了不合理的假设</w:t>
      </w:r>
      <w:r w:rsidR="00B77582">
        <w:rPr>
          <w:rFonts w:hint="eastAsia"/>
        </w:rPr>
        <w:t>。</w:t>
      </w:r>
      <w:r w:rsidR="0050272D">
        <w:rPr>
          <w:rFonts w:hint="eastAsia"/>
        </w:rPr>
        <w:t>然而</w:t>
      </w:r>
      <w:r w:rsidRPr="00A13B39">
        <w:rPr>
          <w:rFonts w:hint="eastAsia"/>
        </w:rPr>
        <w:t>，网络的图形可能是分层的，有多层的节点集群</w:t>
      </w:r>
      <w:r w:rsidR="00B77582">
        <w:rPr>
          <w:rFonts w:hint="eastAsia"/>
        </w:rPr>
        <w:t>。</w:t>
      </w:r>
    </w:p>
    <w:p w14:paraId="0DC1BADF" w14:textId="3CDA21F6" w:rsidR="00B06F1E" w:rsidRDefault="009F3E3F" w:rsidP="005D578E">
      <w:pPr>
        <w:spacing w:line="400" w:lineRule="atLeast"/>
        <w:ind w:firstLineChars="200" w:firstLine="480"/>
      </w:pPr>
      <w:r w:rsidRPr="009F3E3F">
        <w:t>常用的分层社团检测的算法大多是基于分裂过程</w:t>
      </w:r>
      <w:r w:rsidR="00C40D5A">
        <w:rPr>
          <w:rFonts w:hint="eastAsia"/>
        </w:rPr>
        <w:t>或者</w:t>
      </w:r>
      <w:r w:rsidR="00C40D5A" w:rsidRPr="009F3E3F">
        <w:t>聚集过程</w:t>
      </w:r>
      <w:r w:rsidRPr="009F3E3F">
        <w:t>，</w:t>
      </w:r>
      <w:r w:rsidRPr="009F3E3F">
        <w:t xml:space="preserve">Girvan </w:t>
      </w:r>
      <w:r w:rsidRPr="009F3E3F">
        <w:t>与</w:t>
      </w:r>
      <w:r w:rsidRPr="009F3E3F">
        <w:t xml:space="preserve"> Newman </w:t>
      </w:r>
      <w:r w:rsidRPr="009F3E3F">
        <w:lastRenderedPageBreak/>
        <w:t>提出的</w:t>
      </w:r>
      <w:r w:rsidRPr="009F3E3F">
        <w:t xml:space="preserve"> GN </w:t>
      </w:r>
      <w:r w:rsidRPr="009F3E3F">
        <w:t>算法</w:t>
      </w:r>
      <w:r w:rsidRPr="009F3E3F">
        <w:t>[</w:t>
      </w:r>
      <w:r w:rsidR="004F284B">
        <w:t>3</w:t>
      </w:r>
      <w:r w:rsidRPr="009F3E3F">
        <w:t>]</w:t>
      </w:r>
      <w:r w:rsidR="00B06F1E">
        <w:rPr>
          <w:rFonts w:hint="eastAsia"/>
        </w:rPr>
        <w:t>，</w:t>
      </w:r>
      <w:r w:rsidR="00A13B39" w:rsidRPr="00A13B39">
        <w:rPr>
          <w:rFonts w:hint="eastAsia"/>
        </w:rPr>
        <w:t>它是基于分</w:t>
      </w:r>
      <w:r w:rsidR="00A13B39">
        <w:rPr>
          <w:rFonts w:hint="eastAsia"/>
        </w:rPr>
        <w:t>裂</w:t>
      </w:r>
      <w:r w:rsidR="00A13B39" w:rsidRPr="00A13B39">
        <w:rPr>
          <w:rFonts w:hint="eastAsia"/>
        </w:rPr>
        <w:t>过程的</w:t>
      </w:r>
      <w:r w:rsidR="00C40D5A">
        <w:rPr>
          <w:rFonts w:hint="eastAsia"/>
        </w:rPr>
        <w:t>一种</w:t>
      </w:r>
      <w:r w:rsidR="00A13B39" w:rsidRPr="00A13B39">
        <w:rPr>
          <w:rFonts w:hint="eastAsia"/>
        </w:rPr>
        <w:t>经典层次</w:t>
      </w:r>
      <w:r w:rsidR="00A13B39">
        <w:rPr>
          <w:rFonts w:hint="eastAsia"/>
        </w:rPr>
        <w:t>聚</w:t>
      </w:r>
      <w:r w:rsidR="00A13B39" w:rsidRPr="00A13B39">
        <w:rPr>
          <w:rFonts w:hint="eastAsia"/>
        </w:rPr>
        <w:t>类算法，</w:t>
      </w:r>
      <w:r w:rsidR="00C40D5A">
        <w:rPr>
          <w:rFonts w:hint="eastAsia"/>
        </w:rPr>
        <w:t>其</w:t>
      </w:r>
      <w:r w:rsidR="00A13B39" w:rsidRPr="00A13B39">
        <w:rPr>
          <w:rFonts w:hint="eastAsia"/>
        </w:rPr>
        <w:t>以网络边缘的中位数，</w:t>
      </w:r>
      <w:r w:rsidR="00C40D5A" w:rsidRPr="00C40D5A">
        <w:rPr>
          <w:rFonts w:hint="eastAsia"/>
        </w:rPr>
        <w:t>这意味着网络中所有节点之间的最短路径经过一条边的次数是检测</w:t>
      </w:r>
      <w:r w:rsidR="00C40D5A">
        <w:rPr>
          <w:rFonts w:hint="eastAsia"/>
        </w:rPr>
        <w:t>社团</w:t>
      </w:r>
      <w:r w:rsidR="00C40D5A" w:rsidRPr="00C40D5A">
        <w:rPr>
          <w:rFonts w:hint="eastAsia"/>
        </w:rPr>
        <w:t>的标准，不同相关性的边之间的中值必须相对较高。</w:t>
      </w:r>
      <w:r w:rsidR="00A13B39" w:rsidRPr="00A13B39">
        <w:rPr>
          <w:rFonts w:hint="eastAsia"/>
        </w:rPr>
        <w:t>中位数值大的边缘为</w:t>
      </w:r>
      <w:r w:rsidR="00A13B39" w:rsidRPr="00A13B39">
        <w:rPr>
          <w:rFonts w:hint="eastAsia"/>
        </w:rPr>
        <w:t xml:space="preserve"> </w:t>
      </w:r>
      <w:r w:rsidR="00A13B39" w:rsidRPr="00A13B39">
        <w:rPr>
          <w:rFonts w:hint="eastAsia"/>
        </w:rPr>
        <w:t>人们认为，通过删除它们可以实现网络的相关性结构，但</w:t>
      </w:r>
      <w:r w:rsidR="00A13B39" w:rsidRPr="00A13B39">
        <w:rPr>
          <w:rFonts w:hint="eastAsia"/>
        </w:rPr>
        <w:t>GN</w:t>
      </w:r>
      <w:r w:rsidR="00A13B39" w:rsidRPr="00A13B39">
        <w:rPr>
          <w:rFonts w:hint="eastAsia"/>
        </w:rPr>
        <w:t>算法需要对网络中的实际</w:t>
      </w:r>
      <w:r w:rsidR="009D2940">
        <w:rPr>
          <w:rFonts w:hint="eastAsia"/>
        </w:rPr>
        <w:t>社团</w:t>
      </w:r>
      <w:r w:rsidR="00A13B39" w:rsidRPr="00A13B39">
        <w:rPr>
          <w:rFonts w:hint="eastAsia"/>
        </w:rPr>
        <w:t>数量有一个</w:t>
      </w:r>
      <w:r w:rsidR="009D2940">
        <w:rPr>
          <w:rFonts w:hint="eastAsia"/>
        </w:rPr>
        <w:t>事先</w:t>
      </w:r>
      <w:r w:rsidR="00A13B39" w:rsidRPr="00A13B39">
        <w:rPr>
          <w:rFonts w:hint="eastAsia"/>
        </w:rPr>
        <w:t>的了解。</w:t>
      </w:r>
    </w:p>
    <w:p w14:paraId="218FA62A" w14:textId="1755A3E0" w:rsidR="00B06F1E" w:rsidRDefault="009F3E3F" w:rsidP="005D578E">
      <w:pPr>
        <w:spacing w:line="400" w:lineRule="atLeast"/>
        <w:ind w:firstLineChars="200" w:firstLine="480"/>
      </w:pPr>
      <w:r w:rsidRPr="009F3E3F">
        <w:t>She</w:t>
      </w:r>
      <w:r w:rsidR="00BB7F3E">
        <w:rPr>
          <w:rFonts w:hint="eastAsia"/>
        </w:rPr>
        <w:t>n</w:t>
      </w:r>
      <w:r w:rsidRPr="009F3E3F">
        <w:t>等人</w:t>
      </w:r>
      <w:r w:rsidRPr="009F3E3F">
        <w:t>[</w:t>
      </w:r>
      <w:r w:rsidR="00BB7F3E">
        <w:t>2</w:t>
      </w:r>
      <w:r w:rsidR="004F284B">
        <w:t>5</w:t>
      </w:r>
      <w:r w:rsidRPr="009F3E3F">
        <w:t>]</w:t>
      </w:r>
      <w:r w:rsidRPr="009F3E3F">
        <w:t>采用聚集框架提出</w:t>
      </w:r>
      <w:r w:rsidR="009700CD">
        <w:rPr>
          <w:rFonts w:hint="eastAsia"/>
        </w:rPr>
        <w:t>了</w:t>
      </w:r>
      <w:r w:rsidRPr="009F3E3F">
        <w:t>EAGLE(</w:t>
      </w:r>
      <w:r w:rsidR="00A377BD">
        <w:t>A</w:t>
      </w:r>
      <w:r w:rsidRPr="009F3E3F">
        <w:t>gglomerative hierarchical clustering based on maximal clique)</w:t>
      </w:r>
      <w:r w:rsidRPr="009F3E3F">
        <w:t>算法</w:t>
      </w:r>
      <w:r w:rsidR="00BE0B98">
        <w:t>，</w:t>
      </w:r>
      <w:r w:rsidR="00B06F1E" w:rsidRPr="00B06F1E">
        <w:rPr>
          <w:rFonts w:hint="eastAsia"/>
        </w:rPr>
        <w:t>通过处理一组最大集群来检测网络的相关结构和层次，并通过扩展模块化来评估算法的性能。</w:t>
      </w:r>
    </w:p>
    <w:p w14:paraId="1CF65A88" w14:textId="212C0BF4" w:rsidR="009D2940" w:rsidRDefault="009D2940" w:rsidP="005D578E">
      <w:pPr>
        <w:spacing w:line="400" w:lineRule="atLeast"/>
        <w:ind w:firstLineChars="200" w:firstLine="480"/>
      </w:pPr>
      <w:r w:rsidRPr="009D2940">
        <w:rPr>
          <w:rFonts w:hint="eastAsia"/>
        </w:rPr>
        <w:t>通过结合这两个过程，</w:t>
      </w:r>
      <w:proofErr w:type="spellStart"/>
      <w:r w:rsidRPr="009D2940">
        <w:rPr>
          <w:rFonts w:hint="eastAsia"/>
        </w:rPr>
        <w:t>Toujani</w:t>
      </w:r>
      <w:proofErr w:type="spellEnd"/>
      <w:r w:rsidRPr="009D2940">
        <w:rPr>
          <w:rFonts w:hint="eastAsia"/>
        </w:rPr>
        <w:t>等人</w:t>
      </w:r>
      <w:r w:rsidRPr="009D2940">
        <w:rPr>
          <w:rFonts w:hint="eastAsia"/>
        </w:rPr>
        <w:t>[26]</w:t>
      </w:r>
      <w:r w:rsidRPr="009D2940">
        <w:rPr>
          <w:rFonts w:hint="eastAsia"/>
        </w:rPr>
        <w:t>提出了一种基于优化和混合分层分组的混合方法来探索网络中的相关结构。由于混合分层模型通常会陷入局部最优，他们还引入了一个基于模块化的定向函数，并使用遗传算法对目标函数进行优化，以确保这种方法不会陷入局部最优。</w:t>
      </w:r>
    </w:p>
    <w:p w14:paraId="674C9FC7" w14:textId="6EFDE823" w:rsidR="009F3E3F" w:rsidRDefault="001679E9" w:rsidP="005D578E">
      <w:pPr>
        <w:pStyle w:val="a4"/>
        <w:ind w:left="480"/>
      </w:pPr>
      <w:bookmarkStart w:id="106" w:name="_Toc133422016"/>
      <w:r>
        <w:rPr>
          <w:rFonts w:hint="eastAsia"/>
        </w:rPr>
        <w:t>2</w:t>
      </w:r>
      <w:r>
        <w:t xml:space="preserve">.2.4 </w:t>
      </w:r>
      <w:r>
        <w:rPr>
          <w:rFonts w:hint="eastAsia"/>
        </w:rPr>
        <w:t>基于随机</w:t>
      </w:r>
      <w:r w:rsidR="001859AA">
        <w:rPr>
          <w:rFonts w:hint="eastAsia"/>
        </w:rPr>
        <w:t>块</w:t>
      </w:r>
      <w:r>
        <w:rPr>
          <w:rFonts w:hint="eastAsia"/>
        </w:rPr>
        <w:t>模型的社团检测算法</w:t>
      </w:r>
      <w:bookmarkEnd w:id="106"/>
    </w:p>
    <w:p w14:paraId="0B40B708" w14:textId="5015BCB0" w:rsidR="009D2940" w:rsidRDefault="00B06F1E" w:rsidP="009D2940">
      <w:pPr>
        <w:spacing w:line="400" w:lineRule="atLeast"/>
        <w:ind w:firstLineChars="200" w:firstLine="480"/>
      </w:pPr>
      <w:r w:rsidRPr="00B06F1E">
        <w:rPr>
          <w:rFonts w:hint="eastAsia"/>
        </w:rPr>
        <w:t>随机块模型是一</w:t>
      </w:r>
      <w:r w:rsidR="00143A14">
        <w:rPr>
          <w:rFonts w:hint="eastAsia"/>
        </w:rPr>
        <w:t>类</w:t>
      </w:r>
      <w:r w:rsidRPr="00B06F1E">
        <w:rPr>
          <w:rFonts w:hint="eastAsia"/>
        </w:rPr>
        <w:t>普遍的随机图模型，</w:t>
      </w:r>
      <w:r w:rsidR="00143A14">
        <w:rPr>
          <w:rFonts w:hint="eastAsia"/>
        </w:rPr>
        <w:t>一般</w:t>
      </w:r>
      <w:r w:rsidRPr="00B06F1E">
        <w:rPr>
          <w:rFonts w:hint="eastAsia"/>
        </w:rPr>
        <w:t>用于生成图的结构。这</w:t>
      </w:r>
      <w:r w:rsidR="00861E56">
        <w:rPr>
          <w:rFonts w:hint="eastAsia"/>
        </w:rPr>
        <w:t>个</w:t>
      </w:r>
      <w:r w:rsidRPr="00B06F1E">
        <w:rPr>
          <w:rFonts w:hint="eastAsia"/>
        </w:rPr>
        <w:t>模型</w:t>
      </w:r>
      <w:r w:rsidR="00143A14">
        <w:rPr>
          <w:rFonts w:hint="eastAsia"/>
        </w:rPr>
        <w:t>的思想是</w:t>
      </w:r>
      <w:r w:rsidRPr="00B06F1E">
        <w:rPr>
          <w:rFonts w:hint="eastAsia"/>
        </w:rPr>
        <w:t>，对于网络中的一个特定节点，首先要确定该节点的相关性，然后确定该节点与其他与之相关的节点之间的关系。</w:t>
      </w:r>
      <w:r w:rsidR="009D2940" w:rsidRPr="009D2940">
        <w:rPr>
          <w:rFonts w:hint="eastAsia"/>
        </w:rPr>
        <w:t>该模型很容易描述，但可以产生各种不同的网络结构</w:t>
      </w:r>
      <w:r w:rsidR="00B77582">
        <w:rPr>
          <w:rFonts w:hint="eastAsia"/>
        </w:rPr>
        <w:t>。</w:t>
      </w:r>
      <w:r w:rsidR="009D2940" w:rsidRPr="009D2940">
        <w:rPr>
          <w:rFonts w:hint="eastAsia"/>
        </w:rPr>
        <w:t>例如，将概率矩阵放在对角线上会产生一个具有不连接成分的网络，而从对角线上增加较小的元素则会产生一个传统的相关结构。概率矩阵的其他选项允许创建核心</w:t>
      </w:r>
      <w:r w:rsidR="009D2940" w:rsidRPr="009D2940">
        <w:rPr>
          <w:rFonts w:hint="eastAsia"/>
        </w:rPr>
        <w:t>-</w:t>
      </w:r>
      <w:r w:rsidR="009D2940" w:rsidRPr="009D2940">
        <w:rPr>
          <w:rFonts w:hint="eastAsia"/>
        </w:rPr>
        <w:t>外围、分层和多人结构。由于其通用性和易分析性，基于块的概率模型被用于许多情况，</w:t>
      </w:r>
      <w:r w:rsidRPr="00B06F1E">
        <w:rPr>
          <w:rFonts w:hint="eastAsia"/>
        </w:rPr>
        <w:t>这些方法也受到</w:t>
      </w:r>
      <w:r w:rsidR="00861E56">
        <w:rPr>
          <w:rFonts w:hint="eastAsia"/>
        </w:rPr>
        <w:t>社团</w:t>
      </w:r>
      <w:r w:rsidRPr="00B06F1E">
        <w:rPr>
          <w:rFonts w:hint="eastAsia"/>
        </w:rPr>
        <w:t>检测领域的研究者的欢迎。</w:t>
      </w:r>
    </w:p>
    <w:p w14:paraId="451F8314" w14:textId="29431CB1" w:rsidR="00861E56" w:rsidRPr="00861E56" w:rsidRDefault="009F3E3F" w:rsidP="005D578E">
      <w:pPr>
        <w:spacing w:line="400" w:lineRule="atLeast"/>
        <w:ind w:firstLineChars="200" w:firstLine="480"/>
      </w:pPr>
      <w:r>
        <w:t>随机块模型除了上述的优点还具有一定的局限性，</w:t>
      </w:r>
      <w:r>
        <w:t xml:space="preserve">Karrer </w:t>
      </w:r>
      <w:r>
        <w:t>等人</w:t>
      </w:r>
      <w:r>
        <w:t>[</w:t>
      </w:r>
      <w:r w:rsidR="004F284B">
        <w:t>27</w:t>
      </w:r>
      <w:r>
        <w:t>]</w:t>
      </w:r>
      <w:r w:rsidR="00861E56">
        <w:t xml:space="preserve"> </w:t>
      </w:r>
      <w:r w:rsidR="00861E56">
        <w:rPr>
          <w:rFonts w:hint="eastAsia"/>
        </w:rPr>
        <w:t>认为</w:t>
      </w:r>
      <w:r w:rsidR="00861E56" w:rsidRPr="00861E56">
        <w:rPr>
          <w:rFonts w:hint="eastAsia"/>
        </w:rPr>
        <w:t>由于大多数现有的块状模型忽略了网络中节点顺序的变化，因此不适用于顺序分布通常很广的真实网络，</w:t>
      </w:r>
      <w:r w:rsidR="00861E56">
        <w:rPr>
          <w:rFonts w:hint="eastAsia"/>
        </w:rPr>
        <w:t>他</w:t>
      </w:r>
      <w:r w:rsidR="00861E56" w:rsidRPr="00861E56">
        <w:rPr>
          <w:rFonts w:hint="eastAsia"/>
        </w:rPr>
        <w:t>们提出了一种方法，将节点的顺序结合到随机块状模型中，并使用随机块状模型来提高关联度</w:t>
      </w:r>
      <w:r w:rsidR="00861E56">
        <w:rPr>
          <w:rFonts w:hint="eastAsia"/>
        </w:rPr>
        <w:t>，以此利用随即模块模型</w:t>
      </w:r>
      <w:r w:rsidR="00861E56" w:rsidRPr="00861E56">
        <w:rPr>
          <w:rFonts w:hint="eastAsia"/>
        </w:rPr>
        <w:t>改进检测的目标函数。</w:t>
      </w:r>
    </w:p>
    <w:p w14:paraId="2F156547" w14:textId="6B07D1F0" w:rsidR="001679E9" w:rsidRDefault="001679E9" w:rsidP="00AB7010">
      <w:pPr>
        <w:pStyle w:val="a4"/>
        <w:ind w:left="480"/>
      </w:pPr>
      <w:bookmarkStart w:id="107" w:name="_Toc133422017"/>
      <w:r>
        <w:rPr>
          <w:rFonts w:hint="eastAsia"/>
        </w:rPr>
        <w:t>2</w:t>
      </w:r>
      <w:r>
        <w:t xml:space="preserve">.2.5 </w:t>
      </w:r>
      <w:r>
        <w:rPr>
          <w:rFonts w:hint="eastAsia"/>
        </w:rPr>
        <w:t>基于非负矩阵分解的社团检测算法</w:t>
      </w:r>
      <w:bookmarkEnd w:id="107"/>
    </w:p>
    <w:p w14:paraId="645F04F3" w14:textId="3C06D7DA" w:rsidR="00E7372D" w:rsidRDefault="00F351D5" w:rsidP="005D578E">
      <w:pPr>
        <w:spacing w:line="400" w:lineRule="atLeast"/>
        <w:ind w:firstLineChars="200" w:firstLine="480"/>
      </w:pPr>
      <w:r w:rsidRPr="00F351D5">
        <w:rPr>
          <w:rFonts w:hint="eastAsia"/>
        </w:rPr>
        <w:t>非负矩阵分解</w:t>
      </w:r>
      <w:r w:rsidR="00143A14">
        <w:rPr>
          <w:rFonts w:hint="eastAsia"/>
        </w:rPr>
        <w:t>为</w:t>
      </w:r>
      <w:r w:rsidRPr="00F351D5">
        <w:rPr>
          <w:rFonts w:hint="eastAsia"/>
        </w:rPr>
        <w:t>一种机器学习算法，可用于特征提取和减少数据大小。</w:t>
      </w:r>
      <w:r w:rsidR="00143A14" w:rsidRPr="00143A14">
        <w:rPr>
          <w:rFonts w:hint="eastAsia"/>
        </w:rPr>
        <w:t>近年它被广泛地应用于社区检测问题，并取得了许多</w:t>
      </w:r>
      <w:r w:rsidR="00143A14">
        <w:rPr>
          <w:rFonts w:hint="eastAsia"/>
        </w:rPr>
        <w:t>相关</w:t>
      </w:r>
      <w:r w:rsidR="00143A14" w:rsidRPr="00143A14">
        <w:rPr>
          <w:rFonts w:hint="eastAsia"/>
        </w:rPr>
        <w:t>研究结果。非负矩阵分解法是由</w:t>
      </w:r>
      <w:r w:rsidR="00143A14" w:rsidRPr="00143A14">
        <w:rPr>
          <w:rFonts w:hint="eastAsia"/>
        </w:rPr>
        <w:t>Lee</w:t>
      </w:r>
      <w:r w:rsidR="00143A14" w:rsidRPr="00143A14">
        <w:rPr>
          <w:rFonts w:hint="eastAsia"/>
        </w:rPr>
        <w:t>和</w:t>
      </w:r>
      <w:proofErr w:type="spellStart"/>
      <w:r w:rsidR="00143A14" w:rsidRPr="00143A14">
        <w:rPr>
          <w:rFonts w:hint="eastAsia"/>
        </w:rPr>
        <w:t>Seung</w:t>
      </w:r>
      <w:proofErr w:type="spellEnd"/>
      <w:r w:rsidR="00143A14" w:rsidRPr="00143A14">
        <w:rPr>
          <w:rFonts w:hint="eastAsia"/>
        </w:rPr>
        <w:t>[28]</w:t>
      </w:r>
      <w:r w:rsidR="00143A14" w:rsidRPr="00143A14">
        <w:rPr>
          <w:rFonts w:hint="eastAsia"/>
        </w:rPr>
        <w:t>在</w:t>
      </w:r>
      <w:r w:rsidR="00143A14" w:rsidRPr="00143A14">
        <w:rPr>
          <w:rFonts w:hint="eastAsia"/>
        </w:rPr>
        <w:t>1999</w:t>
      </w:r>
      <w:r w:rsidR="00143A14" w:rsidRPr="00143A14">
        <w:rPr>
          <w:rFonts w:hint="eastAsia"/>
        </w:rPr>
        <w:t>年提出的。</w:t>
      </w:r>
      <w:r w:rsidR="009E62F4">
        <w:t>目前以非负矩阵分解框架为基础的社</w:t>
      </w:r>
      <w:r w:rsidR="009E62F4">
        <w:t xml:space="preserve"> </w:t>
      </w:r>
      <w:r w:rsidR="009E62F4">
        <w:t>团检测算法</w:t>
      </w:r>
      <w:r>
        <w:rPr>
          <w:rFonts w:hint="eastAsia"/>
        </w:rPr>
        <w:t>的</w:t>
      </w:r>
      <w:r w:rsidR="009E62F4">
        <w:t>变体有</w:t>
      </w:r>
      <w:r>
        <w:rPr>
          <w:rFonts w:hint="eastAsia"/>
        </w:rPr>
        <w:t>非常</w:t>
      </w:r>
      <w:r w:rsidR="009E62F4">
        <w:t>多种，例如，</w:t>
      </w:r>
      <w:r w:rsidR="009E62F4">
        <w:t xml:space="preserve">Zhang </w:t>
      </w:r>
      <w:r w:rsidR="009E62F4">
        <w:t>等人</w:t>
      </w:r>
      <w:r w:rsidR="009E62F4">
        <w:t>[</w:t>
      </w:r>
      <w:r w:rsidR="004F284B">
        <w:t>29</w:t>
      </w:r>
      <w:r w:rsidR="009E62F4">
        <w:t>]</w:t>
      </w:r>
      <w:r>
        <w:t xml:space="preserve"> </w:t>
      </w:r>
      <w:r w:rsidRPr="00F351D5">
        <w:rPr>
          <w:rFonts w:hint="eastAsia"/>
        </w:rPr>
        <w:t>通过用扩散核（即给定网络的拉普拉斯矩阵）取代输入特征矩阵，可以得到一种检测更多重叠关联的关联检测算法。这种方法可以检测出模糊的群体。这种方法的一个特点是，它提供了关于一个节点属于某个</w:t>
      </w:r>
      <w:r>
        <w:rPr>
          <w:rFonts w:hint="eastAsia"/>
        </w:rPr>
        <w:t>社团</w:t>
      </w:r>
      <w:r w:rsidRPr="00F351D5">
        <w:rPr>
          <w:rFonts w:hint="eastAsia"/>
        </w:rPr>
        <w:t>的程度的信息。</w:t>
      </w:r>
      <w:proofErr w:type="spellStart"/>
      <w:r w:rsidR="00E7372D">
        <w:t>Zarei</w:t>
      </w:r>
      <w:proofErr w:type="spellEnd"/>
      <w:r w:rsidR="00E7372D">
        <w:t>等</w:t>
      </w:r>
      <w:r w:rsidR="00E7372D">
        <w:t>[3</w:t>
      </w:r>
      <w:r w:rsidR="004F284B">
        <w:t>0</w:t>
      </w:r>
      <w:r w:rsidR="00E7372D">
        <w:rPr>
          <w:rFonts w:hint="eastAsia"/>
        </w:rPr>
        <w:t>]</w:t>
      </w:r>
      <w:r w:rsidR="00E7372D">
        <w:t>提出了一种基于</w:t>
      </w:r>
      <w:r w:rsidR="00E7372D">
        <w:t>NMF</w:t>
      </w:r>
      <w:r w:rsidR="00E7372D">
        <w:t>的社区检测算法，该方法引入了节点与节点之间相关性矩阵作为新的特征矩阵。</w:t>
      </w:r>
    </w:p>
    <w:p w14:paraId="511BDB25" w14:textId="1DBF78E8" w:rsidR="005E4793" w:rsidRDefault="00507B01" w:rsidP="00AB7010">
      <w:pPr>
        <w:pStyle w:val="a3"/>
      </w:pPr>
      <w:bookmarkStart w:id="108" w:name="_Toc133422018"/>
      <w:r>
        <w:rPr>
          <w:rFonts w:hint="eastAsia"/>
        </w:rPr>
        <w:lastRenderedPageBreak/>
        <w:t>2.</w:t>
      </w:r>
      <w:r w:rsidR="00020EF2">
        <w:t>3</w:t>
      </w:r>
      <w:r>
        <w:rPr>
          <w:rFonts w:hint="eastAsia"/>
        </w:rPr>
        <w:t xml:space="preserve"> </w:t>
      </w:r>
      <w:r w:rsidR="00B07F9A">
        <w:rPr>
          <w:rFonts w:hint="eastAsia"/>
        </w:rPr>
        <w:t>相关符号及定义</w:t>
      </w:r>
      <w:bookmarkEnd w:id="108"/>
    </w:p>
    <w:p w14:paraId="24BFFA8A" w14:textId="290828EC" w:rsidR="004757A2" w:rsidRPr="00DA13A3" w:rsidRDefault="004757A2" w:rsidP="005D578E">
      <w:pPr>
        <w:spacing w:line="400" w:lineRule="atLeast"/>
        <w:ind w:firstLineChars="200" w:firstLine="480"/>
        <w:jc w:val="left"/>
      </w:pPr>
      <w:r w:rsidRPr="004757A2">
        <w:rPr>
          <w:rFonts w:hint="eastAsia"/>
        </w:rPr>
        <w:t>复杂网络可以被建模为无向图</w:t>
      </w:r>
      <w:r w:rsidRPr="004757A2">
        <w:rPr>
          <w:rFonts w:hint="eastAsia"/>
        </w:rPr>
        <w:t>G =</w:t>
      </w:r>
      <w:r w:rsidRPr="004757A2">
        <w:rPr>
          <w:rFonts w:hint="eastAsia"/>
        </w:rPr>
        <w:t>（</w:t>
      </w:r>
      <w:r w:rsidRPr="004757A2">
        <w:rPr>
          <w:rFonts w:hint="eastAsia"/>
        </w:rPr>
        <w:t>V</w:t>
      </w:r>
      <w:r w:rsidR="00E470E4">
        <w:rPr>
          <w:rFonts w:hint="eastAsia"/>
        </w:rPr>
        <w:t>,</w:t>
      </w:r>
      <w:r w:rsidR="00E470E4">
        <w:t xml:space="preserve"> </w:t>
      </w:r>
      <w:r w:rsidRPr="004757A2">
        <w:rPr>
          <w:rFonts w:hint="eastAsia"/>
        </w:rPr>
        <w:t>E</w:t>
      </w:r>
      <w:r w:rsidRPr="004757A2">
        <w:rPr>
          <w:rFonts w:hint="eastAsia"/>
        </w:rPr>
        <w:t>），其中</w:t>
      </w:r>
      <w:r w:rsidRPr="004757A2">
        <w:rPr>
          <w:rFonts w:hint="eastAsia"/>
        </w:rPr>
        <w:t>n =|</w:t>
      </w:r>
      <w:r w:rsidR="00307B6E">
        <w:rPr>
          <w:rFonts w:hint="eastAsia"/>
        </w:rPr>
        <w:t>V</w:t>
      </w:r>
      <w:r w:rsidRPr="004757A2">
        <w:rPr>
          <w:rFonts w:hint="eastAsia"/>
        </w:rPr>
        <w:t>|</w:t>
      </w:r>
      <w:r w:rsidRPr="004757A2">
        <w:rPr>
          <w:rFonts w:hint="eastAsia"/>
        </w:rPr>
        <w:t>节点，</w:t>
      </w:r>
      <w:r w:rsidRPr="004757A2">
        <w:rPr>
          <w:rFonts w:hint="eastAsia"/>
        </w:rPr>
        <w:t>m =|E|</w:t>
      </w:r>
      <w:r w:rsidRPr="004757A2">
        <w:rPr>
          <w:rFonts w:hint="eastAsia"/>
        </w:rPr>
        <w:t>节点之间的边数。</w:t>
      </w:r>
      <w:r w:rsidRPr="004757A2">
        <w:rPr>
          <w:rFonts w:hint="eastAsia"/>
        </w:rPr>
        <w:t>N</w:t>
      </w:r>
      <w:r w:rsidRPr="004757A2">
        <w:rPr>
          <w:rFonts w:hint="eastAsia"/>
        </w:rPr>
        <w:t>（</w:t>
      </w:r>
      <w:r w:rsidRPr="004757A2">
        <w:rPr>
          <w:rFonts w:hint="eastAsia"/>
        </w:rPr>
        <w:t>i</w:t>
      </w:r>
      <w:r w:rsidRPr="004757A2">
        <w:rPr>
          <w:rFonts w:hint="eastAsia"/>
        </w:rPr>
        <w:t>）</w:t>
      </w:r>
      <w:r w:rsidRPr="004757A2">
        <w:rPr>
          <w:rFonts w:hint="eastAsia"/>
        </w:rPr>
        <w:t>= {j</w:t>
      </w:r>
      <w:r w:rsidR="00E470E4">
        <w:rPr>
          <w:rFonts w:hint="eastAsia"/>
        </w:rPr>
        <w:t>,</w:t>
      </w:r>
      <w:r w:rsidR="00E470E4">
        <w:t xml:space="preserve"> </w:t>
      </w:r>
      <w:proofErr w:type="spellStart"/>
      <w:r w:rsidRPr="004757A2">
        <w:rPr>
          <w:rFonts w:hint="eastAsia"/>
        </w:rPr>
        <w:t>vj</w:t>
      </w:r>
      <w:proofErr w:type="spellEnd"/>
      <w:r w:rsidRPr="004757A2">
        <w:rPr>
          <w:rFonts w:hint="eastAsia"/>
        </w:rPr>
        <w:t xml:space="preserve"> </w:t>
      </w:r>
      <w:r w:rsidRPr="004757A2">
        <w:rPr>
          <w:rFonts w:hint="eastAsia"/>
        </w:rPr>
        <w:t>∈</w:t>
      </w:r>
      <w:r w:rsidRPr="004757A2">
        <w:rPr>
          <w:rFonts w:hint="eastAsia"/>
        </w:rPr>
        <w:t>V</w:t>
      </w:r>
      <w:r w:rsidRPr="004757A2">
        <w:rPr>
          <w:rFonts w:hint="eastAsia"/>
        </w:rPr>
        <w:t>和</w:t>
      </w:r>
      <w:r w:rsidRPr="004757A2">
        <w:rPr>
          <w:rFonts w:hint="eastAsia"/>
        </w:rPr>
        <w:t>{ vi</w:t>
      </w:r>
      <w:r w:rsidR="00E470E4">
        <w:rPr>
          <w:rFonts w:hint="eastAsia"/>
        </w:rPr>
        <w:t>,</w:t>
      </w:r>
      <w:r w:rsidR="00E470E4">
        <w:t xml:space="preserve"> </w:t>
      </w:r>
      <w:proofErr w:type="spellStart"/>
      <w:r w:rsidRPr="004757A2">
        <w:rPr>
          <w:rFonts w:hint="eastAsia"/>
        </w:rPr>
        <w:t>vj</w:t>
      </w:r>
      <w:proofErr w:type="spellEnd"/>
      <w:r w:rsidRPr="004757A2">
        <w:rPr>
          <w:rFonts w:hint="eastAsia"/>
        </w:rPr>
        <w:t xml:space="preserve"> }</w:t>
      </w:r>
      <w:r w:rsidRPr="004757A2">
        <w:rPr>
          <w:rFonts w:hint="eastAsia"/>
        </w:rPr>
        <w:t>∈</w:t>
      </w:r>
      <w:r w:rsidRPr="004757A2">
        <w:rPr>
          <w:rFonts w:hint="eastAsia"/>
        </w:rPr>
        <w:t>E}</w:t>
      </w:r>
      <w:r w:rsidRPr="004757A2">
        <w:rPr>
          <w:rFonts w:hint="eastAsia"/>
        </w:rPr>
        <w:t>表示顶点</w:t>
      </w:r>
      <w:r w:rsidRPr="004757A2">
        <w:rPr>
          <w:rFonts w:hint="eastAsia"/>
        </w:rPr>
        <w:t>vi</w:t>
      </w:r>
      <w:r w:rsidRPr="004757A2">
        <w:rPr>
          <w:rFonts w:hint="eastAsia"/>
        </w:rPr>
        <w:t>（所有相邻节点）的邻域集合，</w:t>
      </w:r>
      <w:proofErr w:type="spellStart"/>
      <w:r w:rsidRPr="004757A2">
        <w:rPr>
          <w:rFonts w:hint="eastAsia"/>
        </w:rPr>
        <w:t>deg</w:t>
      </w:r>
      <w:proofErr w:type="spellEnd"/>
      <w:r w:rsidRPr="004757A2">
        <w:rPr>
          <w:rFonts w:hint="eastAsia"/>
        </w:rPr>
        <w:t>（</w:t>
      </w:r>
      <w:r w:rsidRPr="004757A2">
        <w:rPr>
          <w:rFonts w:hint="eastAsia"/>
        </w:rPr>
        <w:t>vi</w:t>
      </w:r>
      <w:r w:rsidRPr="004757A2">
        <w:rPr>
          <w:rFonts w:hint="eastAsia"/>
        </w:rPr>
        <w:t>）</w:t>
      </w:r>
      <w:r w:rsidRPr="004757A2">
        <w:rPr>
          <w:rFonts w:hint="eastAsia"/>
        </w:rPr>
        <w:t>=|N</w:t>
      </w:r>
      <w:r>
        <w:rPr>
          <w:rFonts w:hint="eastAsia"/>
        </w:rPr>
        <w:t>(</w:t>
      </w:r>
      <w:r>
        <w:t>vi)</w:t>
      </w:r>
      <w:r w:rsidRPr="004757A2">
        <w:rPr>
          <w:rFonts w:hint="eastAsia"/>
        </w:rPr>
        <w:t>|</w:t>
      </w:r>
      <w:r w:rsidRPr="004757A2">
        <w:rPr>
          <w:rFonts w:hint="eastAsia"/>
        </w:rPr>
        <w:t>是节点</w:t>
      </w:r>
      <w:r w:rsidRPr="004757A2">
        <w:rPr>
          <w:rFonts w:hint="eastAsia"/>
        </w:rPr>
        <w:t>vi</w:t>
      </w:r>
      <w:r w:rsidRPr="004757A2">
        <w:rPr>
          <w:rFonts w:hint="eastAsia"/>
        </w:rPr>
        <w:t>的度。节点</w:t>
      </w:r>
      <w:r w:rsidRPr="004757A2">
        <w:rPr>
          <w:rFonts w:hint="eastAsia"/>
        </w:rPr>
        <w:t>vi</w:t>
      </w:r>
      <w:r w:rsidRPr="004757A2">
        <w:rPr>
          <w:rFonts w:hint="eastAsia"/>
        </w:rPr>
        <w:t>和</w:t>
      </w:r>
      <w:proofErr w:type="spellStart"/>
      <w:r w:rsidRPr="004757A2">
        <w:rPr>
          <w:rFonts w:hint="eastAsia"/>
        </w:rPr>
        <w:t>vj</w:t>
      </w:r>
      <w:proofErr w:type="spellEnd"/>
      <w:r w:rsidRPr="004757A2">
        <w:rPr>
          <w:rFonts w:hint="eastAsia"/>
        </w:rPr>
        <w:t>之间的测地距离是两个节点之间的最短路径中的跳数。</w:t>
      </w:r>
    </w:p>
    <w:p w14:paraId="19B163F0" w14:textId="558E2F3A" w:rsidR="00B07F9A" w:rsidRDefault="00B07F9A" w:rsidP="00AB7010">
      <w:pPr>
        <w:pStyle w:val="a3"/>
      </w:pPr>
      <w:bookmarkStart w:id="109" w:name="_Toc133422019"/>
      <w:r>
        <w:rPr>
          <w:rFonts w:hint="eastAsia"/>
        </w:rPr>
        <w:t>2</w:t>
      </w:r>
      <w:r>
        <w:t>.</w:t>
      </w:r>
      <w:r w:rsidR="00020EF2">
        <w:t>4</w:t>
      </w:r>
      <w:r>
        <w:t xml:space="preserve"> </w:t>
      </w:r>
      <w:r>
        <w:rPr>
          <w:rFonts w:hint="eastAsia"/>
        </w:rPr>
        <w:t>评价指标</w:t>
      </w:r>
      <w:r w:rsidR="005558BE">
        <w:rPr>
          <w:rFonts w:hint="eastAsia"/>
        </w:rPr>
        <w:t>：模块度</w:t>
      </w:r>
      <w:r w:rsidR="00E17BF5">
        <w:rPr>
          <w:rFonts w:hint="eastAsia"/>
        </w:rPr>
        <w:t>、</w:t>
      </w:r>
      <w:r w:rsidR="005558BE">
        <w:rPr>
          <w:rFonts w:hint="eastAsia"/>
        </w:rPr>
        <w:t>NMI</w:t>
      </w:r>
      <w:r w:rsidR="00E17BF5">
        <w:rPr>
          <w:rFonts w:hint="eastAsia"/>
        </w:rPr>
        <w:t>和</w:t>
      </w:r>
      <w:r w:rsidR="00E17BF5">
        <w:rPr>
          <w:rFonts w:hint="eastAsia"/>
        </w:rPr>
        <w:t>ARI</w:t>
      </w:r>
      <w:bookmarkEnd w:id="109"/>
    </w:p>
    <w:p w14:paraId="1BD2B565" w14:textId="76921234" w:rsidR="005558BE" w:rsidRDefault="005558BE" w:rsidP="00AB7010">
      <w:pPr>
        <w:pStyle w:val="a4"/>
        <w:ind w:left="480"/>
      </w:pPr>
      <w:bookmarkStart w:id="110" w:name="_Toc133422020"/>
      <w:r w:rsidRPr="005558BE">
        <w:t xml:space="preserve">2.4.1 </w:t>
      </w:r>
      <w:r>
        <w:rPr>
          <w:rFonts w:hint="eastAsia"/>
        </w:rPr>
        <w:t>模块度</w:t>
      </w:r>
      <w:bookmarkEnd w:id="110"/>
    </w:p>
    <w:p w14:paraId="5CD152C5" w14:textId="4F0A087F" w:rsidR="005558BE" w:rsidRDefault="005558BE" w:rsidP="00081719">
      <w:pPr>
        <w:spacing w:line="400" w:lineRule="atLeast"/>
        <w:ind w:firstLineChars="200" w:firstLine="480"/>
        <w:rPr>
          <w:shd w:val="clear" w:color="auto" w:fill="FFFFFF"/>
        </w:rPr>
      </w:pPr>
      <w:r>
        <w:rPr>
          <w:rFonts w:hint="eastAsia"/>
          <w:shd w:val="clear" w:color="auto" w:fill="FFFFFF"/>
        </w:rPr>
        <w:t>Newman</w:t>
      </w:r>
      <w:r>
        <w:rPr>
          <w:rFonts w:hint="eastAsia"/>
          <w:shd w:val="clear" w:color="auto" w:fill="FFFFFF"/>
        </w:rPr>
        <w:t>在</w:t>
      </w:r>
      <w:r>
        <w:rPr>
          <w:rFonts w:hint="eastAsia"/>
          <w:shd w:val="clear" w:color="auto" w:fill="FFFFFF"/>
        </w:rPr>
        <w:t>[</w:t>
      </w:r>
      <w:r>
        <w:rPr>
          <w:shd w:val="clear" w:color="auto" w:fill="FFFFFF"/>
        </w:rPr>
        <w:t>1</w:t>
      </w:r>
      <w:r>
        <w:rPr>
          <w:rFonts w:hint="eastAsia"/>
          <w:shd w:val="clear" w:color="auto" w:fill="FFFFFF"/>
        </w:rPr>
        <w:t>]</w:t>
      </w:r>
      <w:r>
        <w:rPr>
          <w:rFonts w:hint="eastAsia"/>
          <w:shd w:val="clear" w:color="auto" w:fill="FFFFFF"/>
        </w:rPr>
        <w:t>中提出的模块度度量了随机图中社区内的边减去其期望值的分数。它可以计算如下：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3827"/>
        <w:gridCol w:w="2460"/>
      </w:tblGrid>
      <w:tr w:rsidR="00EF038F" w14:paraId="36A57094" w14:textId="77777777" w:rsidTr="005D578E">
        <w:tc>
          <w:tcPr>
            <w:tcW w:w="2235" w:type="dxa"/>
          </w:tcPr>
          <w:p w14:paraId="36D392D3" w14:textId="77777777" w:rsidR="00EF038F" w:rsidRDefault="00EF038F" w:rsidP="00081719">
            <w:pPr>
              <w:spacing w:line="400" w:lineRule="atLeast"/>
              <w:rPr>
                <w:shd w:val="clear" w:color="auto" w:fill="FFFFFF"/>
              </w:rPr>
            </w:pPr>
          </w:p>
        </w:tc>
        <w:tc>
          <w:tcPr>
            <w:tcW w:w="3827" w:type="dxa"/>
          </w:tcPr>
          <w:p w14:paraId="6DB47441" w14:textId="61EA9ECA" w:rsidR="00EF038F" w:rsidRPr="000E2610" w:rsidRDefault="000E2610" w:rsidP="00081719">
            <w:pPr>
              <w:spacing w:line="400" w:lineRule="atLeast"/>
              <w:rPr>
                <w:rFonts w:cs="Times New Roman"/>
                <w:i/>
                <w:iCs/>
                <w:szCs w:val="24"/>
                <w:shd w:val="clear" w:color="auto" w:fill="FFFFFF"/>
              </w:rPr>
            </w:pPr>
            <m:oMath>
              <m:r>
                <w:rPr>
                  <w:rFonts w:ascii="Cambria Math" w:hAnsi="Cambria Math" w:cs="Times New Roman"/>
                  <w:szCs w:val="24"/>
                </w:rPr>
                <m:t>Q=</m:t>
              </m:r>
              <m:f>
                <m:fPr>
                  <m:ctrlPr>
                    <w:rPr>
                      <w:rFonts w:ascii="Cambria Math" w:hAnsi="Cambria Math" w:cs="Times New Roman"/>
                      <w:i/>
                      <w:iCs/>
                      <w:szCs w:val="24"/>
                    </w:rPr>
                  </m:ctrlPr>
                </m:fPr>
                <m:num>
                  <m:r>
                    <w:rPr>
                      <w:rFonts w:ascii="Cambria Math" w:hAnsi="Cambria Math" w:cs="Times New Roman"/>
                      <w:szCs w:val="24"/>
                    </w:rPr>
                    <m:t>1</m:t>
                  </m:r>
                </m:num>
                <m:den>
                  <m:r>
                    <w:rPr>
                      <w:rFonts w:ascii="Cambria Math" w:hAnsi="Cambria Math" w:cs="Times New Roman"/>
                      <w:szCs w:val="24"/>
                    </w:rPr>
                    <m:t>2m</m:t>
                  </m:r>
                </m:den>
              </m:f>
              <m:nary>
                <m:naryPr>
                  <m:chr m:val="∑"/>
                  <m:limLoc m:val="undOvr"/>
                  <m:supHide m:val="1"/>
                  <m:ctrlPr>
                    <w:rPr>
                      <w:rFonts w:ascii="Cambria Math" w:hAnsi="Cambria Math" w:cs="Times New Roman"/>
                      <w:i/>
                      <w:iCs/>
                      <w:szCs w:val="24"/>
                    </w:rPr>
                  </m:ctrlPr>
                </m:naryPr>
                <m:sub>
                  <m:r>
                    <w:rPr>
                      <w:rFonts w:ascii="Cambria Math" w:hAnsi="Cambria Math" w:cs="Times New Roman"/>
                      <w:szCs w:val="24"/>
                    </w:rPr>
                    <m:t>i</m:t>
                  </m:r>
                  <m:r>
                    <w:rPr>
                      <w:rFonts w:ascii="Cambria Math" w:hAnsi="Cambria Math" w:cs="Times New Roman"/>
                      <w:szCs w:val="24"/>
                    </w:rPr>
                    <m:t>，</m:t>
                  </m:r>
                  <m:r>
                    <w:rPr>
                      <w:rFonts w:ascii="Cambria Math" w:hAnsi="Cambria Math" w:cs="Times New Roman"/>
                      <w:szCs w:val="24"/>
                    </w:rPr>
                    <m:t>j∈V</m:t>
                  </m:r>
                </m:sub>
                <m:sup/>
                <m:e>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A</m:t>
                      </m:r>
                    </m:e>
                    <m:sub>
                      <m:r>
                        <w:rPr>
                          <w:rFonts w:ascii="Cambria Math" w:hAnsi="Cambria Math" w:cs="Times New Roman"/>
                          <w:szCs w:val="24"/>
                        </w:rPr>
                        <m:t>ij</m:t>
                      </m:r>
                    </m:sub>
                  </m:sSub>
                  <m:r>
                    <w:rPr>
                      <w:rFonts w:ascii="Cambria Math" w:hAnsi="Cambria Math" w:cs="Times New Roman"/>
                      <w:szCs w:val="24"/>
                    </w:rPr>
                    <m:t>-</m:t>
                  </m:r>
                  <m:f>
                    <m:fPr>
                      <m:ctrlPr>
                        <w:rPr>
                          <w:rFonts w:ascii="Cambria Math" w:hAnsi="Cambria Math" w:cs="Times New Roman"/>
                          <w:i/>
                          <w:iCs/>
                          <w:szCs w:val="24"/>
                        </w:rPr>
                      </m:ctrlPr>
                    </m:fPr>
                    <m:num>
                      <m:sSub>
                        <m:sSubPr>
                          <m:ctrlPr>
                            <w:rPr>
                              <w:rFonts w:ascii="Cambria Math" w:hAnsi="Cambria Math" w:cs="Times New Roman"/>
                              <w:i/>
                              <w:iCs/>
                              <w:szCs w:val="24"/>
                            </w:rPr>
                          </m:ctrlPr>
                        </m:sSubPr>
                        <m:e>
                          <m:r>
                            <w:rPr>
                              <w:rFonts w:ascii="Cambria Math" w:hAnsi="Cambria Math" w:cs="Times New Roman"/>
                              <w:szCs w:val="24"/>
                            </w:rPr>
                            <m:t>d</m:t>
                          </m:r>
                        </m:e>
                        <m:sub>
                          <m:r>
                            <w:rPr>
                              <w:rFonts w:ascii="Cambria Math" w:hAnsi="Cambria Math" w:cs="Times New Roman"/>
                              <w:szCs w:val="24"/>
                            </w:rPr>
                            <m:t>i</m:t>
                          </m:r>
                        </m:sub>
                      </m:sSub>
                      <m:sSub>
                        <m:sSubPr>
                          <m:ctrlPr>
                            <w:rPr>
                              <w:rFonts w:ascii="Cambria Math" w:hAnsi="Cambria Math" w:cs="Times New Roman"/>
                              <w:i/>
                              <w:iCs/>
                              <w:szCs w:val="24"/>
                            </w:rPr>
                          </m:ctrlPr>
                        </m:sSubPr>
                        <m:e>
                          <m:r>
                            <w:rPr>
                              <w:rFonts w:ascii="Cambria Math" w:hAnsi="Cambria Math" w:cs="Times New Roman"/>
                              <w:szCs w:val="24"/>
                            </w:rPr>
                            <m:t>d</m:t>
                          </m:r>
                        </m:e>
                        <m:sub>
                          <m:r>
                            <w:rPr>
                              <w:rFonts w:ascii="Cambria Math" w:hAnsi="Cambria Math" w:cs="Times New Roman"/>
                              <w:szCs w:val="24"/>
                            </w:rPr>
                            <m:t>j</m:t>
                          </m:r>
                        </m:sub>
                      </m:sSub>
                    </m:num>
                    <m:den>
                      <m:r>
                        <w:rPr>
                          <w:rFonts w:ascii="Cambria Math" w:hAnsi="Cambria Math" w:cs="Times New Roman"/>
                          <w:szCs w:val="24"/>
                        </w:rPr>
                        <m:t>2m</m:t>
                      </m:r>
                    </m:den>
                  </m:f>
                </m:e>
              </m:nary>
              <m:r>
                <w:rPr>
                  <w:rFonts w:ascii="Cambria Math" w:hAnsi="Cambria Math" w:cs="Times New Roman"/>
                  <w:szCs w:val="24"/>
                </w:rPr>
                <m:t>)δ(</m:t>
              </m:r>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j</m:t>
                  </m:r>
                </m:sub>
              </m:sSub>
              <m:r>
                <w:rPr>
                  <w:rFonts w:ascii="Cambria Math" w:hAnsi="Cambria Math" w:cs="Times New Roman"/>
                  <w:szCs w:val="24"/>
                </w:rPr>
                <m:t>)</m:t>
              </m:r>
            </m:oMath>
            <w:r w:rsidR="00EF038F" w:rsidRPr="000E2610">
              <w:rPr>
                <w:rFonts w:cs="Times New Roman"/>
                <w:i/>
                <w:iCs/>
                <w:szCs w:val="24"/>
              </w:rPr>
              <w:t xml:space="preserve">   </w:t>
            </w:r>
          </w:p>
        </w:tc>
        <w:tc>
          <w:tcPr>
            <w:tcW w:w="2460" w:type="dxa"/>
          </w:tcPr>
          <w:p w14:paraId="3EDCC605" w14:textId="62CE53AE" w:rsidR="00EF038F" w:rsidRPr="00BE46F3" w:rsidRDefault="00EF038F" w:rsidP="005D578E">
            <w:pPr>
              <w:spacing w:line="400" w:lineRule="atLeast"/>
              <w:jc w:val="right"/>
              <w:rPr>
                <w:rFonts w:asciiTheme="majorEastAsia" w:eastAsiaTheme="majorEastAsia" w:hAnsiTheme="majorEastAsia"/>
                <w:sz w:val="21"/>
                <w:szCs w:val="21"/>
                <w:shd w:val="clear" w:color="auto" w:fill="FFFFFF"/>
              </w:rPr>
            </w:pPr>
            <w:r w:rsidRPr="00BE46F3">
              <w:rPr>
                <w:rFonts w:asciiTheme="majorEastAsia" w:eastAsiaTheme="majorEastAsia" w:hAnsiTheme="majorEastAsia" w:hint="eastAsia"/>
                <w:sz w:val="21"/>
                <w:szCs w:val="21"/>
                <w:shd w:val="clear" w:color="auto" w:fill="FFFFFF"/>
              </w:rPr>
              <w:t>(</w:t>
            </w:r>
            <w:r w:rsidRPr="00BE46F3">
              <w:rPr>
                <w:rFonts w:asciiTheme="majorEastAsia" w:eastAsiaTheme="majorEastAsia" w:hAnsiTheme="majorEastAsia"/>
                <w:sz w:val="21"/>
                <w:szCs w:val="21"/>
                <w:shd w:val="clear" w:color="auto" w:fill="FFFFFF"/>
              </w:rPr>
              <w:t>3)</w:t>
            </w:r>
          </w:p>
        </w:tc>
      </w:tr>
    </w:tbl>
    <w:p w14:paraId="45102406" w14:textId="0913517A" w:rsidR="0060576F" w:rsidRDefault="005D578E" w:rsidP="00081719">
      <w:pPr>
        <w:spacing w:line="400" w:lineRule="atLeast"/>
        <w:ind w:firstLineChars="200" w:firstLine="480"/>
        <w:rPr>
          <w:shd w:val="clear" w:color="auto" w:fill="FFFFFF"/>
        </w:rPr>
      </w:pPr>
      <w:r w:rsidRPr="00ED432F">
        <w:rPr>
          <w:rFonts w:hint="eastAsia"/>
          <w:shd w:val="clear" w:color="auto" w:fill="FFFFFF"/>
        </w:rPr>
        <w:t>其中，</w:t>
      </w:r>
      <w:r w:rsidRPr="00ED432F">
        <w:rPr>
          <w:rFonts w:hint="eastAsia"/>
          <w:shd w:val="clear" w:color="auto" w:fill="FFFFFF"/>
        </w:rPr>
        <w:t>Q</w:t>
      </w:r>
      <w:r w:rsidRPr="00ED432F">
        <w:rPr>
          <w:rFonts w:hint="eastAsia"/>
          <w:shd w:val="clear" w:color="auto" w:fill="FFFFFF"/>
        </w:rPr>
        <w:t>为</w:t>
      </w:r>
      <w:r w:rsidR="0060576F" w:rsidRPr="00ED432F">
        <w:rPr>
          <w:rFonts w:hint="eastAsia"/>
          <w:shd w:val="clear" w:color="auto" w:fill="FFFFFF"/>
        </w:rPr>
        <w:t>模块度</w:t>
      </w:r>
      <w:r w:rsidRPr="00ED432F">
        <w:rPr>
          <w:rFonts w:hint="eastAsia"/>
          <w:shd w:val="clear" w:color="auto" w:fill="FFFFFF"/>
        </w:rPr>
        <w:t>；</w:t>
      </w:r>
      <w:r w:rsidR="0060576F" w:rsidRPr="00ED432F">
        <w:rPr>
          <w:rFonts w:hint="eastAsia"/>
          <w:shd w:val="clear" w:color="auto" w:fill="FFFFFF"/>
        </w:rPr>
        <w:t>m</w:t>
      </w:r>
      <w:r w:rsidRPr="00ED432F">
        <w:rPr>
          <w:rFonts w:hint="eastAsia"/>
          <w:shd w:val="clear" w:color="auto" w:fill="FFFFFF"/>
        </w:rPr>
        <w:t>为网络的</w:t>
      </w:r>
      <w:r w:rsidR="0060576F" w:rsidRPr="00ED432F">
        <w:rPr>
          <w:rFonts w:hint="eastAsia"/>
          <w:shd w:val="clear" w:color="auto" w:fill="FFFFFF"/>
        </w:rPr>
        <w:t>边数</w:t>
      </w:r>
      <w:r w:rsidRPr="00ED432F">
        <w:rPr>
          <w:rFonts w:hint="eastAsia"/>
          <w:shd w:val="clear" w:color="auto" w:fill="FFFFFF"/>
        </w:rPr>
        <w:t>；</w:t>
      </w:r>
      <w:r w:rsidR="0060576F" w:rsidRPr="00ED432F">
        <w:rPr>
          <w:rFonts w:hint="eastAsia"/>
          <w:shd w:val="clear" w:color="auto" w:fill="FFFFFF"/>
        </w:rPr>
        <w:t>A</w:t>
      </w:r>
      <w:r w:rsidRPr="00ED432F">
        <w:rPr>
          <w:rFonts w:hint="eastAsia"/>
          <w:shd w:val="clear" w:color="auto" w:fill="FFFFFF"/>
        </w:rPr>
        <w:t>为</w:t>
      </w:r>
      <w:r w:rsidR="0060576F" w:rsidRPr="00ED432F">
        <w:rPr>
          <w:rFonts w:hint="eastAsia"/>
          <w:shd w:val="clear" w:color="auto" w:fill="FFFFFF"/>
        </w:rPr>
        <w:t>网络的邻接矩阵</w:t>
      </w:r>
      <w:r w:rsidRPr="00ED432F">
        <w:rPr>
          <w:rFonts w:hint="eastAsia"/>
          <w:shd w:val="clear" w:color="auto" w:fill="FFFFFF"/>
        </w:rPr>
        <w:t>。</w:t>
      </w:r>
      <w:r w:rsidR="0060576F" w:rsidRPr="00ED432F">
        <w:rPr>
          <w:rFonts w:hint="eastAsia"/>
          <w:shd w:val="clear" w:color="auto" w:fill="FFFFFF"/>
        </w:rPr>
        <w:t>如果节点</w:t>
      </w:r>
      <w:r w:rsidR="0060576F" w:rsidRPr="00ED432F">
        <w:rPr>
          <w:rFonts w:hint="eastAsia"/>
          <w:shd w:val="clear" w:color="auto" w:fill="FFFFFF"/>
        </w:rPr>
        <w:t>i</w:t>
      </w:r>
      <w:r w:rsidR="0060576F" w:rsidRPr="00ED432F">
        <w:rPr>
          <w:rFonts w:hint="eastAsia"/>
          <w:shd w:val="clear" w:color="auto" w:fill="FFFFFF"/>
        </w:rPr>
        <w:t>和</w:t>
      </w:r>
      <w:r w:rsidR="0060576F" w:rsidRPr="00ED432F">
        <w:rPr>
          <w:rFonts w:hint="eastAsia"/>
          <w:shd w:val="clear" w:color="auto" w:fill="FFFFFF"/>
        </w:rPr>
        <w:t>j</w:t>
      </w:r>
      <w:r w:rsidR="0060576F" w:rsidRPr="00ED432F">
        <w:rPr>
          <w:rFonts w:hint="eastAsia"/>
          <w:shd w:val="clear" w:color="auto" w:fill="FFFFFF"/>
        </w:rPr>
        <w:t>相邻</w:t>
      </w:r>
      <w:r w:rsidRPr="00ED432F">
        <w:rPr>
          <w:rFonts w:hint="eastAsia"/>
          <w:shd w:val="clear" w:color="auto" w:fill="FFFFFF"/>
        </w:rPr>
        <w:t>，</w:t>
      </w:r>
      <w:r w:rsidR="0060576F" w:rsidRPr="00ED432F">
        <w:rPr>
          <w:rFonts w:hint="eastAsia"/>
          <w:shd w:val="clear" w:color="auto" w:fill="FFFFFF"/>
        </w:rPr>
        <w:t>则</w:t>
      </w:r>
      <w:proofErr w:type="spellStart"/>
      <w:r w:rsidR="0060576F" w:rsidRPr="00ED432F">
        <w:rPr>
          <w:rFonts w:hint="eastAsia"/>
          <w:shd w:val="clear" w:color="auto" w:fill="FFFFFF"/>
        </w:rPr>
        <w:t>Aij</w:t>
      </w:r>
      <w:proofErr w:type="spellEnd"/>
      <w:r w:rsidR="0060576F" w:rsidRPr="00ED432F">
        <w:rPr>
          <w:rFonts w:hint="eastAsia"/>
          <w:shd w:val="clear" w:color="auto" w:fill="FFFFFF"/>
        </w:rPr>
        <w:t xml:space="preserve"> = 0</w:t>
      </w:r>
      <w:r w:rsidRPr="00ED432F">
        <w:rPr>
          <w:rFonts w:hint="eastAsia"/>
          <w:shd w:val="clear" w:color="auto" w:fill="FFFFFF"/>
        </w:rPr>
        <w:t>。</w:t>
      </w:r>
      <w:r w:rsidR="0060576F" w:rsidRPr="00ED432F">
        <w:rPr>
          <w:rFonts w:hint="eastAsia"/>
          <w:shd w:val="clear" w:color="auto" w:fill="FFFFFF"/>
        </w:rPr>
        <w:t>如果不相邻</w:t>
      </w:r>
      <w:r w:rsidRPr="00ED432F">
        <w:rPr>
          <w:rFonts w:hint="eastAsia"/>
          <w:shd w:val="clear" w:color="auto" w:fill="FFFFFF"/>
        </w:rPr>
        <w:t>，</w:t>
      </w:r>
      <w:r w:rsidR="0060576F" w:rsidRPr="00ED432F">
        <w:rPr>
          <w:rFonts w:hint="eastAsia"/>
          <w:shd w:val="clear" w:color="auto" w:fill="FFFFFF"/>
        </w:rPr>
        <w:t>则</w:t>
      </w:r>
      <w:proofErr w:type="spellStart"/>
      <w:r w:rsidR="0060576F" w:rsidRPr="00ED432F">
        <w:rPr>
          <w:rFonts w:hint="eastAsia"/>
          <w:shd w:val="clear" w:color="auto" w:fill="FFFFFF"/>
        </w:rPr>
        <w:t>Aij</w:t>
      </w:r>
      <w:proofErr w:type="spellEnd"/>
      <w:r w:rsidR="0060576F" w:rsidRPr="00ED432F">
        <w:rPr>
          <w:rFonts w:hint="eastAsia"/>
          <w:shd w:val="clear" w:color="auto" w:fill="FFFFFF"/>
        </w:rPr>
        <w:t xml:space="preserve"> = 0</w:t>
      </w:r>
      <w:r w:rsidRPr="00ED432F">
        <w:rPr>
          <w:rFonts w:hint="eastAsia"/>
          <w:shd w:val="clear" w:color="auto" w:fill="FFFFFF"/>
        </w:rPr>
        <w:t>；</w:t>
      </w:r>
      <w:r w:rsidR="0060576F" w:rsidRPr="00ED432F">
        <w:rPr>
          <w:rFonts w:hint="eastAsia"/>
          <w:shd w:val="clear" w:color="auto" w:fill="FFFFFF"/>
        </w:rPr>
        <w:t>ci</w:t>
      </w:r>
      <w:r w:rsidR="0060576F" w:rsidRPr="00ED432F">
        <w:rPr>
          <w:rFonts w:hint="eastAsia"/>
          <w:shd w:val="clear" w:color="auto" w:fill="FFFFFF"/>
        </w:rPr>
        <w:t>，</w:t>
      </w:r>
      <w:proofErr w:type="spellStart"/>
      <w:r w:rsidR="0060576F" w:rsidRPr="00ED432F">
        <w:rPr>
          <w:rFonts w:hint="eastAsia"/>
          <w:shd w:val="clear" w:color="auto" w:fill="FFFFFF"/>
        </w:rPr>
        <w:t>cj</w:t>
      </w:r>
      <w:proofErr w:type="spellEnd"/>
      <w:r w:rsidR="00ED432F">
        <w:rPr>
          <w:rFonts w:hint="eastAsia"/>
          <w:shd w:val="clear" w:color="auto" w:fill="FFFFFF"/>
        </w:rPr>
        <w:t>为</w:t>
      </w:r>
      <w:r w:rsidR="0060576F" w:rsidRPr="00ED432F">
        <w:rPr>
          <w:rFonts w:hint="eastAsia"/>
          <w:shd w:val="clear" w:color="auto" w:fill="FFFFFF"/>
        </w:rPr>
        <w:t>节点</w:t>
      </w:r>
      <w:r w:rsidR="0060576F" w:rsidRPr="00ED432F">
        <w:rPr>
          <w:rFonts w:hint="eastAsia"/>
          <w:shd w:val="clear" w:color="auto" w:fill="FFFFFF"/>
        </w:rPr>
        <w:t>i</w:t>
      </w:r>
      <w:r w:rsidR="0060576F" w:rsidRPr="00ED432F">
        <w:rPr>
          <w:rFonts w:hint="eastAsia"/>
          <w:shd w:val="clear" w:color="auto" w:fill="FFFFFF"/>
        </w:rPr>
        <w:t>和</w:t>
      </w:r>
      <w:r w:rsidR="0060576F" w:rsidRPr="00ED432F">
        <w:rPr>
          <w:rFonts w:hint="eastAsia"/>
          <w:shd w:val="clear" w:color="auto" w:fill="FFFFFF"/>
        </w:rPr>
        <w:t>j</w:t>
      </w:r>
      <w:r w:rsidR="0060576F" w:rsidRPr="00ED432F">
        <w:rPr>
          <w:rFonts w:hint="eastAsia"/>
          <w:shd w:val="clear" w:color="auto" w:fill="FFFFFF"/>
        </w:rPr>
        <w:t>的标号</w:t>
      </w:r>
      <w:r w:rsidR="00ED432F">
        <w:rPr>
          <w:rFonts w:hint="eastAsia"/>
          <w:shd w:val="clear" w:color="auto" w:fill="FFFFFF"/>
        </w:rPr>
        <w:t>，</w:t>
      </w:r>
      <w:r w:rsidR="0060576F" w:rsidRPr="00ED432F">
        <w:rPr>
          <w:rFonts w:hint="eastAsia"/>
          <w:shd w:val="clear" w:color="auto" w:fill="FFFFFF"/>
        </w:rPr>
        <w:t>如果节点</w:t>
      </w:r>
      <w:r w:rsidR="0060576F" w:rsidRPr="00ED432F">
        <w:rPr>
          <w:rFonts w:hint="eastAsia"/>
          <w:shd w:val="clear" w:color="auto" w:fill="FFFFFF"/>
        </w:rPr>
        <w:t>i</w:t>
      </w:r>
      <w:r w:rsidR="0060576F" w:rsidRPr="00ED432F">
        <w:rPr>
          <w:rFonts w:hint="eastAsia"/>
          <w:shd w:val="clear" w:color="auto" w:fill="FFFFFF"/>
        </w:rPr>
        <w:t>和</w:t>
      </w:r>
      <w:r w:rsidR="0060576F" w:rsidRPr="00ED432F">
        <w:rPr>
          <w:rFonts w:hint="eastAsia"/>
          <w:shd w:val="clear" w:color="auto" w:fill="FFFFFF"/>
        </w:rPr>
        <w:t>j</w:t>
      </w:r>
      <w:r w:rsidR="0060576F" w:rsidRPr="00ED432F">
        <w:rPr>
          <w:rFonts w:hint="eastAsia"/>
          <w:shd w:val="clear" w:color="auto" w:fill="FFFFFF"/>
        </w:rPr>
        <w:t>在同一社区中</w:t>
      </w:r>
      <w:r w:rsidR="00595BBA">
        <w:rPr>
          <w:rFonts w:hint="eastAsia"/>
          <w:shd w:val="clear" w:color="auto" w:fill="FFFFFF"/>
        </w:rPr>
        <w:t>则</w:t>
      </w:r>
      <w:r w:rsidR="00595BBA" w:rsidRPr="00ED432F">
        <w:rPr>
          <w:rFonts w:hint="eastAsia"/>
          <w:shd w:val="clear" w:color="auto" w:fill="FFFFFF"/>
        </w:rPr>
        <w:t>δ（</w:t>
      </w:r>
      <w:r w:rsidR="00595BBA" w:rsidRPr="00ED432F">
        <w:rPr>
          <w:rFonts w:hint="eastAsia"/>
          <w:shd w:val="clear" w:color="auto" w:fill="FFFFFF"/>
        </w:rPr>
        <w:t>ci</w:t>
      </w:r>
      <w:r w:rsidR="00595BBA">
        <w:rPr>
          <w:rFonts w:hint="eastAsia"/>
          <w:shd w:val="clear" w:color="auto" w:fill="FFFFFF"/>
        </w:rPr>
        <w:t>,</w:t>
      </w:r>
      <w:r w:rsidR="00595BBA">
        <w:rPr>
          <w:shd w:val="clear" w:color="auto" w:fill="FFFFFF"/>
        </w:rPr>
        <w:t xml:space="preserve"> </w:t>
      </w:r>
      <w:proofErr w:type="spellStart"/>
      <w:r w:rsidR="00595BBA" w:rsidRPr="00ED432F">
        <w:rPr>
          <w:rFonts w:hint="eastAsia"/>
          <w:shd w:val="clear" w:color="auto" w:fill="FFFFFF"/>
        </w:rPr>
        <w:t>cj</w:t>
      </w:r>
      <w:proofErr w:type="spellEnd"/>
      <w:r w:rsidR="00595BBA" w:rsidRPr="00ED432F">
        <w:rPr>
          <w:rFonts w:hint="eastAsia"/>
          <w:shd w:val="clear" w:color="auto" w:fill="FFFFFF"/>
        </w:rPr>
        <w:t>）</w:t>
      </w:r>
      <w:r w:rsidR="00595BBA" w:rsidRPr="00ED432F">
        <w:rPr>
          <w:rFonts w:hint="eastAsia"/>
          <w:shd w:val="clear" w:color="auto" w:fill="FFFFFF"/>
        </w:rPr>
        <w:t>= 1</w:t>
      </w:r>
      <w:r w:rsidR="00595BBA">
        <w:rPr>
          <w:rFonts w:hint="eastAsia"/>
          <w:shd w:val="clear" w:color="auto" w:fill="FFFFFF"/>
        </w:rPr>
        <w:t>，</w:t>
      </w:r>
      <w:r w:rsidR="0060576F" w:rsidRPr="00ED432F">
        <w:rPr>
          <w:rFonts w:hint="eastAsia"/>
          <w:shd w:val="clear" w:color="auto" w:fill="FFFFFF"/>
        </w:rPr>
        <w:t>否则δ（</w:t>
      </w:r>
      <w:r w:rsidR="0060576F" w:rsidRPr="00ED432F">
        <w:rPr>
          <w:rFonts w:hint="eastAsia"/>
          <w:shd w:val="clear" w:color="auto" w:fill="FFFFFF"/>
        </w:rPr>
        <w:t>ci</w:t>
      </w:r>
      <w:r w:rsidR="00773169">
        <w:rPr>
          <w:rFonts w:hint="eastAsia"/>
          <w:shd w:val="clear" w:color="auto" w:fill="FFFFFF"/>
        </w:rPr>
        <w:t>,</w:t>
      </w:r>
      <w:r w:rsidR="00773169">
        <w:rPr>
          <w:shd w:val="clear" w:color="auto" w:fill="FFFFFF"/>
        </w:rPr>
        <w:t xml:space="preserve"> </w:t>
      </w:r>
      <w:proofErr w:type="spellStart"/>
      <w:r w:rsidR="0060576F" w:rsidRPr="00ED432F">
        <w:rPr>
          <w:rFonts w:hint="eastAsia"/>
          <w:shd w:val="clear" w:color="auto" w:fill="FFFFFF"/>
        </w:rPr>
        <w:t>cj</w:t>
      </w:r>
      <w:proofErr w:type="spellEnd"/>
      <w:r w:rsidR="0060576F" w:rsidRPr="00ED432F">
        <w:rPr>
          <w:rFonts w:hint="eastAsia"/>
          <w:shd w:val="clear" w:color="auto" w:fill="FFFFFF"/>
        </w:rPr>
        <w:t>）</w:t>
      </w:r>
      <w:r w:rsidR="0060576F" w:rsidRPr="00ED432F">
        <w:rPr>
          <w:rFonts w:hint="eastAsia"/>
          <w:shd w:val="clear" w:color="auto" w:fill="FFFFFF"/>
        </w:rPr>
        <w:t>= 0</w:t>
      </w:r>
      <w:r w:rsidR="00595BBA">
        <w:rPr>
          <w:rFonts w:hint="eastAsia"/>
          <w:shd w:val="clear" w:color="auto" w:fill="FFFFFF"/>
        </w:rPr>
        <w:t>。</w:t>
      </w:r>
    </w:p>
    <w:p w14:paraId="426C2BBC" w14:textId="67800021" w:rsidR="0060576F" w:rsidRDefault="0060576F" w:rsidP="005D578E">
      <w:pPr>
        <w:spacing w:line="400" w:lineRule="atLeast"/>
        <w:ind w:firstLineChars="200" w:firstLine="480"/>
      </w:pPr>
      <w:bookmarkStart w:id="111" w:name="OLE_LINK3"/>
      <w:r>
        <w:rPr>
          <w:rFonts w:hint="eastAsia"/>
          <w:shd w:val="clear" w:color="auto" w:fill="FFFFFF"/>
        </w:rPr>
        <w:t>模块度定义在</w:t>
      </w:r>
      <w:r>
        <w:rPr>
          <w:rFonts w:hint="eastAsia"/>
          <w:shd w:val="clear" w:color="auto" w:fill="FFFFFF"/>
        </w:rPr>
        <w:t>-1</w:t>
      </w:r>
      <w:r>
        <w:rPr>
          <w:rFonts w:hint="eastAsia"/>
          <w:shd w:val="clear" w:color="auto" w:fill="FFFFFF"/>
        </w:rPr>
        <w:t>和</w:t>
      </w:r>
      <w:r>
        <w:rPr>
          <w:rFonts w:hint="eastAsia"/>
          <w:shd w:val="clear" w:color="auto" w:fill="FFFFFF"/>
        </w:rPr>
        <w:t>1</w:t>
      </w:r>
      <w:r>
        <w:rPr>
          <w:rFonts w:hint="eastAsia"/>
          <w:shd w:val="clear" w:color="auto" w:fill="FFFFFF"/>
        </w:rPr>
        <w:t>之间，通常在真实网络中，取值范围为</w:t>
      </w:r>
      <w:r>
        <w:rPr>
          <w:rFonts w:hint="eastAsia"/>
          <w:shd w:val="clear" w:color="auto" w:fill="FFFFFF"/>
        </w:rPr>
        <w:t>[0.3</w:t>
      </w:r>
      <w:r w:rsidR="00773169">
        <w:rPr>
          <w:rFonts w:hint="eastAsia"/>
          <w:shd w:val="clear" w:color="auto" w:fill="FFFFFF"/>
        </w:rPr>
        <w:t>,</w:t>
      </w:r>
      <w:r w:rsidR="00773169">
        <w:rPr>
          <w:shd w:val="clear" w:color="auto" w:fill="FFFFFF"/>
        </w:rPr>
        <w:t xml:space="preserve"> </w:t>
      </w:r>
      <w:r>
        <w:rPr>
          <w:rFonts w:hint="eastAsia"/>
          <w:shd w:val="clear" w:color="auto" w:fill="FFFFFF"/>
        </w:rPr>
        <w:t>0.7][</w:t>
      </w:r>
      <w:r>
        <w:rPr>
          <w:shd w:val="clear" w:color="auto" w:fill="FFFFFF"/>
        </w:rPr>
        <w:t>10</w:t>
      </w:r>
      <w:r>
        <w:rPr>
          <w:rFonts w:hint="eastAsia"/>
          <w:shd w:val="clear" w:color="auto" w:fill="FFFFFF"/>
        </w:rPr>
        <w:t>]</w:t>
      </w:r>
      <w:r>
        <w:rPr>
          <w:rFonts w:hint="eastAsia"/>
          <w:shd w:val="clear" w:color="auto" w:fill="FFFFFF"/>
        </w:rPr>
        <w:t>。</w:t>
      </w:r>
      <w:r>
        <w:rPr>
          <w:rFonts w:hint="eastAsia"/>
          <w:shd w:val="clear" w:color="auto" w:fill="FFFFFF"/>
        </w:rPr>
        <w:t>Q</w:t>
      </w:r>
      <w:r>
        <w:rPr>
          <w:rFonts w:hint="eastAsia"/>
          <w:shd w:val="clear" w:color="auto" w:fill="FFFFFF"/>
        </w:rPr>
        <w:t>的值越高，指示高质量的社区检测结果。</w:t>
      </w:r>
      <w:bookmarkEnd w:id="111"/>
    </w:p>
    <w:p w14:paraId="1F02982E" w14:textId="4E42F956" w:rsidR="005558BE" w:rsidRPr="00722531" w:rsidRDefault="005558BE" w:rsidP="005D578E">
      <w:pPr>
        <w:pStyle w:val="a4"/>
        <w:ind w:left="480"/>
      </w:pPr>
      <w:bookmarkStart w:id="112" w:name="_Toc133422021"/>
      <w:r>
        <w:rPr>
          <w:rFonts w:hint="eastAsia"/>
        </w:rPr>
        <w:t>2</w:t>
      </w:r>
      <w:r>
        <w:t xml:space="preserve">.4.2 </w:t>
      </w:r>
      <w:bookmarkStart w:id="113" w:name="OLE_LINK2"/>
      <w:r>
        <w:rPr>
          <w:rFonts w:hint="eastAsia"/>
        </w:rPr>
        <w:t>NMI</w:t>
      </w:r>
      <w:bookmarkEnd w:id="112"/>
      <w:bookmarkEnd w:id="113"/>
    </w:p>
    <w:p w14:paraId="05C1F851" w14:textId="3C7273EA" w:rsidR="00507B01" w:rsidRPr="005D578E" w:rsidRDefault="00586799" w:rsidP="005D578E">
      <w:pPr>
        <w:pStyle w:val="paragraph"/>
        <w:spacing w:before="0" w:beforeAutospacing="0" w:after="0" w:afterAutospacing="0" w:line="400" w:lineRule="atLeast"/>
        <w:ind w:firstLine="492"/>
        <w:jc w:val="both"/>
        <w:rPr>
          <w:color w:val="000000"/>
        </w:rPr>
      </w:pPr>
      <w:r w:rsidRPr="005D578E">
        <w:rPr>
          <w:rFonts w:hint="eastAsia"/>
          <w:color w:val="000000"/>
        </w:rPr>
        <w:t>许多研究使用</w:t>
      </w:r>
      <w:r w:rsidRPr="005D578E">
        <w:rPr>
          <w:color w:val="000000"/>
        </w:rPr>
        <w:t>NMI [</w:t>
      </w:r>
      <w:r w:rsidR="004F284B">
        <w:rPr>
          <w:color w:val="000000"/>
        </w:rPr>
        <w:t>3</w:t>
      </w:r>
      <w:r w:rsidRPr="005D578E">
        <w:rPr>
          <w:color w:val="000000"/>
        </w:rPr>
        <w:t>1]来评估或比较不同的社区检测算法。NMI度量通常用于具有已知参考划分的基准网络或具有</w:t>
      </w:r>
      <w:proofErr w:type="gramStart"/>
      <w:r w:rsidRPr="005D578E">
        <w:rPr>
          <w:color w:val="000000"/>
        </w:rPr>
        <w:t>由领域</w:t>
      </w:r>
      <w:proofErr w:type="gramEnd"/>
      <w:r w:rsidRPr="005D578E">
        <w:rPr>
          <w:color w:val="000000"/>
        </w:rPr>
        <w:t>专家注释的划分的真实世界网络。</w:t>
      </w:r>
    </w:p>
    <w:p w14:paraId="03016984" w14:textId="452FB83F" w:rsidR="00586799" w:rsidRDefault="00586799" w:rsidP="00081719">
      <w:pPr>
        <w:pStyle w:val="paragraph"/>
        <w:spacing w:before="0" w:beforeAutospacing="0" w:after="0" w:afterAutospacing="0" w:line="400" w:lineRule="atLeast"/>
        <w:ind w:firstLine="492"/>
        <w:jc w:val="both"/>
      </w:pPr>
      <w:r w:rsidRPr="00586799">
        <w:rPr>
          <w:rFonts w:hint="eastAsia"/>
        </w:rPr>
        <w:t>考虑用于将n</w:t>
      </w:r>
      <w:proofErr w:type="gramStart"/>
      <w:r w:rsidRPr="00586799">
        <w:rPr>
          <w:rFonts w:hint="eastAsia"/>
        </w:rPr>
        <w:t>个</w:t>
      </w:r>
      <w:proofErr w:type="gramEnd"/>
      <w:r w:rsidRPr="00586799">
        <w:rPr>
          <w:rFonts w:hint="eastAsia"/>
        </w:rPr>
        <w:t>顶点划分成社区组的两个划分X和Y，X和Y之间的归一化互信息（NMI）被定义为：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F038F" w14:paraId="67911F19" w14:textId="77777777" w:rsidTr="005D578E">
        <w:tc>
          <w:tcPr>
            <w:tcW w:w="2840" w:type="dxa"/>
          </w:tcPr>
          <w:p w14:paraId="4F98D469" w14:textId="77777777" w:rsidR="00EF038F" w:rsidRDefault="00EF038F" w:rsidP="00081719">
            <w:pPr>
              <w:pStyle w:val="paragraph"/>
              <w:spacing w:before="0" w:beforeAutospacing="0" w:after="0" w:afterAutospacing="0" w:line="400" w:lineRule="atLeast"/>
              <w:jc w:val="both"/>
            </w:pPr>
          </w:p>
        </w:tc>
        <w:tc>
          <w:tcPr>
            <w:tcW w:w="2841" w:type="dxa"/>
          </w:tcPr>
          <w:p w14:paraId="3519A97F" w14:textId="1DBC7C10" w:rsidR="00EF038F" w:rsidRPr="000E2610" w:rsidRDefault="000E2610" w:rsidP="00081719">
            <w:pPr>
              <w:pStyle w:val="paragraph"/>
              <w:spacing w:before="0" w:beforeAutospacing="0" w:after="0" w:afterAutospacing="0" w:line="400" w:lineRule="atLeast"/>
              <w:jc w:val="both"/>
              <w:rPr>
                <w:rFonts w:ascii="Times New Roman" w:hAnsi="Times New Roman" w:cs="Times New Roman"/>
                <w:i/>
                <w:iCs/>
              </w:rPr>
            </w:pPr>
            <m:oMath>
              <m:r>
                <w:rPr>
                  <w:rFonts w:ascii="Cambria Math" w:hAnsi="Cambria Math" w:cs="Times New Roman"/>
                </w:rPr>
                <m:t>NMI</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2I(X</m:t>
                  </m:r>
                  <m:r>
                    <w:rPr>
                      <w:rFonts w:ascii="Cambria Math" w:hAnsi="Cambria Math" w:cs="Times New Roman"/>
                    </w:rPr>
                    <m:t>，</m:t>
                  </m:r>
                  <m:r>
                    <w:rPr>
                      <w:rFonts w:ascii="Cambria Math" w:hAnsi="Cambria Math" w:cs="Times New Roman"/>
                    </w:rPr>
                    <m:t xml:space="preserve"> Y)</m:t>
                  </m:r>
                </m:num>
                <m:den>
                  <m:r>
                    <w:rPr>
                      <w:rFonts w:ascii="Cambria Math" w:hAnsi="Cambria Math" w:cs="Times New Roman"/>
                    </w:rPr>
                    <m:t>H (X) + H(Y)</m:t>
                  </m:r>
                </m:den>
              </m:f>
            </m:oMath>
            <w:r w:rsidR="00EF038F" w:rsidRPr="000E2610">
              <w:rPr>
                <w:rFonts w:ascii="Times New Roman" w:hAnsi="Times New Roman" w:cs="Times New Roman"/>
                <w:i/>
                <w:iCs/>
              </w:rPr>
              <w:t xml:space="preserve">   </w:t>
            </w:r>
          </w:p>
        </w:tc>
        <w:tc>
          <w:tcPr>
            <w:tcW w:w="2841" w:type="dxa"/>
          </w:tcPr>
          <w:p w14:paraId="34882F73" w14:textId="04C87BD9" w:rsidR="00EF038F" w:rsidRPr="00BE46F3" w:rsidRDefault="00B65A4F" w:rsidP="005D578E">
            <w:pPr>
              <w:pStyle w:val="paragraph"/>
              <w:spacing w:before="0" w:beforeAutospacing="0" w:after="0" w:afterAutospacing="0" w:line="400" w:lineRule="atLeast"/>
              <w:jc w:val="right"/>
              <w:rPr>
                <w:rFonts w:asciiTheme="majorEastAsia" w:eastAsiaTheme="majorEastAsia" w:hAnsiTheme="majorEastAsia" w:cs="Times New Roman"/>
                <w:sz w:val="21"/>
                <w:szCs w:val="21"/>
              </w:rPr>
            </w:pPr>
            <w:r>
              <w:t xml:space="preserve"> </w:t>
            </w:r>
            <w:r w:rsidRPr="00BE46F3">
              <w:rPr>
                <w:rFonts w:asciiTheme="majorEastAsia" w:eastAsiaTheme="majorEastAsia" w:hAnsiTheme="majorEastAsia" w:cs="Times New Roman"/>
                <w:sz w:val="21"/>
                <w:szCs w:val="21"/>
              </w:rPr>
              <w:t>(</w:t>
            </w:r>
            <w:r w:rsidR="00EF038F" w:rsidRPr="00BE46F3">
              <w:rPr>
                <w:rFonts w:asciiTheme="majorEastAsia" w:eastAsiaTheme="majorEastAsia" w:hAnsiTheme="majorEastAsia" w:cs="Times New Roman"/>
                <w:sz w:val="21"/>
                <w:szCs w:val="21"/>
              </w:rPr>
              <w:t>4)</w:t>
            </w:r>
          </w:p>
        </w:tc>
      </w:tr>
    </w:tbl>
    <w:p w14:paraId="773C16BB" w14:textId="0BDEF529" w:rsidR="00586799" w:rsidRDefault="00232D34">
      <w:pPr>
        <w:spacing w:line="400" w:lineRule="atLeast"/>
        <w:ind w:firstLine="480"/>
        <w:rPr>
          <w:szCs w:val="24"/>
        </w:rPr>
      </w:pPr>
      <w:r w:rsidRPr="00232D34">
        <w:rPr>
          <w:rFonts w:hint="eastAsia"/>
          <w:szCs w:val="24"/>
        </w:rPr>
        <w:t>使用顶点被分配到方案</w:t>
      </w:r>
      <w:r w:rsidRPr="00232D34">
        <w:rPr>
          <w:rFonts w:hint="eastAsia"/>
          <w:szCs w:val="24"/>
        </w:rPr>
        <w:t>X</w:t>
      </w:r>
      <w:r w:rsidRPr="00232D34">
        <w:rPr>
          <w:rFonts w:hint="eastAsia"/>
          <w:szCs w:val="24"/>
        </w:rPr>
        <w:t>中的社区</w:t>
      </w:r>
      <w:r w:rsidRPr="00232D34">
        <w:rPr>
          <w:rFonts w:hint="eastAsia"/>
          <w:szCs w:val="24"/>
        </w:rPr>
        <w:t>x</w:t>
      </w:r>
      <w:r w:rsidRPr="00232D34">
        <w:rPr>
          <w:rFonts w:hint="eastAsia"/>
          <w:szCs w:val="24"/>
        </w:rPr>
        <w:t>的概率</w:t>
      </w:r>
      <w:r w:rsidRPr="00232D34">
        <w:rPr>
          <w:rFonts w:hint="eastAsia"/>
          <w:szCs w:val="24"/>
        </w:rPr>
        <w:t>P</w:t>
      </w:r>
      <w:r w:rsidRPr="00232D34">
        <w:rPr>
          <w:rFonts w:hint="eastAsia"/>
          <w:szCs w:val="24"/>
        </w:rPr>
        <w:t>（</w:t>
      </w:r>
      <w:r w:rsidRPr="00232D34">
        <w:rPr>
          <w:rFonts w:hint="eastAsia"/>
          <w:szCs w:val="24"/>
        </w:rPr>
        <w:t>X</w:t>
      </w:r>
      <w:r w:rsidRPr="00232D34">
        <w:rPr>
          <w:rFonts w:hint="eastAsia"/>
          <w:szCs w:val="24"/>
        </w:rPr>
        <w:t>），将互信息</w:t>
      </w:r>
      <w:r w:rsidRPr="00232D34">
        <w:rPr>
          <w:rFonts w:hint="eastAsia"/>
          <w:szCs w:val="24"/>
        </w:rPr>
        <w:t>I</w:t>
      </w:r>
      <w:r w:rsidRPr="00232D34">
        <w:rPr>
          <w:rFonts w:hint="eastAsia"/>
          <w:szCs w:val="24"/>
        </w:rPr>
        <w:t>定义如下：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827"/>
        <w:gridCol w:w="2602"/>
      </w:tblGrid>
      <w:tr w:rsidR="00EF038F" w14:paraId="1E39276F" w14:textId="77777777" w:rsidTr="005D578E">
        <w:tc>
          <w:tcPr>
            <w:tcW w:w="2093" w:type="dxa"/>
          </w:tcPr>
          <w:p w14:paraId="068BAB02" w14:textId="77777777" w:rsidR="00EF038F" w:rsidRDefault="00EF038F">
            <w:pPr>
              <w:spacing w:line="400" w:lineRule="atLeast"/>
              <w:rPr>
                <w:szCs w:val="24"/>
              </w:rPr>
            </w:pPr>
          </w:p>
        </w:tc>
        <w:tc>
          <w:tcPr>
            <w:tcW w:w="3827" w:type="dxa"/>
          </w:tcPr>
          <w:p w14:paraId="372C13BD" w14:textId="13DA397A" w:rsidR="00EF038F" w:rsidRPr="000E2610" w:rsidRDefault="000E2610">
            <w:pPr>
              <w:spacing w:line="400" w:lineRule="atLeast"/>
              <w:rPr>
                <w:rFonts w:cs="Times New Roman"/>
                <w:i/>
                <w:iCs/>
                <w:szCs w:val="24"/>
              </w:rPr>
            </w:pPr>
            <m:oMathPara>
              <m:oMath>
                <m:r>
                  <w:rPr>
                    <w:rFonts w:ascii="Cambria Math" w:hAnsi="Cambria Math" w:cs="Times New Roman"/>
                    <w:szCs w:val="24"/>
                  </w:rPr>
                  <m:t>I</m:t>
                </m:r>
                <m:d>
                  <m:dPr>
                    <m:ctrlPr>
                      <w:rPr>
                        <w:rFonts w:ascii="Cambria Math" w:hAnsi="Cambria Math" w:cs="Times New Roman"/>
                        <w:i/>
                        <w:iCs/>
                        <w:szCs w:val="24"/>
                      </w:rPr>
                    </m:ctrlPr>
                  </m:dPr>
                  <m:e>
                    <m:r>
                      <w:rPr>
                        <w:rFonts w:ascii="Cambria Math" w:hAnsi="Cambria Math" w:cs="Times New Roman"/>
                        <w:szCs w:val="24"/>
                      </w:rPr>
                      <m:t>X,Y</m:t>
                    </m:r>
                  </m:e>
                </m:d>
                <m:r>
                  <w:rPr>
                    <w:rFonts w:ascii="Cambria Math" w:hAnsi="Cambria Math" w:cs="Times New Roman"/>
                    <w:szCs w:val="24"/>
                  </w:rPr>
                  <m:t>=</m:t>
                </m:r>
                <m:nary>
                  <m:naryPr>
                    <m:chr m:val="∑"/>
                    <m:limLoc m:val="undOvr"/>
                    <m:supHide m:val="1"/>
                    <m:ctrlPr>
                      <w:rPr>
                        <w:rFonts w:ascii="Cambria Math" w:hAnsi="Cambria Math" w:cs="Times New Roman"/>
                        <w:i/>
                        <w:iCs/>
                        <w:szCs w:val="24"/>
                      </w:rPr>
                    </m:ctrlPr>
                  </m:naryPr>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y</m:t>
                    </m:r>
                  </m:sub>
                  <m:sup/>
                  <m:e>
                    <m:r>
                      <w:rPr>
                        <w:rFonts w:ascii="Cambria Math" w:hAnsi="Cambria Math" w:cs="Times New Roman"/>
                        <w:szCs w:val="24"/>
                      </w:rPr>
                      <m:t>P(x,y)</m:t>
                    </m:r>
                    <m:func>
                      <m:funcPr>
                        <m:ctrlPr>
                          <w:rPr>
                            <w:rFonts w:ascii="Cambria Math" w:hAnsi="Cambria Math" w:cs="Times New Roman"/>
                            <w:i/>
                            <w:iCs/>
                            <w:szCs w:val="24"/>
                          </w:rPr>
                        </m:ctrlPr>
                      </m:funcPr>
                      <m:fName>
                        <m:r>
                          <w:rPr>
                            <w:rFonts w:ascii="Cambria Math" w:hAnsi="Cambria Math" w:cs="Times New Roman"/>
                            <w:szCs w:val="24"/>
                          </w:rPr>
                          <m:t>log</m:t>
                        </m:r>
                      </m:fName>
                      <m:e>
                        <m:f>
                          <m:fPr>
                            <m:ctrlPr>
                              <w:rPr>
                                <w:rFonts w:ascii="Cambria Math" w:hAnsi="Cambria Math" w:cs="Times New Roman"/>
                                <w:i/>
                                <w:iCs/>
                                <w:szCs w:val="24"/>
                              </w:rPr>
                            </m:ctrlPr>
                          </m:fPr>
                          <m:num>
                            <m:r>
                              <w:rPr>
                                <w:rFonts w:ascii="Cambria Math" w:hAnsi="Cambria Math" w:cs="Times New Roman"/>
                                <w:szCs w:val="24"/>
                              </w:rPr>
                              <m:t>P(x</m:t>
                            </m:r>
                            <m:r>
                              <w:rPr>
                                <w:rFonts w:ascii="Cambria Math" w:hAnsi="Cambria Math" w:cs="Times New Roman"/>
                                <w:szCs w:val="24"/>
                              </w:rPr>
                              <m:t>，</m:t>
                            </m:r>
                            <m:r>
                              <w:rPr>
                                <w:rFonts w:ascii="Cambria Math" w:hAnsi="Cambria Math" w:cs="Times New Roman"/>
                                <w:szCs w:val="24"/>
                              </w:rPr>
                              <m:t>y)</m:t>
                            </m:r>
                          </m:num>
                          <m:den>
                            <m:r>
                              <w:rPr>
                                <w:rFonts w:ascii="Cambria Math" w:hAnsi="Cambria Math" w:cs="Times New Roman"/>
                                <w:szCs w:val="24"/>
                              </w:rPr>
                              <m:t>P</m:t>
                            </m:r>
                            <m:d>
                              <m:dPr>
                                <m:ctrlPr>
                                  <w:rPr>
                                    <w:rFonts w:ascii="Cambria Math" w:hAnsi="Cambria Math" w:cs="Times New Roman"/>
                                    <w:i/>
                                    <w:iCs/>
                                    <w:szCs w:val="24"/>
                                  </w:rPr>
                                </m:ctrlPr>
                              </m:dPr>
                              <m:e>
                                <m:r>
                                  <w:rPr>
                                    <w:rFonts w:ascii="Cambria Math" w:hAnsi="Cambria Math" w:cs="Times New Roman"/>
                                    <w:szCs w:val="24"/>
                                  </w:rPr>
                                  <m:t>x</m:t>
                                </m:r>
                              </m:e>
                            </m:d>
                            <m:r>
                              <w:rPr>
                                <w:rFonts w:ascii="Cambria Math" w:hAnsi="Cambria Math" w:cs="Times New Roman"/>
                                <w:szCs w:val="24"/>
                              </w:rPr>
                              <m:t>P(y)</m:t>
                            </m:r>
                          </m:den>
                        </m:f>
                      </m:e>
                    </m:func>
                  </m:e>
                </m:nary>
              </m:oMath>
            </m:oMathPara>
          </w:p>
        </w:tc>
        <w:tc>
          <w:tcPr>
            <w:tcW w:w="2602" w:type="dxa"/>
          </w:tcPr>
          <w:p w14:paraId="30FE135A" w14:textId="69634FF9" w:rsidR="00EF038F" w:rsidRPr="00BE46F3" w:rsidRDefault="00B65A4F" w:rsidP="005D578E">
            <w:pPr>
              <w:spacing w:line="400" w:lineRule="atLeast"/>
              <w:jc w:val="right"/>
              <w:rPr>
                <w:rFonts w:asciiTheme="majorEastAsia" w:eastAsiaTheme="majorEastAsia" w:hAnsiTheme="majorEastAsia"/>
                <w:sz w:val="21"/>
                <w:szCs w:val="21"/>
              </w:rPr>
            </w:pPr>
            <w:r w:rsidRPr="00BE46F3">
              <w:rPr>
                <w:rFonts w:asciiTheme="majorEastAsia" w:eastAsiaTheme="majorEastAsia" w:hAnsiTheme="majorEastAsia"/>
                <w:sz w:val="21"/>
                <w:szCs w:val="21"/>
              </w:rPr>
              <w:t>(</w:t>
            </w:r>
            <w:r w:rsidR="00EF038F" w:rsidRPr="00BE46F3">
              <w:rPr>
                <w:rFonts w:asciiTheme="majorEastAsia" w:eastAsiaTheme="majorEastAsia" w:hAnsiTheme="majorEastAsia"/>
                <w:sz w:val="21"/>
                <w:szCs w:val="21"/>
              </w:rPr>
              <w:t>5</w:t>
            </w:r>
            <w:r w:rsidRPr="00BE46F3">
              <w:rPr>
                <w:rFonts w:asciiTheme="majorEastAsia" w:eastAsiaTheme="majorEastAsia" w:hAnsiTheme="majorEastAsia"/>
                <w:sz w:val="21"/>
                <w:szCs w:val="21"/>
              </w:rPr>
              <w:t>)</w:t>
            </w:r>
          </w:p>
        </w:tc>
      </w:tr>
    </w:tbl>
    <w:p w14:paraId="2CA1B60F" w14:textId="457FF223" w:rsidR="00232D34" w:rsidRDefault="00232D34">
      <w:pPr>
        <w:spacing w:line="400" w:lineRule="atLeast"/>
        <w:ind w:firstLine="480"/>
        <w:rPr>
          <w:szCs w:val="24"/>
        </w:rPr>
      </w:pPr>
      <w:r w:rsidRPr="00232D34">
        <w:rPr>
          <w:rFonts w:hint="eastAsia"/>
          <w:szCs w:val="24"/>
        </w:rPr>
        <w:t>H</w:t>
      </w:r>
      <w:r w:rsidRPr="00232D34">
        <w:rPr>
          <w:rFonts w:hint="eastAsia"/>
          <w:szCs w:val="24"/>
        </w:rPr>
        <w:t>是熵，定义如下：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305"/>
        <w:gridCol w:w="2841"/>
      </w:tblGrid>
      <w:tr w:rsidR="00EF038F" w14:paraId="4412BA74" w14:textId="77777777" w:rsidTr="005D578E">
        <w:tc>
          <w:tcPr>
            <w:tcW w:w="2376" w:type="dxa"/>
          </w:tcPr>
          <w:p w14:paraId="630D49BE" w14:textId="77777777" w:rsidR="00EF038F" w:rsidRPr="00B65A4F" w:rsidRDefault="00EF038F">
            <w:pPr>
              <w:spacing w:line="400" w:lineRule="atLeast"/>
              <w:rPr>
                <w:rFonts w:cs="Times New Roman"/>
                <w:szCs w:val="24"/>
              </w:rPr>
            </w:pPr>
          </w:p>
        </w:tc>
        <w:tc>
          <w:tcPr>
            <w:tcW w:w="3305" w:type="dxa"/>
          </w:tcPr>
          <w:p w14:paraId="0FD2F1DE" w14:textId="5953D96E" w:rsidR="00EF038F" w:rsidRPr="000E2610" w:rsidRDefault="000E2610">
            <w:pPr>
              <w:spacing w:line="400" w:lineRule="atLeast"/>
              <w:rPr>
                <w:rFonts w:cs="Times New Roman"/>
                <w:i/>
                <w:iCs/>
                <w:szCs w:val="24"/>
              </w:rPr>
            </w:pPr>
            <m:oMath>
              <m:r>
                <w:rPr>
                  <w:rFonts w:ascii="Cambria Math" w:hAnsi="Cambria Math" w:cs="Times New Roman"/>
                  <w:szCs w:val="24"/>
                </w:rPr>
                <m:t>H</m:t>
              </m:r>
              <m:d>
                <m:dPr>
                  <m:ctrlPr>
                    <w:rPr>
                      <w:rFonts w:ascii="Cambria Math" w:hAnsi="Cambria Math" w:cs="Times New Roman"/>
                      <w:i/>
                      <w:iCs/>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supHide m:val="1"/>
                  <m:ctrlPr>
                    <w:rPr>
                      <w:rFonts w:ascii="Cambria Math" w:hAnsi="Cambria Math" w:cs="Times New Roman"/>
                      <w:i/>
                      <w:iCs/>
                      <w:szCs w:val="24"/>
                    </w:rPr>
                  </m:ctrlPr>
                </m:naryPr>
                <m:sub>
                  <m:r>
                    <w:rPr>
                      <w:rFonts w:ascii="Cambria Math" w:hAnsi="Cambria Math" w:cs="Times New Roman"/>
                      <w:szCs w:val="24"/>
                    </w:rPr>
                    <m:t>x∈X</m:t>
                  </m:r>
                </m:sub>
                <m:sup/>
                <m:e>
                  <m:r>
                    <w:rPr>
                      <w:rFonts w:ascii="Cambria Math" w:hAnsi="Cambria Math" w:cs="Times New Roman"/>
                      <w:szCs w:val="24"/>
                    </w:rPr>
                    <m:t>P(x)</m:t>
                  </m:r>
                  <m:func>
                    <m:funcPr>
                      <m:ctrlPr>
                        <w:rPr>
                          <w:rFonts w:ascii="Cambria Math" w:hAnsi="Cambria Math" w:cs="Times New Roman"/>
                          <w:i/>
                          <w:iCs/>
                          <w:szCs w:val="24"/>
                        </w:rPr>
                      </m:ctrlPr>
                    </m:funcPr>
                    <m:fName>
                      <m:r>
                        <w:rPr>
                          <w:rFonts w:ascii="Cambria Math" w:hAnsi="Cambria Math" w:cs="Times New Roman"/>
                          <w:szCs w:val="24"/>
                        </w:rPr>
                        <m:t>log</m:t>
                      </m:r>
                    </m:fName>
                    <m:e>
                      <m:r>
                        <w:rPr>
                          <w:rFonts w:ascii="Cambria Math" w:hAnsi="Cambria Math" w:cs="Times New Roman"/>
                          <w:szCs w:val="24"/>
                        </w:rPr>
                        <m:t>P(x)</m:t>
                      </m:r>
                    </m:e>
                  </m:func>
                </m:e>
              </m:nary>
            </m:oMath>
            <w:r w:rsidR="00EF038F" w:rsidRPr="000E2610">
              <w:rPr>
                <w:rFonts w:cs="Times New Roman"/>
                <w:i/>
                <w:iCs/>
                <w:szCs w:val="24"/>
              </w:rPr>
              <w:t xml:space="preserve">       </w:t>
            </w:r>
          </w:p>
        </w:tc>
        <w:tc>
          <w:tcPr>
            <w:tcW w:w="2841" w:type="dxa"/>
          </w:tcPr>
          <w:p w14:paraId="2A957E15" w14:textId="60C0E962" w:rsidR="00EF038F" w:rsidRPr="00BE46F3" w:rsidRDefault="00EF038F" w:rsidP="005D578E">
            <w:pPr>
              <w:spacing w:line="400" w:lineRule="atLeast"/>
              <w:jc w:val="right"/>
              <w:rPr>
                <w:rFonts w:asciiTheme="majorEastAsia" w:eastAsiaTheme="majorEastAsia" w:hAnsiTheme="majorEastAsia"/>
                <w:sz w:val="21"/>
                <w:szCs w:val="21"/>
              </w:rPr>
            </w:pPr>
            <w:r w:rsidRPr="00BE46F3">
              <w:rPr>
                <w:rFonts w:asciiTheme="majorEastAsia" w:eastAsiaTheme="majorEastAsia" w:hAnsiTheme="majorEastAsia" w:hint="eastAsia"/>
                <w:sz w:val="21"/>
                <w:szCs w:val="21"/>
              </w:rPr>
              <w:t>(</w:t>
            </w:r>
            <w:r w:rsidRPr="00BE46F3">
              <w:rPr>
                <w:rFonts w:asciiTheme="majorEastAsia" w:eastAsiaTheme="majorEastAsia" w:hAnsiTheme="majorEastAsia"/>
                <w:sz w:val="21"/>
                <w:szCs w:val="21"/>
              </w:rPr>
              <w:t>6)</w:t>
            </w:r>
          </w:p>
        </w:tc>
      </w:tr>
    </w:tbl>
    <w:p w14:paraId="5958505C" w14:textId="24A5DF21" w:rsidR="00992A3D" w:rsidRDefault="00232D34">
      <w:pPr>
        <w:spacing w:line="400" w:lineRule="atLeast"/>
        <w:ind w:firstLine="480"/>
        <w:rPr>
          <w:szCs w:val="24"/>
        </w:rPr>
      </w:pPr>
      <w:r w:rsidRPr="00232D34">
        <w:rPr>
          <w:rFonts w:hint="eastAsia"/>
          <w:szCs w:val="24"/>
        </w:rPr>
        <w:t>NMI</w:t>
      </w:r>
      <w:r w:rsidRPr="00232D34">
        <w:rPr>
          <w:rFonts w:hint="eastAsia"/>
          <w:szCs w:val="24"/>
        </w:rPr>
        <w:t>测量两种不同划分方案共有的信息量。它始终</w:t>
      </w:r>
      <w:bookmarkStart w:id="114" w:name="OLE_LINK4"/>
      <w:r w:rsidRPr="00232D34">
        <w:rPr>
          <w:rFonts w:hint="eastAsia"/>
          <w:szCs w:val="24"/>
        </w:rPr>
        <w:t>采用</w:t>
      </w:r>
      <w:r w:rsidRPr="00232D34">
        <w:rPr>
          <w:rFonts w:hint="eastAsia"/>
          <w:szCs w:val="24"/>
        </w:rPr>
        <w:t>0</w:t>
      </w:r>
      <w:r w:rsidRPr="00232D34">
        <w:rPr>
          <w:rFonts w:hint="eastAsia"/>
          <w:szCs w:val="24"/>
        </w:rPr>
        <w:t>和</w:t>
      </w:r>
      <w:r w:rsidRPr="00232D34">
        <w:rPr>
          <w:rFonts w:hint="eastAsia"/>
          <w:szCs w:val="24"/>
        </w:rPr>
        <w:t>1</w:t>
      </w:r>
      <w:r w:rsidRPr="00232D34">
        <w:rPr>
          <w:rFonts w:hint="eastAsia"/>
          <w:szCs w:val="24"/>
        </w:rPr>
        <w:t>之间的值。</w:t>
      </w:r>
      <w:r w:rsidRPr="00232D34">
        <w:rPr>
          <w:rFonts w:hint="eastAsia"/>
          <w:szCs w:val="24"/>
        </w:rPr>
        <w:t>NMI</w:t>
      </w:r>
      <w:r w:rsidRPr="00232D34">
        <w:rPr>
          <w:rFonts w:hint="eastAsia"/>
          <w:szCs w:val="24"/>
        </w:rPr>
        <w:t>的值越高意味着性能越好，当</w:t>
      </w:r>
      <w:r w:rsidRPr="00232D34">
        <w:rPr>
          <w:rFonts w:hint="eastAsia"/>
          <w:szCs w:val="24"/>
        </w:rPr>
        <w:t>X</w:t>
      </w:r>
      <w:r w:rsidRPr="00232D34">
        <w:rPr>
          <w:rFonts w:hint="eastAsia"/>
          <w:szCs w:val="24"/>
        </w:rPr>
        <w:t>和</w:t>
      </w:r>
      <w:r w:rsidRPr="00232D34">
        <w:rPr>
          <w:rFonts w:hint="eastAsia"/>
          <w:szCs w:val="24"/>
        </w:rPr>
        <w:t>Y</w:t>
      </w:r>
      <w:r w:rsidRPr="00232D34">
        <w:rPr>
          <w:rFonts w:hint="eastAsia"/>
          <w:szCs w:val="24"/>
        </w:rPr>
        <w:t>相同时，</w:t>
      </w:r>
      <w:r w:rsidRPr="00232D34">
        <w:rPr>
          <w:rFonts w:hint="eastAsia"/>
          <w:szCs w:val="24"/>
        </w:rPr>
        <w:t>NMI</w:t>
      </w:r>
      <w:r w:rsidRPr="00232D34">
        <w:rPr>
          <w:rFonts w:hint="eastAsia"/>
          <w:szCs w:val="24"/>
        </w:rPr>
        <w:t>等于</w:t>
      </w:r>
      <w:r w:rsidRPr="00232D34">
        <w:rPr>
          <w:rFonts w:hint="eastAsia"/>
          <w:szCs w:val="24"/>
        </w:rPr>
        <w:t>1</w:t>
      </w:r>
      <w:r w:rsidRPr="00232D34">
        <w:rPr>
          <w:rFonts w:hint="eastAsia"/>
          <w:szCs w:val="24"/>
        </w:rPr>
        <w:t>。</w:t>
      </w:r>
      <w:bookmarkEnd w:id="114"/>
    </w:p>
    <w:p w14:paraId="0D1F3841" w14:textId="780701C1" w:rsidR="00E17BF5" w:rsidRDefault="00E17BF5" w:rsidP="00E17BF5">
      <w:pPr>
        <w:pStyle w:val="a4"/>
        <w:ind w:left="480"/>
      </w:pPr>
      <w:bookmarkStart w:id="115" w:name="_Toc133422022"/>
      <w:r>
        <w:rPr>
          <w:rFonts w:hint="eastAsia"/>
        </w:rPr>
        <w:t>2</w:t>
      </w:r>
      <w:r>
        <w:t xml:space="preserve">.4.3 </w:t>
      </w:r>
      <w:r>
        <w:rPr>
          <w:rFonts w:hint="eastAsia"/>
        </w:rPr>
        <w:t>ARI</w:t>
      </w:r>
      <w:bookmarkEnd w:id="115"/>
    </w:p>
    <w:p w14:paraId="04F8FD72" w14:textId="416B00AE" w:rsidR="00E17BF5" w:rsidRDefault="00E17BF5" w:rsidP="00E17BF5">
      <w:pPr>
        <w:spacing w:line="400" w:lineRule="atLeast"/>
        <w:ind w:firstLine="480"/>
      </w:pPr>
      <w:bookmarkStart w:id="116" w:name="OLE_LINK5"/>
      <w:r w:rsidRPr="00E17BF5">
        <w:rPr>
          <w:rFonts w:hint="eastAsia"/>
        </w:rPr>
        <w:t>ARI</w:t>
      </w:r>
      <w:r w:rsidRPr="00E17BF5">
        <w:rPr>
          <w:rFonts w:hint="eastAsia"/>
        </w:rPr>
        <w:t>取值范围为</w:t>
      </w:r>
      <w:r w:rsidRPr="00E17BF5">
        <w:rPr>
          <w:rFonts w:hint="eastAsia"/>
        </w:rPr>
        <w:t>[-1</w:t>
      </w:r>
      <w:r w:rsidR="00773169">
        <w:t xml:space="preserve">, </w:t>
      </w:r>
      <w:r w:rsidRPr="00E17BF5">
        <w:rPr>
          <w:rFonts w:hint="eastAsia"/>
        </w:rPr>
        <w:t>1]</w:t>
      </w:r>
      <w:r w:rsidRPr="00E17BF5">
        <w:rPr>
          <w:rFonts w:hint="eastAsia"/>
        </w:rPr>
        <w:t>，值越大越好，反映</w:t>
      </w:r>
      <w:r>
        <w:rPr>
          <w:rFonts w:hint="eastAsia"/>
        </w:rPr>
        <w:t>社团</w:t>
      </w:r>
      <w:r w:rsidRPr="00E17BF5">
        <w:rPr>
          <w:rFonts w:hint="eastAsia"/>
        </w:rPr>
        <w:t>划分的重叠程度，</w:t>
      </w:r>
      <w:bookmarkEnd w:id="116"/>
      <w:r w:rsidRPr="00E17BF5">
        <w:rPr>
          <w:rFonts w:hint="eastAsia"/>
        </w:rPr>
        <w:t>使用该度量指标需</w:t>
      </w:r>
      <w:r w:rsidRPr="00E17BF5">
        <w:rPr>
          <w:rFonts w:hint="eastAsia"/>
        </w:rPr>
        <w:lastRenderedPageBreak/>
        <w:t>要数据本身有类别标记。</w:t>
      </w:r>
    </w:p>
    <w:p w14:paraId="01AA2759" w14:textId="056CE6B0" w:rsidR="00E17BF5" w:rsidRDefault="00E17BF5" w:rsidP="00E17BF5">
      <w:pPr>
        <w:spacing w:line="400" w:lineRule="atLeast"/>
        <w:ind w:firstLine="480"/>
      </w:pPr>
      <w:r w:rsidRPr="00E17BF5">
        <w:rPr>
          <w:rFonts w:hint="eastAsia"/>
        </w:rPr>
        <w:t>用</w:t>
      </w:r>
      <w:r w:rsidRPr="00E17BF5">
        <w:rPr>
          <w:rFonts w:hint="eastAsia"/>
        </w:rPr>
        <w:t>C</w:t>
      </w:r>
      <w:r w:rsidRPr="00E17BF5">
        <w:rPr>
          <w:rFonts w:hint="eastAsia"/>
        </w:rPr>
        <w:t>表示实际的类别划分，</w:t>
      </w:r>
      <w:r w:rsidRPr="00E17BF5">
        <w:rPr>
          <w:rFonts w:hint="eastAsia"/>
        </w:rPr>
        <w:t>K</w:t>
      </w:r>
      <w:r w:rsidRPr="00E17BF5">
        <w:rPr>
          <w:rFonts w:hint="eastAsia"/>
        </w:rPr>
        <w:t>表示聚类结果。定义</w:t>
      </w:r>
      <w:r w:rsidRPr="00E17BF5">
        <w:rPr>
          <w:rFonts w:hint="eastAsia"/>
        </w:rPr>
        <w:t xml:space="preserve">a </w:t>
      </w:r>
      <w:r w:rsidRPr="00E17BF5">
        <w:rPr>
          <w:rFonts w:hint="eastAsia"/>
        </w:rPr>
        <w:t>为在</w:t>
      </w:r>
      <w:r w:rsidRPr="00E17BF5">
        <w:rPr>
          <w:rFonts w:hint="eastAsia"/>
        </w:rPr>
        <w:t>C</w:t>
      </w:r>
      <w:r w:rsidRPr="00E17BF5">
        <w:rPr>
          <w:rFonts w:hint="eastAsia"/>
        </w:rPr>
        <w:t>中被划分为同一类，在</w:t>
      </w:r>
      <w:r w:rsidRPr="00E17BF5">
        <w:rPr>
          <w:rFonts w:hint="eastAsia"/>
        </w:rPr>
        <w:t>K</w:t>
      </w:r>
      <w:r w:rsidRPr="00E17BF5">
        <w:rPr>
          <w:rFonts w:hint="eastAsia"/>
        </w:rPr>
        <w:t>中被划分为同一簇的实例对数量。定义</w:t>
      </w:r>
      <w:r w:rsidRPr="00E17BF5">
        <w:rPr>
          <w:rFonts w:hint="eastAsia"/>
        </w:rPr>
        <w:t>b</w:t>
      </w:r>
      <w:r w:rsidRPr="00E17BF5">
        <w:rPr>
          <w:rFonts w:hint="eastAsia"/>
        </w:rPr>
        <w:t>为在</w:t>
      </w:r>
      <w:r w:rsidRPr="00E17BF5">
        <w:rPr>
          <w:rFonts w:hint="eastAsia"/>
        </w:rPr>
        <w:t>C</w:t>
      </w:r>
      <w:r w:rsidRPr="00E17BF5">
        <w:rPr>
          <w:rFonts w:hint="eastAsia"/>
        </w:rPr>
        <w:t>中被划分为不同类别，在</w:t>
      </w:r>
      <w:r w:rsidRPr="00E17BF5">
        <w:rPr>
          <w:rFonts w:hint="eastAsia"/>
        </w:rPr>
        <w:t>K</w:t>
      </w:r>
      <w:r w:rsidRPr="00E17BF5">
        <w:rPr>
          <w:rFonts w:hint="eastAsia"/>
        </w:rPr>
        <w:t>中被划分为不同簇的实例对数量。定义</w:t>
      </w:r>
      <w:r w:rsidRPr="00E17BF5">
        <w:rPr>
          <w:rFonts w:hint="eastAsia"/>
        </w:rPr>
        <w:t>Rand Index</w:t>
      </w:r>
      <w:r w:rsidRPr="00E17BF5">
        <w:rPr>
          <w:rFonts w:hint="eastAsia"/>
        </w:rPr>
        <w:t>（兰德系数）：</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F038F" w14:paraId="52C4701D" w14:textId="77777777" w:rsidTr="005D578E">
        <w:tc>
          <w:tcPr>
            <w:tcW w:w="2840" w:type="dxa"/>
          </w:tcPr>
          <w:p w14:paraId="14C00E5D" w14:textId="77777777" w:rsidR="00EF038F" w:rsidRDefault="00EF038F" w:rsidP="00E17BF5">
            <w:pPr>
              <w:spacing w:line="400" w:lineRule="atLeast"/>
            </w:pPr>
          </w:p>
        </w:tc>
        <w:tc>
          <w:tcPr>
            <w:tcW w:w="2841" w:type="dxa"/>
          </w:tcPr>
          <w:p w14:paraId="26F3CAA5" w14:textId="1AE6D3C3" w:rsidR="00EF038F" w:rsidRPr="000E2610" w:rsidRDefault="000E2610" w:rsidP="00E17BF5">
            <w:pPr>
              <w:spacing w:line="400" w:lineRule="atLeast"/>
              <w:rPr>
                <w:rFonts w:cs="Times New Roman"/>
                <w:i/>
                <w:iCs/>
              </w:rPr>
            </w:pPr>
            <m:oMath>
              <m:r>
                <w:rPr>
                  <w:rFonts w:ascii="Cambria Math" w:hAnsi="Cambria Math" w:cs="Times New Roman"/>
                </w:rPr>
                <m:t>RI=</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m:t>
                  </m:r>
                  <m:m>
                    <m:mPr>
                      <m:mcs>
                        <m:mc>
                          <m:mcPr>
                            <m:count m:val="1"/>
                            <m:mcJc m:val="center"/>
                          </m:mcPr>
                        </m:mc>
                      </m:mcs>
                      <m:ctrlPr>
                        <w:rPr>
                          <w:rFonts w:ascii="Cambria Math" w:hAnsi="Cambria Math" w:cs="Times New Roman"/>
                          <w:i/>
                          <w:iCs/>
                        </w:rPr>
                      </m:ctrlPr>
                    </m:mPr>
                    <m:mr>
                      <m:e>
                        <m:r>
                          <w:rPr>
                            <w:rFonts w:ascii="Cambria Math" w:hAnsi="Cambria Math" w:cs="Times New Roman"/>
                          </w:rPr>
                          <m:t>n</m:t>
                        </m:r>
                      </m:e>
                    </m:mr>
                    <m:mr>
                      <m:e>
                        <m:r>
                          <w:rPr>
                            <w:rFonts w:ascii="Cambria Math" w:hAnsi="Cambria Math" w:cs="Times New Roman"/>
                          </w:rPr>
                          <m:t>2</m:t>
                        </m:r>
                      </m:e>
                    </m:mr>
                  </m:m>
                  <m:r>
                    <w:rPr>
                      <w:rFonts w:ascii="Cambria Math" w:hAnsi="Cambria Math" w:cs="Times New Roman"/>
                    </w:rPr>
                    <m:t>)</m:t>
                  </m:r>
                </m:den>
              </m:f>
            </m:oMath>
            <w:r w:rsidR="00EF038F" w:rsidRPr="000E2610">
              <w:rPr>
                <w:rFonts w:cs="Times New Roman"/>
                <w:i/>
                <w:iCs/>
              </w:rPr>
              <w:t xml:space="preserve">      </w:t>
            </w:r>
          </w:p>
        </w:tc>
        <w:tc>
          <w:tcPr>
            <w:tcW w:w="2841" w:type="dxa"/>
          </w:tcPr>
          <w:p w14:paraId="71B1F301" w14:textId="4F01772C" w:rsidR="00EF038F" w:rsidRPr="00BE46F3" w:rsidRDefault="00EF038F" w:rsidP="005D578E">
            <w:pPr>
              <w:spacing w:line="400" w:lineRule="atLeast"/>
              <w:jc w:val="right"/>
              <w:rPr>
                <w:rFonts w:asciiTheme="majorEastAsia" w:eastAsiaTheme="majorEastAsia" w:hAnsiTheme="majorEastAsia"/>
                <w:sz w:val="21"/>
                <w:szCs w:val="21"/>
              </w:rPr>
            </w:pPr>
            <w:r w:rsidRPr="00BE46F3">
              <w:rPr>
                <w:rFonts w:asciiTheme="majorEastAsia" w:eastAsiaTheme="majorEastAsia" w:hAnsiTheme="majorEastAsia" w:hint="eastAsia"/>
                <w:sz w:val="21"/>
                <w:szCs w:val="21"/>
              </w:rPr>
              <w:t>(</w:t>
            </w:r>
            <w:r w:rsidRPr="00BE46F3">
              <w:rPr>
                <w:rFonts w:asciiTheme="majorEastAsia" w:eastAsiaTheme="majorEastAsia" w:hAnsiTheme="majorEastAsia"/>
                <w:sz w:val="21"/>
                <w:szCs w:val="21"/>
              </w:rPr>
              <w:t>7)</w:t>
            </w:r>
          </w:p>
        </w:tc>
      </w:tr>
    </w:tbl>
    <w:p w14:paraId="7EADCD2C" w14:textId="667240F5" w:rsidR="00E17BF5" w:rsidRDefault="00E17BF5" w:rsidP="00E17BF5">
      <w:pPr>
        <w:spacing w:line="400" w:lineRule="atLeast"/>
        <w:ind w:firstLine="480"/>
      </w:pPr>
      <w:r>
        <w:rPr>
          <w:rFonts w:hint="eastAsia"/>
        </w:rPr>
        <w:t>其中，</w:t>
      </w:r>
      <w:r>
        <w:rPr>
          <w:rFonts w:hint="eastAsia"/>
        </w:rPr>
        <w:t>n</w:t>
      </w:r>
      <w:r>
        <w:rPr>
          <w:rFonts w:hint="eastAsia"/>
        </w:rPr>
        <w:t>表示实例总数，</w:t>
      </w:r>
      <w:r>
        <w:rPr>
          <w:rFonts w:hint="eastAsia"/>
        </w:rPr>
        <w:t>RI</w:t>
      </w:r>
      <w:r>
        <w:rPr>
          <w:rFonts w:hint="eastAsia"/>
        </w:rPr>
        <w:t>的取值范围为</w:t>
      </w:r>
      <w:r>
        <w:rPr>
          <w:rFonts w:hint="eastAsia"/>
        </w:rPr>
        <w:t>[</w:t>
      </w:r>
      <w:r>
        <w:t>0</w:t>
      </w:r>
      <w:r w:rsidR="00BE0B98">
        <w:t>，</w:t>
      </w:r>
      <w:r>
        <w:t>1]</w:t>
      </w:r>
      <w:r>
        <w:rPr>
          <w:rFonts w:hint="eastAsia"/>
        </w:rPr>
        <w:t>，值越大说明聚类效果越好。</w:t>
      </w:r>
    </w:p>
    <w:p w14:paraId="7273E1E2" w14:textId="79800AA2" w:rsidR="00E17BF5" w:rsidRDefault="00E17BF5" w:rsidP="00E17BF5">
      <w:pPr>
        <w:spacing w:line="400" w:lineRule="atLeast"/>
        <w:ind w:firstLine="480"/>
      </w:pPr>
      <w:r w:rsidRPr="00E17BF5">
        <w:rPr>
          <w:rFonts w:hint="eastAsia"/>
        </w:rPr>
        <w:t>Rand Index</w:t>
      </w:r>
      <w:r w:rsidRPr="00E17BF5">
        <w:rPr>
          <w:rFonts w:hint="eastAsia"/>
        </w:rPr>
        <w:t>无法保证随机划分的聚类结果的</w:t>
      </w:r>
      <w:r w:rsidRPr="00E17BF5">
        <w:rPr>
          <w:rFonts w:hint="eastAsia"/>
        </w:rPr>
        <w:t>RI</w:t>
      </w:r>
      <w:r w:rsidRPr="00E17BF5">
        <w:rPr>
          <w:rFonts w:hint="eastAsia"/>
        </w:rPr>
        <w:t>值接近</w:t>
      </w:r>
      <w:r w:rsidRPr="00E17BF5">
        <w:rPr>
          <w:rFonts w:hint="eastAsia"/>
        </w:rPr>
        <w:t>0</w:t>
      </w:r>
      <w:r w:rsidRPr="00E17BF5">
        <w:rPr>
          <w:rFonts w:hint="eastAsia"/>
        </w:rPr>
        <w:t>。于是，提出了</w:t>
      </w:r>
      <w:r w:rsidRPr="00E17BF5">
        <w:rPr>
          <w:rFonts w:hint="eastAsia"/>
        </w:rPr>
        <w:t>Adjusted Rand index</w:t>
      </w:r>
      <w:r w:rsidRPr="00E17BF5">
        <w:rPr>
          <w:rFonts w:hint="eastAsia"/>
        </w:rPr>
        <w:t>（调节的兰德系数）：</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F038F" w14:paraId="5D66E824" w14:textId="77777777" w:rsidTr="005D578E">
        <w:tc>
          <w:tcPr>
            <w:tcW w:w="2840" w:type="dxa"/>
          </w:tcPr>
          <w:p w14:paraId="3DD82F47" w14:textId="77777777" w:rsidR="00EF038F" w:rsidRDefault="00EF038F" w:rsidP="00E17BF5">
            <w:pPr>
              <w:spacing w:line="400" w:lineRule="atLeast"/>
            </w:pPr>
          </w:p>
        </w:tc>
        <w:tc>
          <w:tcPr>
            <w:tcW w:w="2841" w:type="dxa"/>
          </w:tcPr>
          <w:p w14:paraId="299A859F" w14:textId="0D479CF3" w:rsidR="00EF038F" w:rsidRPr="00BE46F3" w:rsidRDefault="00BE46F3" w:rsidP="00E17BF5">
            <w:pPr>
              <w:spacing w:line="400" w:lineRule="atLeast"/>
              <w:rPr>
                <w:rFonts w:cs="Times New Roman"/>
                <w:iCs/>
              </w:rPr>
            </w:pPr>
            <m:oMath>
              <m:r>
                <m:rPr>
                  <m:sty m:val="p"/>
                </m:rPr>
                <w:rPr>
                  <w:rFonts w:ascii="Cambria Math" w:hAnsi="Cambria Math" w:cs="Times New Roman"/>
                </w:rPr>
                <m:t>A</m:t>
              </m:r>
              <m:r>
                <w:rPr>
                  <w:rFonts w:ascii="Cambria Math" w:hAnsi="Cambria Math" w:cs="Times New Roman"/>
                </w:rPr>
                <m:t>RI=</m:t>
              </m:r>
              <m:f>
                <m:fPr>
                  <m:ctrlPr>
                    <w:rPr>
                      <w:rFonts w:ascii="Cambria Math" w:hAnsi="Cambria Math" w:cs="Times New Roman"/>
                      <w:i/>
                      <w:iCs/>
                    </w:rPr>
                  </m:ctrlPr>
                </m:fPr>
                <m:num>
                  <m:r>
                    <w:rPr>
                      <w:rFonts w:ascii="Cambria Math" w:hAnsi="Cambria Math" w:cs="Times New Roman"/>
                    </w:rPr>
                    <m:t>RI-E[RI]</m:t>
                  </m:r>
                </m:num>
                <m:den>
                  <m:func>
                    <m:funcPr>
                      <m:ctrlPr>
                        <w:rPr>
                          <w:rFonts w:ascii="Cambria Math" w:hAnsi="Cambria Math" w:cs="Times New Roman"/>
                          <w:i/>
                          <w:iCs/>
                        </w:rPr>
                      </m:ctrlPr>
                    </m:funcPr>
                    <m:fName>
                      <m:r>
                        <w:rPr>
                          <w:rFonts w:ascii="Cambria Math" w:hAnsi="Cambria Math" w:cs="Times New Roman"/>
                        </w:rPr>
                        <m:t>max</m:t>
                      </m:r>
                    </m:fName>
                    <m:e>
                      <m:d>
                        <m:dPr>
                          <m:ctrlPr>
                            <w:rPr>
                              <w:rFonts w:ascii="Cambria Math" w:hAnsi="Cambria Math" w:cs="Times New Roman"/>
                              <w:i/>
                              <w:iCs/>
                            </w:rPr>
                          </m:ctrlPr>
                        </m:dPr>
                        <m:e>
                          <m:r>
                            <w:rPr>
                              <w:rFonts w:ascii="Cambria Math" w:hAnsi="Cambria Math" w:cs="Times New Roman"/>
                            </w:rPr>
                            <m:t>RI</m:t>
                          </m:r>
                        </m:e>
                      </m:d>
                    </m:e>
                  </m:func>
                  <m:r>
                    <w:rPr>
                      <w:rFonts w:ascii="Cambria Math" w:hAnsi="Cambria Math" w:cs="Times New Roman"/>
                    </w:rPr>
                    <m:t>-E[RI]</m:t>
                  </m:r>
                </m:den>
              </m:f>
            </m:oMath>
            <w:r w:rsidR="00EF038F" w:rsidRPr="00BE46F3">
              <w:rPr>
                <w:rFonts w:cs="Times New Roman"/>
                <w:iCs/>
              </w:rPr>
              <w:t xml:space="preserve">    </w:t>
            </w:r>
          </w:p>
        </w:tc>
        <w:tc>
          <w:tcPr>
            <w:tcW w:w="2841" w:type="dxa"/>
          </w:tcPr>
          <w:p w14:paraId="2804DB89" w14:textId="66BB7AF0" w:rsidR="00EF038F" w:rsidRPr="00BE46F3" w:rsidRDefault="00EF038F" w:rsidP="005D578E">
            <w:pPr>
              <w:spacing w:line="400" w:lineRule="atLeast"/>
              <w:jc w:val="right"/>
              <w:rPr>
                <w:rFonts w:asciiTheme="majorEastAsia" w:eastAsiaTheme="majorEastAsia" w:hAnsiTheme="majorEastAsia"/>
                <w:sz w:val="21"/>
                <w:szCs w:val="21"/>
              </w:rPr>
            </w:pPr>
            <w:r w:rsidRPr="00BE46F3">
              <w:rPr>
                <w:rFonts w:asciiTheme="majorEastAsia" w:eastAsiaTheme="majorEastAsia" w:hAnsiTheme="majorEastAsia" w:hint="eastAsia"/>
                <w:sz w:val="21"/>
                <w:szCs w:val="21"/>
              </w:rPr>
              <w:t>(</w:t>
            </w:r>
            <w:r w:rsidRPr="00BE46F3">
              <w:rPr>
                <w:rFonts w:asciiTheme="majorEastAsia" w:eastAsiaTheme="majorEastAsia" w:hAnsiTheme="majorEastAsia"/>
                <w:sz w:val="21"/>
                <w:szCs w:val="21"/>
              </w:rPr>
              <w:t>8)</w:t>
            </w:r>
          </w:p>
        </w:tc>
      </w:tr>
    </w:tbl>
    <w:p w14:paraId="60E384FB" w14:textId="77777777" w:rsidR="00F607D9" w:rsidRDefault="00020EF2" w:rsidP="00AB7010">
      <w:pPr>
        <w:pStyle w:val="a3"/>
      </w:pPr>
      <w:bookmarkStart w:id="117" w:name="_Toc133422023"/>
      <w:r w:rsidRPr="00DA13A3">
        <w:t xml:space="preserve">2.5 </w:t>
      </w:r>
      <w:r w:rsidRPr="00DA13A3">
        <w:rPr>
          <w:rFonts w:hint="eastAsia"/>
        </w:rPr>
        <w:t>本章小结</w:t>
      </w:r>
      <w:bookmarkEnd w:id="117"/>
    </w:p>
    <w:p w14:paraId="7D5FF651" w14:textId="1D199319" w:rsidR="00992A3D" w:rsidRPr="00992A3D" w:rsidRDefault="00F607D9" w:rsidP="005D578E">
      <w:pPr>
        <w:spacing w:line="400" w:lineRule="atLeast"/>
        <w:ind w:firstLineChars="200" w:firstLine="480"/>
        <w:jc w:val="left"/>
        <w:rPr>
          <w:rFonts w:asciiTheme="minorHAnsi" w:hAnsiTheme="minorHAnsi"/>
        </w:rPr>
        <w:sectPr w:rsidR="00992A3D" w:rsidRPr="00992A3D" w:rsidSect="00C73279">
          <w:pgSz w:w="11906" w:h="16838"/>
          <w:pgMar w:top="1418" w:right="1134" w:bottom="1418" w:left="1418" w:header="851" w:footer="992" w:gutter="0"/>
          <w:cols w:space="425"/>
          <w:docGrid w:linePitch="312"/>
        </w:sectPr>
      </w:pPr>
      <w:r>
        <w:rPr>
          <w:rFonts w:hint="eastAsia"/>
        </w:rPr>
        <w:t>本章对社团检测与复杂网络的相关理论和技术做了介绍。首先，在</w:t>
      </w:r>
      <w:r>
        <w:rPr>
          <w:rFonts w:hint="eastAsia"/>
        </w:rPr>
        <w:t>2</w:t>
      </w:r>
      <w:r>
        <w:t>.1</w:t>
      </w:r>
      <w:ins w:id="118" w:author="admin" w:date="2023-05-18T21:37:00Z">
        <w:r w:rsidR="00A974FB">
          <w:rPr>
            <w:rFonts w:hint="eastAsia"/>
          </w:rPr>
          <w:t>小节</w:t>
        </w:r>
      </w:ins>
      <w:r>
        <w:rPr>
          <w:rFonts w:hint="eastAsia"/>
        </w:rPr>
        <w:t>中对复杂网络的定义和表现形式做了详细介绍，并简述了在复杂网络中的经典研究问题。本章</w:t>
      </w:r>
      <w:r>
        <w:rPr>
          <w:rFonts w:hint="eastAsia"/>
        </w:rPr>
        <w:t>2</w:t>
      </w:r>
      <w:r>
        <w:t>.2</w:t>
      </w:r>
      <w:r>
        <w:rPr>
          <w:rFonts w:hint="eastAsia"/>
        </w:rPr>
        <w:t>小节介绍了适用于各种网络的社团检测算法，如</w:t>
      </w:r>
      <w:r w:rsidR="009D2940" w:rsidRPr="003C097E">
        <w:rPr>
          <w:rFonts w:hint="eastAsia"/>
        </w:rPr>
        <w:t>基于随机块模型的</w:t>
      </w:r>
      <w:r w:rsidR="009D2940">
        <w:rPr>
          <w:rFonts w:hint="eastAsia"/>
        </w:rPr>
        <w:t>社团检测</w:t>
      </w:r>
      <w:r w:rsidR="009D2940" w:rsidRPr="003C097E">
        <w:rPr>
          <w:rFonts w:hint="eastAsia"/>
        </w:rPr>
        <w:t>算法</w:t>
      </w:r>
      <w:r w:rsidR="009D2940">
        <w:rPr>
          <w:rFonts w:hint="eastAsia"/>
        </w:rPr>
        <w:t>、</w:t>
      </w:r>
      <w:r w:rsidRPr="003C097E">
        <w:rPr>
          <w:rFonts w:hint="eastAsia"/>
        </w:rPr>
        <w:t>基于模块化的</w:t>
      </w:r>
      <w:r>
        <w:t>社团检测</w:t>
      </w:r>
      <w:r w:rsidRPr="003C097E">
        <w:rPr>
          <w:rFonts w:hint="eastAsia"/>
        </w:rPr>
        <w:t>算法、基于分层分组的关联识别算法、</w:t>
      </w:r>
      <w:r w:rsidR="009D2940" w:rsidRPr="003C097E">
        <w:rPr>
          <w:rFonts w:hint="eastAsia"/>
        </w:rPr>
        <w:t>基于标签传播的</w:t>
      </w:r>
      <w:r w:rsidR="009D2940">
        <w:t>社团检测</w:t>
      </w:r>
      <w:r w:rsidR="009D2940" w:rsidRPr="003C097E">
        <w:rPr>
          <w:rFonts w:hint="eastAsia"/>
        </w:rPr>
        <w:t>算法</w:t>
      </w:r>
      <w:r w:rsidRPr="003C097E">
        <w:rPr>
          <w:rFonts w:hint="eastAsia"/>
        </w:rPr>
        <w:t>和基于非负矩阵分解的</w:t>
      </w:r>
      <w:r>
        <w:rPr>
          <w:rFonts w:hint="eastAsia"/>
        </w:rPr>
        <w:t>社团检测</w:t>
      </w:r>
      <w:r w:rsidRPr="003C097E">
        <w:rPr>
          <w:rFonts w:hint="eastAsia"/>
        </w:rPr>
        <w:t>算法</w:t>
      </w:r>
      <w:r>
        <w:rPr>
          <w:rFonts w:hint="eastAsia"/>
        </w:rPr>
        <w:t>，并描述了各种算法的特点和发展。在本章</w:t>
      </w:r>
      <w:del w:id="119" w:author="admin" w:date="2023-05-18T21:37:00Z">
        <w:r w:rsidDel="00A974FB">
          <w:rPr>
            <w:rFonts w:hint="eastAsia"/>
          </w:rPr>
          <w:delText>的</w:delText>
        </w:r>
      </w:del>
      <w:r>
        <w:rPr>
          <w:rFonts w:hint="eastAsia"/>
        </w:rPr>
        <w:t>2</w:t>
      </w:r>
      <w:r>
        <w:t>.3</w:t>
      </w:r>
      <w:r>
        <w:rPr>
          <w:rFonts w:hint="eastAsia"/>
        </w:rPr>
        <w:t>小节介绍了复杂网络和本文的相关符号和定义。最后，在本章的</w:t>
      </w:r>
      <w:r>
        <w:rPr>
          <w:rFonts w:hint="eastAsia"/>
        </w:rPr>
        <w:t>2</w:t>
      </w:r>
      <w:r>
        <w:t>.4</w:t>
      </w:r>
      <w:r>
        <w:rPr>
          <w:rFonts w:hint="eastAsia"/>
        </w:rPr>
        <w:t>小节介绍了社团检测的评价指标</w:t>
      </w:r>
      <w:r w:rsidR="005558BE">
        <w:rPr>
          <w:rFonts w:hint="eastAsia"/>
        </w:rPr>
        <w:t>模块度</w:t>
      </w:r>
      <w:r w:rsidR="005558BE">
        <w:rPr>
          <w:rFonts w:hint="eastAsia"/>
        </w:rPr>
        <w:t>Q</w:t>
      </w:r>
      <w:r w:rsidR="002D4FC8">
        <w:rPr>
          <w:rFonts w:hint="eastAsia"/>
        </w:rPr>
        <w:t>，</w:t>
      </w:r>
      <w:r>
        <w:rPr>
          <w:rFonts w:hint="eastAsia"/>
        </w:rPr>
        <w:t>NMI</w:t>
      </w:r>
      <w:r w:rsidR="002D4FC8">
        <w:rPr>
          <w:rFonts w:hint="eastAsia"/>
        </w:rPr>
        <w:t>以及</w:t>
      </w:r>
      <w:r w:rsidR="002D4FC8">
        <w:rPr>
          <w:rFonts w:hint="eastAsia"/>
        </w:rPr>
        <w:t>ARI</w:t>
      </w:r>
      <w:r>
        <w:rPr>
          <w:rFonts w:hint="eastAsia"/>
        </w:rPr>
        <w:t>的定义和算式。</w:t>
      </w:r>
    </w:p>
    <w:p w14:paraId="657978C9" w14:textId="04BDE5C8" w:rsidR="00507B01" w:rsidRPr="007544E6" w:rsidRDefault="00507B01" w:rsidP="007544E6">
      <w:pPr>
        <w:pStyle w:val="paragraph"/>
        <w:spacing w:before="480" w:beforeAutospacing="0" w:after="360" w:afterAutospacing="0"/>
        <w:jc w:val="center"/>
        <w:outlineLvl w:val="0"/>
        <w:rPr>
          <w:rFonts w:ascii="黑体" w:eastAsia="黑体" w:hAnsi="黑体"/>
          <w:b/>
          <w:bCs/>
          <w:color w:val="000000"/>
          <w:sz w:val="32"/>
          <w:szCs w:val="32"/>
        </w:rPr>
      </w:pPr>
      <w:bookmarkStart w:id="120" w:name="_Toc133422024"/>
      <w:bookmarkStart w:id="121" w:name="_Hlk124588916"/>
      <w:r w:rsidRPr="007544E6">
        <w:rPr>
          <w:rFonts w:ascii="黑体" w:eastAsia="黑体" w:hAnsi="黑体" w:hint="eastAsia"/>
          <w:b/>
          <w:bCs/>
          <w:color w:val="000000"/>
          <w:sz w:val="32"/>
          <w:szCs w:val="32"/>
        </w:rPr>
        <w:lastRenderedPageBreak/>
        <w:t xml:space="preserve">第三章 </w:t>
      </w:r>
      <w:r w:rsidR="009D24A4" w:rsidRPr="007544E6">
        <w:rPr>
          <w:rFonts w:ascii="黑体" w:eastAsia="黑体" w:hAnsi="黑体" w:hint="eastAsia"/>
          <w:b/>
          <w:bCs/>
          <w:color w:val="000000"/>
          <w:sz w:val="32"/>
          <w:szCs w:val="32"/>
        </w:rPr>
        <w:t>基于库伦定律的社团检测算法</w:t>
      </w:r>
      <w:bookmarkEnd w:id="120"/>
    </w:p>
    <w:p w14:paraId="001B9E80" w14:textId="5B09F4BC" w:rsidR="00507B01" w:rsidRDefault="00507B01" w:rsidP="00AB7010">
      <w:pPr>
        <w:pStyle w:val="a3"/>
      </w:pPr>
      <w:bookmarkStart w:id="122" w:name="_Toc133422025"/>
      <w:r>
        <w:rPr>
          <w:rFonts w:hint="eastAsia"/>
        </w:rPr>
        <w:t xml:space="preserve">3.1 </w:t>
      </w:r>
      <w:r w:rsidR="00B62DA5">
        <w:rPr>
          <w:rFonts w:hint="eastAsia"/>
        </w:rPr>
        <w:t>库仑定律</w:t>
      </w:r>
      <w:r w:rsidR="00365B97">
        <w:rPr>
          <w:rFonts w:hint="eastAsia"/>
        </w:rPr>
        <w:t>及库伦矩阵</w:t>
      </w:r>
      <w:bookmarkEnd w:id="122"/>
    </w:p>
    <w:p w14:paraId="27FEBA06" w14:textId="138C2DCE" w:rsidR="004570F9" w:rsidRPr="00DA13A3" w:rsidRDefault="004570F9" w:rsidP="005D578E">
      <w:pPr>
        <w:pStyle w:val="a4"/>
        <w:ind w:left="480"/>
      </w:pPr>
      <w:bookmarkStart w:id="123" w:name="_Toc133422026"/>
      <w:r>
        <w:rPr>
          <w:rFonts w:hint="eastAsia"/>
        </w:rPr>
        <w:t>3</w:t>
      </w:r>
      <w:r>
        <w:t xml:space="preserve">.1.1 </w:t>
      </w:r>
      <w:r>
        <w:rPr>
          <w:rFonts w:hint="eastAsia"/>
        </w:rPr>
        <w:t>库仑定律</w:t>
      </w:r>
      <w:bookmarkEnd w:id="123"/>
    </w:p>
    <w:p w14:paraId="5080308C" w14:textId="77777777" w:rsidR="00DD4237" w:rsidRDefault="00DD4237" w:rsidP="005D578E">
      <w:pPr>
        <w:keepNext/>
        <w:spacing w:line="400" w:lineRule="atLeast"/>
        <w:jc w:val="center"/>
      </w:pPr>
      <w:r>
        <w:rPr>
          <w:noProof/>
        </w:rPr>
        <w:drawing>
          <wp:inline distT="0" distB="0" distL="0" distR="0" wp14:anchorId="0569552A" wp14:editId="70ED8407">
            <wp:extent cx="2791691" cy="157062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3918" cy="1577499"/>
                    </a:xfrm>
                    <a:prstGeom prst="rect">
                      <a:avLst/>
                    </a:prstGeom>
                    <a:noFill/>
                    <a:ln>
                      <a:noFill/>
                    </a:ln>
                  </pic:spPr>
                </pic:pic>
              </a:graphicData>
            </a:graphic>
          </wp:inline>
        </w:drawing>
      </w:r>
    </w:p>
    <w:p w14:paraId="619A3D25" w14:textId="0424E022" w:rsidR="00DD4237" w:rsidRPr="00DD35F4" w:rsidRDefault="00DD4237" w:rsidP="005D578E">
      <w:pPr>
        <w:pStyle w:val="12"/>
      </w:pPr>
      <w:r w:rsidRPr="00DD35F4">
        <w:rPr>
          <w:rFonts w:hint="eastAsia"/>
        </w:rPr>
        <w:t>图</w:t>
      </w:r>
      <w:r w:rsidRPr="00DD35F4">
        <w:rPr>
          <w:rFonts w:hint="eastAsia"/>
        </w:rPr>
        <w:t xml:space="preserve"> </w:t>
      </w:r>
      <w:r w:rsidR="00DD35F4" w:rsidRPr="00DD35F4">
        <w:t>3</w:t>
      </w:r>
      <w:r w:rsidR="001D6B64">
        <w:rPr>
          <w:rFonts w:hint="eastAsia"/>
        </w:rPr>
        <w:t>.</w:t>
      </w:r>
      <w:r w:rsidR="001D6B64">
        <w:t xml:space="preserve"> </w:t>
      </w:r>
      <w:r w:rsidRPr="00DD35F4">
        <w:rPr>
          <w:rFonts w:hint="eastAsia"/>
        </w:rPr>
        <w:t>距离为</w:t>
      </w:r>
      <w:r w:rsidRPr="00DD35F4">
        <w:t>r</w:t>
      </w:r>
      <w:r w:rsidRPr="00DD35F4">
        <w:t>的带电粒子</w:t>
      </w:r>
      <w:r w:rsidRPr="00DD35F4">
        <w:t>q1</w:t>
      </w:r>
      <w:r w:rsidRPr="00DD35F4">
        <w:t>和</w:t>
      </w:r>
      <w:r w:rsidRPr="00DD35F4">
        <w:t>q2</w:t>
      </w:r>
      <w:r w:rsidRPr="00DD35F4">
        <w:t>之间的电力</w:t>
      </w:r>
    </w:p>
    <w:p w14:paraId="5B39C381" w14:textId="094CC7D0" w:rsidR="005F3A63" w:rsidRDefault="005F3A63">
      <w:pPr>
        <w:spacing w:line="400" w:lineRule="atLeast"/>
        <w:ind w:firstLineChars="200" w:firstLine="480"/>
        <w:rPr>
          <w:szCs w:val="24"/>
        </w:rPr>
      </w:pPr>
      <w:r w:rsidRPr="005F3A63">
        <w:rPr>
          <w:rFonts w:hint="eastAsia"/>
          <w:szCs w:val="24"/>
        </w:rPr>
        <w:t>给定两点电荷</w:t>
      </w:r>
      <w:r w:rsidRPr="005F3A63">
        <w:rPr>
          <w:rFonts w:hint="eastAsia"/>
          <w:szCs w:val="24"/>
        </w:rPr>
        <w:t>q1</w:t>
      </w:r>
      <w:r w:rsidRPr="005F3A63">
        <w:rPr>
          <w:rFonts w:hint="eastAsia"/>
          <w:szCs w:val="24"/>
        </w:rPr>
        <w:t>和</w:t>
      </w:r>
      <w:r w:rsidRPr="005F3A63">
        <w:rPr>
          <w:rFonts w:hint="eastAsia"/>
          <w:szCs w:val="24"/>
        </w:rPr>
        <w:t>q2</w:t>
      </w:r>
      <w:r w:rsidRPr="005F3A63">
        <w:rPr>
          <w:rFonts w:hint="eastAsia"/>
          <w:szCs w:val="24"/>
        </w:rPr>
        <w:t>相隔距离</w:t>
      </w:r>
      <w:r w:rsidRPr="005F3A63">
        <w:rPr>
          <w:rFonts w:hint="eastAsia"/>
          <w:szCs w:val="24"/>
        </w:rPr>
        <w:t>r</w:t>
      </w:r>
      <w:r w:rsidRPr="005F3A63">
        <w:rPr>
          <w:rFonts w:hint="eastAsia"/>
          <w:szCs w:val="24"/>
        </w:rPr>
        <w:t>（图</w:t>
      </w:r>
      <w:r w:rsidRPr="005F3A63">
        <w:rPr>
          <w:rFonts w:hint="eastAsia"/>
          <w:szCs w:val="24"/>
        </w:rPr>
        <w:t>1</w:t>
      </w:r>
      <w:r w:rsidRPr="005F3A63">
        <w:rPr>
          <w:rFonts w:hint="eastAsia"/>
          <w:szCs w:val="24"/>
        </w:rPr>
        <w:t>），根据库仑</w:t>
      </w:r>
      <w:r>
        <w:rPr>
          <w:rFonts w:hint="eastAsia"/>
          <w:szCs w:val="24"/>
        </w:rPr>
        <w:t>定律</w:t>
      </w:r>
      <w:r w:rsidRPr="005F3A63">
        <w:rPr>
          <w:rFonts w:hint="eastAsia"/>
          <w:szCs w:val="24"/>
        </w:rPr>
        <w:t>（</w:t>
      </w:r>
      <w:r w:rsidRPr="005F3A63">
        <w:rPr>
          <w:rFonts w:hint="eastAsia"/>
          <w:szCs w:val="24"/>
        </w:rPr>
        <w:t>1785</w:t>
      </w:r>
      <w:r w:rsidRPr="005F3A63">
        <w:rPr>
          <w:rFonts w:hint="eastAsia"/>
          <w:szCs w:val="24"/>
        </w:rPr>
        <w:t>），它们之间的排斥力（电荷符号相同）或吸引力（电荷符号相反）的大小如下：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402"/>
        <w:gridCol w:w="2602"/>
      </w:tblGrid>
      <w:tr w:rsidR="00EF038F" w14:paraId="5A9E79B0" w14:textId="77777777" w:rsidTr="005D578E">
        <w:tc>
          <w:tcPr>
            <w:tcW w:w="2518" w:type="dxa"/>
          </w:tcPr>
          <w:p w14:paraId="691B6726" w14:textId="77777777" w:rsidR="00EF038F" w:rsidRDefault="00EF038F">
            <w:pPr>
              <w:spacing w:line="400" w:lineRule="atLeast"/>
            </w:pPr>
          </w:p>
        </w:tc>
        <w:tc>
          <w:tcPr>
            <w:tcW w:w="3402" w:type="dxa"/>
          </w:tcPr>
          <w:p w14:paraId="5B51149D" w14:textId="1EBE0AF5" w:rsidR="00EF038F" w:rsidRPr="000E2610" w:rsidRDefault="000E2610">
            <w:pPr>
              <w:spacing w:line="400" w:lineRule="atLeast"/>
              <w:rPr>
                <w:rFonts w:cs="Times New Roman"/>
                <w:i/>
                <w:iCs/>
              </w:rPr>
            </w:pPr>
            <m:oMath>
              <m:r>
                <w:rPr>
                  <w:rFonts w:ascii="Cambria Math" w:hAnsi="Cambria Math" w:cs="Times New Roman"/>
                  <w:kern w:val="0"/>
                  <w:szCs w:val="24"/>
                </w:rPr>
                <m:t xml:space="preserve">  f=k</m:t>
              </m:r>
              <m:f>
                <m:fPr>
                  <m:ctrlPr>
                    <w:rPr>
                      <w:rFonts w:ascii="Cambria Math" w:hAnsi="Cambria Math" w:cs="Times New Roman"/>
                      <w:i/>
                      <w:iCs/>
                      <w:kern w:val="0"/>
                      <w:szCs w:val="24"/>
                    </w:rPr>
                  </m:ctrlPr>
                </m:fPr>
                <m:num>
                  <m:d>
                    <m:dPr>
                      <m:begChr m:val="|"/>
                      <m:endChr m:val="|"/>
                      <m:ctrlPr>
                        <w:rPr>
                          <w:rFonts w:ascii="Cambria Math" w:hAnsi="Cambria Math" w:cs="Times New Roman"/>
                          <w:i/>
                          <w:iCs/>
                          <w:kern w:val="0"/>
                          <w:szCs w:val="24"/>
                        </w:rPr>
                      </m:ctrlPr>
                    </m:dPr>
                    <m:e>
                      <m:r>
                        <w:rPr>
                          <w:rFonts w:ascii="Cambria Math" w:hAnsi="Cambria Math" w:cs="Times New Roman"/>
                          <w:kern w:val="0"/>
                          <w:szCs w:val="24"/>
                        </w:rPr>
                        <m:t>q1</m:t>
                      </m:r>
                    </m:e>
                  </m:d>
                  <m:r>
                    <w:rPr>
                      <w:rFonts w:ascii="Cambria Math" w:hAnsi="Cambria Math" w:cs="Times New Roman"/>
                      <w:kern w:val="0"/>
                      <w:szCs w:val="24"/>
                    </w:rPr>
                    <m:t>|q2|</m:t>
                  </m:r>
                </m:num>
                <m:den>
                  <m:r>
                    <w:rPr>
                      <w:rFonts w:ascii="Cambria Math" w:hAnsi="Cambria Math" w:cs="Times New Roman"/>
                      <w:kern w:val="0"/>
                      <w:szCs w:val="24"/>
                    </w:rPr>
                    <m:t>r</m:t>
                  </m:r>
                  <m:r>
                    <w:rPr>
                      <w:rFonts w:ascii="Cambria Math" w:hAnsi="Cambria Math" w:cs="Times New Roman" w:hint="eastAsia"/>
                      <w:kern w:val="0"/>
                      <w:szCs w:val="24"/>
                    </w:rPr>
                    <m:t>²</m:t>
                  </m:r>
                </m:den>
              </m:f>
              <m:r>
                <w:rPr>
                  <w:rFonts w:ascii="Cambria Math" w:hAnsi="Cambria Math" w:cs="Times New Roman"/>
                  <w:kern w:val="0"/>
                  <w:szCs w:val="24"/>
                </w:rPr>
                <m:t xml:space="preserve"> </m:t>
              </m:r>
            </m:oMath>
            <w:r w:rsidR="00EF038F" w:rsidRPr="000E2610">
              <w:rPr>
                <w:rFonts w:cs="Times New Roman" w:hint="eastAsia"/>
                <w:i/>
                <w:iCs/>
                <w:kern w:val="0"/>
                <w:szCs w:val="24"/>
              </w:rPr>
              <w:t>，</w:t>
            </w:r>
            <w:r w:rsidR="00EF038F" w:rsidRPr="000E2610">
              <w:rPr>
                <w:rFonts w:cs="Times New Roman"/>
                <w:i/>
                <w:iCs/>
                <w:kern w:val="0"/>
                <w:szCs w:val="24"/>
              </w:rPr>
              <w:t>k</w:t>
            </w:r>
            <w:r w:rsidR="00EF038F" w:rsidRPr="000E2610">
              <w:rPr>
                <w:rFonts w:cs="Times New Roman" w:hint="eastAsia"/>
                <w:i/>
                <w:iCs/>
                <w:kern w:val="0"/>
                <w:szCs w:val="24"/>
              </w:rPr>
              <w:t>为比例常数</w:t>
            </w:r>
            <w:r w:rsidR="00EF038F" w:rsidRPr="000E2610">
              <w:rPr>
                <w:rFonts w:cs="Times New Roman"/>
                <w:i/>
                <w:iCs/>
                <w:kern w:val="0"/>
                <w:szCs w:val="24"/>
              </w:rPr>
              <w:t xml:space="preserve">   </w:t>
            </w:r>
          </w:p>
        </w:tc>
        <w:tc>
          <w:tcPr>
            <w:tcW w:w="2602" w:type="dxa"/>
          </w:tcPr>
          <w:p w14:paraId="5090B5E2" w14:textId="4B58E274" w:rsidR="00EF038F" w:rsidRPr="00BE46F3" w:rsidRDefault="00EF038F" w:rsidP="005D578E">
            <w:pPr>
              <w:spacing w:line="400" w:lineRule="atLeast"/>
              <w:jc w:val="right"/>
              <w:rPr>
                <w:rFonts w:asciiTheme="majorEastAsia" w:eastAsiaTheme="majorEastAsia" w:hAnsiTheme="majorEastAsia" w:cs="Times New Roman"/>
                <w:sz w:val="21"/>
                <w:szCs w:val="21"/>
              </w:rPr>
            </w:pPr>
            <w:r w:rsidRPr="00BE46F3">
              <w:rPr>
                <w:rFonts w:asciiTheme="majorEastAsia" w:eastAsiaTheme="majorEastAsia" w:hAnsiTheme="majorEastAsia" w:cs="Times New Roman"/>
                <w:sz w:val="21"/>
                <w:szCs w:val="21"/>
              </w:rPr>
              <w:t>(9)</w:t>
            </w:r>
          </w:p>
        </w:tc>
      </w:tr>
    </w:tbl>
    <w:p w14:paraId="689386B9" w14:textId="21155386" w:rsidR="004570F9" w:rsidRDefault="004570F9" w:rsidP="00AB7010">
      <w:pPr>
        <w:pStyle w:val="a4"/>
        <w:ind w:left="480"/>
      </w:pPr>
      <w:bookmarkStart w:id="124" w:name="_Toc133422027"/>
      <w:r>
        <w:rPr>
          <w:rFonts w:hint="eastAsia"/>
        </w:rPr>
        <w:t>3</w:t>
      </w:r>
      <w:r>
        <w:t xml:space="preserve">.1.2 </w:t>
      </w:r>
      <w:r>
        <w:rPr>
          <w:rFonts w:hint="eastAsia"/>
        </w:rPr>
        <w:t>定义节点间吸引力</w:t>
      </w:r>
      <w:bookmarkEnd w:id="124"/>
    </w:p>
    <w:p w14:paraId="4A320509" w14:textId="278E8DE4" w:rsidR="004570F9" w:rsidRDefault="004570F9" w:rsidP="00081719">
      <w:pPr>
        <w:spacing w:line="400" w:lineRule="atLeast"/>
        <w:ind w:firstLineChars="200" w:firstLine="480"/>
      </w:pPr>
      <w:r w:rsidRPr="004570F9">
        <w:rPr>
          <w:rFonts w:hint="eastAsia"/>
        </w:rPr>
        <w:t>与物理学领域类似，</w:t>
      </w:r>
      <w:r>
        <w:rPr>
          <w:rFonts w:hint="eastAsia"/>
        </w:rPr>
        <w:t>本文</w:t>
      </w:r>
      <w:r w:rsidRPr="004570F9">
        <w:rPr>
          <w:rFonts w:hint="eastAsia"/>
        </w:rPr>
        <w:t>把网络想象成一组带电粒子。为了得到节点</w:t>
      </w:r>
      <w:r w:rsidRPr="004570F9">
        <w:rPr>
          <w:rFonts w:hint="eastAsia"/>
        </w:rPr>
        <w:t>i</w:t>
      </w:r>
      <w:r w:rsidRPr="004570F9">
        <w:rPr>
          <w:rFonts w:hint="eastAsia"/>
        </w:rPr>
        <w:t>和</w:t>
      </w:r>
      <w:r w:rsidRPr="004570F9">
        <w:rPr>
          <w:rFonts w:hint="eastAsia"/>
        </w:rPr>
        <w:t>j</w:t>
      </w:r>
      <w:r w:rsidRPr="004570F9">
        <w:rPr>
          <w:rFonts w:hint="eastAsia"/>
        </w:rPr>
        <w:t>之间的吸引力</w:t>
      </w:r>
      <w:proofErr w:type="spellStart"/>
      <w:r w:rsidRPr="004570F9">
        <w:rPr>
          <w:rFonts w:hint="eastAsia"/>
        </w:rPr>
        <w:t>Fij</w:t>
      </w:r>
      <w:proofErr w:type="spellEnd"/>
      <w:r w:rsidRPr="004570F9">
        <w:rPr>
          <w:rFonts w:hint="eastAsia"/>
        </w:rPr>
        <w:t>，我们设</w:t>
      </w:r>
      <w:r w:rsidRPr="004570F9">
        <w:rPr>
          <w:rFonts w:hint="eastAsia"/>
        </w:rPr>
        <w:t>k = 1</w:t>
      </w:r>
      <w:r w:rsidRPr="004570F9">
        <w:rPr>
          <w:rFonts w:hint="eastAsia"/>
        </w:rPr>
        <w:t>，并令节点的度为它的电荷。根据库仑定律，其公式如下：</w:t>
      </w:r>
    </w:p>
    <w:tbl>
      <w:tblPr>
        <w:tblStyle w:val="af3"/>
        <w:tblW w:w="8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402"/>
        <w:gridCol w:w="2841"/>
      </w:tblGrid>
      <w:tr w:rsidR="00EF038F" w14:paraId="3E4B6F98" w14:textId="77777777" w:rsidTr="005D578E">
        <w:tc>
          <w:tcPr>
            <w:tcW w:w="2518" w:type="dxa"/>
          </w:tcPr>
          <w:p w14:paraId="47A704DA" w14:textId="77777777" w:rsidR="00EF038F" w:rsidRPr="000E2610" w:rsidRDefault="00EF038F" w:rsidP="005D578E">
            <w:pPr>
              <w:spacing w:line="400" w:lineRule="atLeast"/>
              <w:ind w:rightChars="150" w:right="360"/>
              <w:rPr>
                <w:i/>
                <w:iCs/>
              </w:rPr>
            </w:pPr>
          </w:p>
        </w:tc>
        <w:tc>
          <w:tcPr>
            <w:tcW w:w="3402" w:type="dxa"/>
          </w:tcPr>
          <w:p w14:paraId="6D72003A" w14:textId="05C28A57" w:rsidR="00EF038F" w:rsidRPr="000E2610" w:rsidRDefault="00141162" w:rsidP="005D578E">
            <w:pPr>
              <w:spacing w:line="400" w:lineRule="atLeast"/>
              <w:ind w:leftChars="-240" w:left="-576"/>
              <w:rPr>
                <w:rFonts w:cs="Times New Roman"/>
                <w:i/>
                <w:iCs/>
              </w:rPr>
            </w:pP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=k</m:t>
                </m:r>
                <m:f>
                  <m:fPr>
                    <m:ctrlPr>
                      <w:rPr>
                        <w:rFonts w:ascii="Cambria Math" w:hAnsi="Cambria Math" w:cs="Times New Roman"/>
                        <w:i/>
                        <w:iCs/>
                      </w:rPr>
                    </m:ctrlPr>
                  </m:fPr>
                  <m:num>
                    <m:func>
                      <m:funcPr>
                        <m:ctrlPr>
                          <w:rPr>
                            <w:rFonts w:ascii="Cambria Math" w:hAnsi="Cambria Math" w:cs="Times New Roman"/>
                            <w:i/>
                            <w:iCs/>
                          </w:rPr>
                        </m:ctrlPr>
                      </m:funcPr>
                      <m:fName>
                        <m:r>
                          <w:rPr>
                            <w:rFonts w:ascii="Cambria Math" w:hAnsi="Cambria Math" w:cs="Times New Roman"/>
                          </w:rPr>
                          <m:t>deg</m:t>
                        </m:r>
                      </m:fName>
                      <m:e>
                        <m:d>
                          <m:dPr>
                            <m:ctrlPr>
                              <w:rPr>
                                <w:rFonts w:ascii="Cambria Math" w:hAnsi="Cambria Math" w:cs="Times New Roman"/>
                                <w:i/>
                                <w:iCs/>
                              </w:rPr>
                            </m:ctrlPr>
                          </m:dPr>
                          <m:e>
                            <m:r>
                              <w:rPr>
                                <w:rFonts w:ascii="Cambria Math" w:hAnsi="Cambria Math" w:cs="Times New Roman"/>
                              </w:rPr>
                              <m:t>i</m:t>
                            </m:r>
                          </m:e>
                        </m:d>
                      </m:e>
                    </m:func>
                    <m:r>
                      <w:rPr>
                        <w:rFonts w:ascii="Cambria Math" w:hAnsi="Cambria Math" w:cs="Times New Roman"/>
                      </w:rPr>
                      <m:t>*deg⁡(j)</m:t>
                    </m:r>
                  </m:num>
                  <m:den>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r>
                  <w:rPr>
                    <w:rFonts w:ascii="Cambria Math" w:hAnsi="Cambria Math" w:cs="Times New Roman"/>
                  </w:rPr>
                  <m:t>k=1</m:t>
                </m:r>
              </m:oMath>
            </m:oMathPara>
          </w:p>
        </w:tc>
        <w:tc>
          <w:tcPr>
            <w:tcW w:w="2841" w:type="dxa"/>
          </w:tcPr>
          <w:p w14:paraId="497F9387" w14:textId="44EB0D13" w:rsidR="00EF038F" w:rsidRPr="00BE46F3" w:rsidRDefault="00AD6883" w:rsidP="005D578E">
            <w:pPr>
              <w:spacing w:line="400" w:lineRule="atLeast"/>
              <w:ind w:leftChars="175" w:left="420"/>
              <w:jc w:val="right"/>
              <w:rPr>
                <w:rFonts w:asciiTheme="majorEastAsia" w:eastAsiaTheme="majorEastAsia" w:hAnsiTheme="majorEastAsia" w:cs="Times New Roman"/>
                <w:sz w:val="21"/>
                <w:szCs w:val="21"/>
              </w:rPr>
            </w:pPr>
            <w:r w:rsidRPr="00BE46F3">
              <w:rPr>
                <w:rFonts w:asciiTheme="majorEastAsia" w:eastAsiaTheme="majorEastAsia" w:hAnsiTheme="majorEastAsia" w:cs="Times New Roman"/>
                <w:sz w:val="21"/>
                <w:szCs w:val="21"/>
              </w:rPr>
              <w:t>(10)</w:t>
            </w:r>
          </w:p>
        </w:tc>
      </w:tr>
    </w:tbl>
    <w:p w14:paraId="5CF810CF" w14:textId="4E4418C7" w:rsidR="004570F9" w:rsidRDefault="004570F9" w:rsidP="00081719">
      <w:pPr>
        <w:pStyle w:val="paragraph"/>
        <w:spacing w:before="0" w:beforeAutospacing="0" w:after="0" w:afterAutospacing="0" w:line="400" w:lineRule="atLeast"/>
        <w:ind w:firstLineChars="200" w:firstLine="480"/>
      </w:pPr>
      <w:r w:rsidRPr="004570F9">
        <w:rPr>
          <w:rFonts w:hint="eastAsia"/>
        </w:rPr>
        <w:t>很明显，简单网络中吸引力的定义是对称的，即</w:t>
      </w:r>
      <w:proofErr w:type="spellStart"/>
      <w:r w:rsidRPr="004570F9">
        <w:rPr>
          <w:rFonts w:hint="eastAsia"/>
        </w:rPr>
        <w:t>Fij</w:t>
      </w:r>
      <w:proofErr w:type="spellEnd"/>
      <w:r w:rsidRPr="004570F9">
        <w:rPr>
          <w:rFonts w:hint="eastAsia"/>
        </w:rPr>
        <w:t xml:space="preserve"> = </w:t>
      </w:r>
      <w:proofErr w:type="spellStart"/>
      <w:r w:rsidRPr="004570F9">
        <w:rPr>
          <w:rFonts w:hint="eastAsia"/>
        </w:rPr>
        <w:t>Fji</w:t>
      </w:r>
      <w:proofErr w:type="spellEnd"/>
      <w:r w:rsidRPr="004570F9">
        <w:rPr>
          <w:rFonts w:hint="eastAsia"/>
        </w:rPr>
        <w:t>。</w:t>
      </w:r>
    </w:p>
    <w:p w14:paraId="257758F8" w14:textId="66C0570D" w:rsidR="004570F9" w:rsidRDefault="0083327A" w:rsidP="00081719">
      <w:pPr>
        <w:pStyle w:val="paragraph"/>
        <w:spacing w:before="0" w:beforeAutospacing="0" w:after="0" w:afterAutospacing="0" w:line="400" w:lineRule="atLeast"/>
        <w:ind w:firstLineChars="200" w:firstLine="480"/>
      </w:pPr>
      <w:r w:rsidRPr="0083327A">
        <w:rPr>
          <w:rFonts w:hint="eastAsia"/>
        </w:rPr>
        <w:t>许多网络都有多个节点具有相同的度。然而，通过考虑测地距离，所定义的吸引力给出了网络中节点位置的更全局可视化。两个节点之间的吸引力与两个节点之间的测地线距离的平方成反比，因此，当两个节点之间的距离越小时，吸引力越大，并且力与节点的度成正比。</w:t>
      </w:r>
    </w:p>
    <w:p w14:paraId="7BD8708D" w14:textId="126B7078" w:rsidR="0083327A" w:rsidRDefault="0083327A" w:rsidP="00AB7010">
      <w:pPr>
        <w:pStyle w:val="a4"/>
        <w:ind w:left="480"/>
      </w:pPr>
      <w:bookmarkStart w:id="125" w:name="_Toc133422028"/>
      <w:r>
        <w:rPr>
          <w:rFonts w:hint="eastAsia"/>
        </w:rPr>
        <w:t>3</w:t>
      </w:r>
      <w:r>
        <w:t xml:space="preserve">.1.3 </w:t>
      </w:r>
      <w:r>
        <w:rPr>
          <w:rFonts w:hint="eastAsia"/>
        </w:rPr>
        <w:t>库伦矩阵</w:t>
      </w:r>
      <w:bookmarkEnd w:id="125"/>
    </w:p>
    <w:p w14:paraId="3EC65BC6" w14:textId="37377649" w:rsidR="0083327A" w:rsidRDefault="0083327A" w:rsidP="00081719">
      <w:pPr>
        <w:spacing w:line="400" w:lineRule="atLeast"/>
      </w:pPr>
      <w:r>
        <w:rPr>
          <w:rFonts w:hint="eastAsia"/>
        </w:rPr>
        <w:t xml:space="preserve"> </w:t>
      </w:r>
      <w:r>
        <w:t xml:space="preserve">  </w:t>
      </w:r>
      <w:r w:rsidR="008A4870">
        <w:t xml:space="preserve">   </w:t>
      </w:r>
      <w:r>
        <w:t xml:space="preserve"> </w:t>
      </w:r>
      <w:r w:rsidRPr="0083327A">
        <w:rPr>
          <w:rFonts w:hint="eastAsia"/>
        </w:rPr>
        <w:t>G =</w:t>
      </w:r>
      <w:r w:rsidRPr="0083327A">
        <w:rPr>
          <w:rFonts w:hint="eastAsia"/>
        </w:rPr>
        <w:t>（</w:t>
      </w:r>
      <w:r w:rsidRPr="0083327A">
        <w:rPr>
          <w:rFonts w:hint="eastAsia"/>
        </w:rPr>
        <w:t>V</w:t>
      </w:r>
      <w:r w:rsidR="0005561A">
        <w:rPr>
          <w:rFonts w:hint="eastAsia"/>
        </w:rPr>
        <w:t>,</w:t>
      </w:r>
      <w:r w:rsidRPr="0083327A">
        <w:rPr>
          <w:rFonts w:hint="eastAsia"/>
        </w:rPr>
        <w:t>E</w:t>
      </w:r>
      <w:r w:rsidRPr="0083327A">
        <w:rPr>
          <w:rFonts w:hint="eastAsia"/>
        </w:rPr>
        <w:t>）的库仑矩阵是由</w:t>
      </w:r>
      <w:r w:rsidRPr="0083327A">
        <w:rPr>
          <w:rFonts w:hint="eastAsia"/>
        </w:rPr>
        <w:t>V</w:t>
      </w:r>
      <w:r w:rsidRPr="0083327A">
        <w:rPr>
          <w:rFonts w:hint="eastAsia"/>
        </w:rPr>
        <w:t>索引的</w:t>
      </w:r>
      <w:r w:rsidRPr="0083327A">
        <w:rPr>
          <w:rFonts w:hint="eastAsia"/>
        </w:rPr>
        <w:t xml:space="preserve">n </w:t>
      </w:r>
      <w:r w:rsidRPr="0083327A">
        <w:rPr>
          <w:rFonts w:hint="eastAsia"/>
        </w:rPr>
        <w:t>×</w:t>
      </w:r>
      <w:r w:rsidRPr="0083327A">
        <w:rPr>
          <w:rFonts w:hint="eastAsia"/>
        </w:rPr>
        <w:t xml:space="preserve"> n</w:t>
      </w:r>
      <w:r w:rsidRPr="0083327A">
        <w:rPr>
          <w:rFonts w:hint="eastAsia"/>
        </w:rPr>
        <w:t>矩阵</w:t>
      </w:r>
      <w:r w:rsidRPr="0083327A">
        <w:rPr>
          <w:rFonts w:hint="eastAsia"/>
        </w:rPr>
        <w:t>C</w:t>
      </w:r>
      <w:r w:rsidRPr="0083327A">
        <w:rPr>
          <w:rFonts w:hint="eastAsia"/>
        </w:rPr>
        <w:t>，其（</w:t>
      </w:r>
      <w:proofErr w:type="spellStart"/>
      <w:r w:rsidRPr="0083327A">
        <w:rPr>
          <w:rFonts w:hint="eastAsia"/>
        </w:rPr>
        <w:t>i</w:t>
      </w:r>
      <w:r w:rsidR="0005561A">
        <w:rPr>
          <w:rFonts w:hint="eastAsia"/>
        </w:rPr>
        <w:t>,</w:t>
      </w:r>
      <w:r w:rsidRPr="0083327A">
        <w:rPr>
          <w:rFonts w:hint="eastAsia"/>
        </w:rPr>
        <w:t>j</w:t>
      </w:r>
      <w:proofErr w:type="spellEnd"/>
      <w:r w:rsidRPr="0083327A">
        <w:rPr>
          <w:rFonts w:hint="eastAsia"/>
        </w:rPr>
        <w:t>）项定义为：</w:t>
      </w:r>
    </w:p>
    <w:tbl>
      <w:tblPr>
        <w:tblStyle w:val="af3"/>
        <w:tblW w:w="8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685"/>
        <w:gridCol w:w="2841"/>
      </w:tblGrid>
      <w:tr w:rsidR="00AD6883" w14:paraId="2F75C3F3" w14:textId="77777777" w:rsidTr="005D578E">
        <w:tc>
          <w:tcPr>
            <w:tcW w:w="2093" w:type="dxa"/>
          </w:tcPr>
          <w:p w14:paraId="5480F87C" w14:textId="77777777" w:rsidR="00AD6883" w:rsidRDefault="00AD6883" w:rsidP="00081719">
            <w:pPr>
              <w:spacing w:line="400" w:lineRule="atLeast"/>
            </w:pPr>
          </w:p>
        </w:tc>
        <w:bookmarkStart w:id="126" w:name="OLE_LINK6"/>
        <w:tc>
          <w:tcPr>
            <w:tcW w:w="3685" w:type="dxa"/>
          </w:tcPr>
          <w:p w14:paraId="72C989BB" w14:textId="3F330240" w:rsidR="00AD6883" w:rsidRPr="000E2610" w:rsidRDefault="00141162" w:rsidP="00081719">
            <w:pPr>
              <w:spacing w:line="400" w:lineRule="atLeast"/>
              <w:rPr>
                <w:rFonts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r>
                                <w:rPr>
                                  <w:rFonts w:ascii="Cambria Math" w:hAnsi="Cambria Math" w:cs="Times New Roman"/>
                                </w:rPr>
                                <m:t>，</m:t>
                              </m:r>
                              <m:r>
                                <w:rPr>
                                  <w:rFonts w:ascii="Cambria Math" w:hAnsi="Cambria Math" w:cs="Times New Roman"/>
                                </w:rPr>
                                <m:t>j</m:t>
                              </m:r>
                            </m:sub>
                          </m:sSub>
                          <m:r>
                            <w:rPr>
                              <w:rFonts w:ascii="Cambria Math" w:hAnsi="Cambria Math" w:cs="Times New Roman" w:hint="eastAsia"/>
                            </w:rPr>
                            <m:t>，如果</m:t>
                          </m:r>
                          <m:r>
                            <w:rPr>
                              <w:rFonts w:ascii="Cambria Math" w:hAnsi="Cambria Math" w:cs="Times New Roman"/>
                            </w:rPr>
                            <m:t>i</m:t>
                          </m:r>
                          <m:r>
                            <w:rPr>
                              <w:rFonts w:ascii="Cambria Math" w:hAnsi="Cambria Math" w:cs="Times New Roman" w:hint="eastAsia"/>
                            </w:rPr>
                            <m:t>，</m:t>
                          </m:r>
                          <m:r>
                            <w:rPr>
                              <w:rFonts w:ascii="Cambria Math" w:hAnsi="Cambria Math" w:cs="Times New Roman"/>
                            </w:rPr>
                            <m:t>j</m:t>
                          </m:r>
                          <m:r>
                            <w:rPr>
                              <w:rFonts w:ascii="Cambria Math" w:hAnsi="Cambria Math" w:cs="Times New Roman" w:hint="eastAsia"/>
                            </w:rPr>
                            <m:t>相连</m:t>
                          </m:r>
                        </m:e>
                      </m:mr>
                      <m:mr>
                        <m:e>
                          <m:r>
                            <w:rPr>
                              <w:rFonts w:ascii="Cambria Math" w:hAnsi="Cambria Math" w:cs="Times New Roman"/>
                            </w:rPr>
                            <m:t>0</m:t>
                          </m:r>
                          <m:r>
                            <w:rPr>
                              <w:rFonts w:ascii="Cambria Math" w:hAnsi="Cambria Math" w:cs="Times New Roman" w:hint="eastAsia"/>
                            </w:rPr>
                            <m:t>，如果</m:t>
                          </m:r>
                          <m:r>
                            <w:rPr>
                              <w:rFonts w:ascii="Cambria Math" w:hAnsi="Cambria Math" w:cs="Times New Roman"/>
                            </w:rPr>
                            <m:t>i</m:t>
                          </m:r>
                          <m:r>
                            <w:rPr>
                              <w:rFonts w:ascii="Cambria Math" w:hAnsi="Cambria Math" w:cs="Times New Roman" w:hint="eastAsia"/>
                            </w:rPr>
                            <m:t>，</m:t>
                          </m:r>
                          <m:r>
                            <w:rPr>
                              <w:rFonts w:ascii="Cambria Math" w:hAnsi="Cambria Math" w:cs="Times New Roman"/>
                            </w:rPr>
                            <m:t>j</m:t>
                          </m:r>
                          <m:r>
                            <w:rPr>
                              <w:rFonts w:ascii="Cambria Math" w:hAnsi="Cambria Math" w:cs="Times New Roman" w:hint="eastAsia"/>
                            </w:rPr>
                            <m:t>不相连</m:t>
                          </m:r>
                        </m:e>
                      </m:mr>
                    </m:m>
                  </m:e>
                </m:d>
              </m:oMath>
            </m:oMathPara>
            <w:bookmarkEnd w:id="126"/>
          </w:p>
        </w:tc>
        <w:tc>
          <w:tcPr>
            <w:tcW w:w="2841" w:type="dxa"/>
          </w:tcPr>
          <w:p w14:paraId="38B5BF39" w14:textId="595FC07F" w:rsidR="00AD6883" w:rsidRPr="00BE46F3" w:rsidRDefault="00AD6883" w:rsidP="005D578E">
            <w:pPr>
              <w:spacing w:line="400" w:lineRule="atLeast"/>
              <w:jc w:val="right"/>
              <w:rPr>
                <w:rFonts w:asciiTheme="minorEastAsia" w:hAnsiTheme="minorEastAsia"/>
                <w:sz w:val="21"/>
                <w:szCs w:val="21"/>
              </w:rPr>
            </w:pPr>
            <w:r w:rsidRPr="00BE46F3">
              <w:rPr>
                <w:rFonts w:asciiTheme="minorEastAsia" w:hAnsiTheme="minorEastAsia" w:hint="eastAsia"/>
                <w:sz w:val="21"/>
                <w:szCs w:val="21"/>
              </w:rPr>
              <w:t>(</w:t>
            </w:r>
            <w:r w:rsidRPr="00BE46F3">
              <w:rPr>
                <w:rFonts w:asciiTheme="minorEastAsia" w:hAnsiTheme="minorEastAsia"/>
                <w:sz w:val="21"/>
                <w:szCs w:val="21"/>
              </w:rPr>
              <w:t>11)</w:t>
            </w:r>
          </w:p>
        </w:tc>
      </w:tr>
    </w:tbl>
    <w:p w14:paraId="3254320C" w14:textId="4CADA9BF" w:rsidR="00B62DA5" w:rsidRPr="00B62DA5" w:rsidRDefault="0083327A" w:rsidP="00081719">
      <w:pPr>
        <w:spacing w:line="400" w:lineRule="atLeast"/>
        <w:jc w:val="left"/>
        <w:rPr>
          <w:rFonts w:ascii="宋体" w:hAnsi="宋体" w:cs="宋体"/>
          <w:kern w:val="0"/>
        </w:rPr>
      </w:pPr>
      <w:r>
        <w:rPr>
          <w:rFonts w:ascii="宋体" w:hAnsi="宋体" w:cs="宋体" w:hint="eastAsia"/>
          <w:kern w:val="0"/>
        </w:rPr>
        <w:t xml:space="preserve"> </w:t>
      </w:r>
      <w:r>
        <w:rPr>
          <w:rFonts w:ascii="宋体" w:hAnsi="宋体" w:cs="宋体"/>
          <w:kern w:val="0"/>
        </w:rPr>
        <w:t xml:space="preserve">   </w:t>
      </w:r>
      <w:r w:rsidR="00997022" w:rsidRPr="00997022">
        <w:rPr>
          <w:rFonts w:ascii="宋体" w:hAnsi="宋体" w:cs="宋体" w:hint="eastAsia"/>
          <w:kern w:val="0"/>
        </w:rPr>
        <w:t>一个节点所受的力之和</w:t>
      </w:r>
      <w:r w:rsidR="005A638C">
        <w:rPr>
          <w:rFonts w:ascii="宋体" w:hAnsi="宋体" w:cs="宋体" w:hint="eastAsia"/>
          <w:kern w:val="0"/>
        </w:rPr>
        <w:t>表现</w:t>
      </w:r>
      <w:r w:rsidR="00997022" w:rsidRPr="00997022">
        <w:rPr>
          <w:rFonts w:ascii="宋体" w:hAnsi="宋体" w:cs="宋体" w:hint="eastAsia"/>
          <w:kern w:val="0"/>
        </w:rPr>
        <w:t>了该节点在整个网络中的重要性。由于网络中所有最短</w:t>
      </w:r>
      <w:r w:rsidR="00997022" w:rsidRPr="00997022">
        <w:rPr>
          <w:rFonts w:ascii="宋体" w:hAnsi="宋体" w:cs="宋体" w:hint="eastAsia"/>
          <w:kern w:val="0"/>
        </w:rPr>
        <w:lastRenderedPageBreak/>
        <w:t>路径的计算复杂度较高，</w:t>
      </w:r>
      <w:r w:rsidR="00997022">
        <w:rPr>
          <w:rFonts w:ascii="宋体" w:hAnsi="宋体" w:cs="宋体" w:hint="eastAsia"/>
          <w:kern w:val="0"/>
        </w:rPr>
        <w:t>本文</w:t>
      </w:r>
      <w:r w:rsidR="00997022" w:rsidRPr="00997022">
        <w:rPr>
          <w:rFonts w:ascii="宋体" w:hAnsi="宋体" w:cs="宋体" w:hint="eastAsia"/>
          <w:kern w:val="0"/>
        </w:rPr>
        <w:t>定义了一个深度为</w:t>
      </w:r>
      <w:r w:rsidR="00997022">
        <w:rPr>
          <w:rFonts w:ascii="宋体" w:hAnsi="宋体" w:cs="宋体" w:hint="eastAsia"/>
          <w:kern w:val="0"/>
        </w:rPr>
        <w:t>d</w:t>
      </w:r>
      <w:r w:rsidR="00997022" w:rsidRPr="00997022">
        <w:rPr>
          <w:rFonts w:ascii="宋体" w:hAnsi="宋体" w:cs="宋体" w:hint="eastAsia"/>
          <w:kern w:val="0"/>
        </w:rPr>
        <w:t>的矩阵来计算最大距离为的每对节点之间的库仑力。</w:t>
      </w:r>
      <w:r w:rsidR="009B7D22" w:rsidRPr="009B7D22">
        <w:rPr>
          <w:rFonts w:ascii="宋体" w:hAnsi="宋体" w:cs="宋体" w:hint="eastAsia"/>
          <w:kern w:val="0"/>
        </w:rPr>
        <w:t>可以</w:t>
      </w:r>
      <w:r w:rsidR="00997022" w:rsidRPr="00997022">
        <w:rPr>
          <w:rFonts w:ascii="宋体" w:hAnsi="宋体" w:cs="宋体" w:hint="eastAsia"/>
          <w:kern w:val="0"/>
        </w:rPr>
        <w:t>在区间[1，</w:t>
      </w:r>
      <w:r w:rsidR="002B1DE5">
        <w:rPr>
          <w:rFonts w:ascii="宋体" w:hAnsi="宋体" w:cs="宋体"/>
          <w:kern w:val="0"/>
        </w:rPr>
        <w:t>D</w:t>
      </w:r>
      <w:r w:rsidR="00997022" w:rsidRPr="00997022">
        <w:rPr>
          <w:rFonts w:ascii="宋体" w:hAnsi="宋体" w:cs="宋体" w:hint="eastAsia"/>
          <w:kern w:val="0"/>
        </w:rPr>
        <w:t>]中确定</w:t>
      </w:r>
      <w:r w:rsidR="00997022">
        <w:rPr>
          <w:rFonts w:ascii="宋体" w:hAnsi="宋体" w:cs="宋体" w:hint="eastAsia"/>
          <w:kern w:val="0"/>
        </w:rPr>
        <w:t>d</w:t>
      </w:r>
      <w:r w:rsidR="00997022" w:rsidRPr="00997022">
        <w:rPr>
          <w:rFonts w:ascii="宋体" w:hAnsi="宋体" w:cs="宋体" w:hint="eastAsia"/>
          <w:kern w:val="0"/>
        </w:rPr>
        <w:t>的值。</w:t>
      </w:r>
      <w:r w:rsidR="002B1DE5">
        <w:rPr>
          <w:rFonts w:ascii="宋体" w:hAnsi="宋体" w:cs="宋体"/>
          <w:kern w:val="0"/>
        </w:rPr>
        <w:t>D</w:t>
      </w:r>
      <w:r w:rsidR="00997022" w:rsidRPr="00997022">
        <w:rPr>
          <w:rFonts w:ascii="宋体" w:hAnsi="宋体" w:cs="宋体" w:hint="eastAsia"/>
          <w:kern w:val="0"/>
        </w:rPr>
        <w:t>的值是指网络中一对顶点之间的最大距离（图的直径）。这样，当深度太高时，由于要计算的最短路径的数目最大，所以</w:t>
      </w:r>
      <w:r w:rsidR="00997022">
        <w:rPr>
          <w:rFonts w:ascii="宋体" w:hAnsi="宋体" w:cs="宋体" w:hint="eastAsia"/>
          <w:kern w:val="0"/>
        </w:rPr>
        <w:t>会导致</w:t>
      </w:r>
      <w:r w:rsidR="00997022" w:rsidRPr="00997022">
        <w:rPr>
          <w:rFonts w:ascii="宋体" w:hAnsi="宋体" w:cs="宋体" w:hint="eastAsia"/>
          <w:kern w:val="0"/>
        </w:rPr>
        <w:t>算法</w:t>
      </w:r>
      <w:r w:rsidR="00997022">
        <w:rPr>
          <w:rFonts w:ascii="宋体" w:hAnsi="宋体" w:cs="宋体" w:hint="eastAsia"/>
          <w:kern w:val="0"/>
        </w:rPr>
        <w:t>计算量很大</w:t>
      </w:r>
      <w:r w:rsidR="00997022" w:rsidRPr="00997022">
        <w:rPr>
          <w:rFonts w:ascii="宋体" w:hAnsi="宋体" w:cs="宋体" w:hint="eastAsia"/>
          <w:kern w:val="0"/>
        </w:rPr>
        <w:t>，</w:t>
      </w:r>
      <w:r w:rsidR="00997022">
        <w:rPr>
          <w:rFonts w:ascii="宋体" w:hAnsi="宋体" w:cs="宋体" w:hint="eastAsia"/>
          <w:kern w:val="0"/>
        </w:rPr>
        <w:t>但</w:t>
      </w:r>
      <w:r w:rsidR="00997022" w:rsidRPr="00997022">
        <w:rPr>
          <w:rFonts w:ascii="宋体" w:hAnsi="宋体" w:cs="宋体" w:hint="eastAsia"/>
          <w:kern w:val="0"/>
        </w:rPr>
        <w:t>结果达到稳定状态。因此，</w:t>
      </w:r>
      <w:r w:rsidR="00997022">
        <w:rPr>
          <w:rFonts w:ascii="宋体" w:hAnsi="宋体" w:cs="宋体" w:hint="eastAsia"/>
          <w:kern w:val="0"/>
        </w:rPr>
        <w:t>d</w:t>
      </w:r>
      <w:r w:rsidR="00997022" w:rsidRPr="00997022">
        <w:rPr>
          <w:rFonts w:ascii="宋体" w:hAnsi="宋体" w:cs="宋体" w:hint="eastAsia"/>
          <w:kern w:val="0"/>
        </w:rPr>
        <w:t>值越高，库仑矩阵越精确。</w:t>
      </w:r>
    </w:p>
    <w:p w14:paraId="208290A5" w14:textId="7BD303C5" w:rsidR="00507B01" w:rsidRPr="00B76FF4" w:rsidRDefault="00507B01" w:rsidP="005D578E">
      <w:pPr>
        <w:pStyle w:val="a3"/>
      </w:pPr>
      <w:bookmarkStart w:id="127" w:name="_Toc133422029"/>
      <w:r>
        <w:rPr>
          <w:rFonts w:hint="eastAsia"/>
        </w:rPr>
        <w:t xml:space="preserve">3.2 </w:t>
      </w:r>
      <w:r w:rsidR="00F7466D" w:rsidRPr="00F7466D">
        <w:rPr>
          <w:rFonts w:hint="eastAsia"/>
        </w:rPr>
        <w:t>基于库伦定律的社团检测算法</w:t>
      </w:r>
      <w:bookmarkEnd w:id="127"/>
    </w:p>
    <w:p w14:paraId="4BF3D432" w14:textId="69449952" w:rsidR="00507B01" w:rsidRDefault="00507B01" w:rsidP="00AB7010">
      <w:pPr>
        <w:pStyle w:val="a4"/>
        <w:ind w:left="480"/>
      </w:pPr>
      <w:bookmarkStart w:id="128" w:name="_Toc133422030"/>
      <w:r>
        <w:rPr>
          <w:rFonts w:hint="eastAsia"/>
        </w:rPr>
        <w:t xml:space="preserve">3.2.1 </w:t>
      </w:r>
      <w:r w:rsidR="00365B97">
        <w:rPr>
          <w:rFonts w:hint="eastAsia"/>
        </w:rPr>
        <w:t>算法设计</w:t>
      </w:r>
      <w:bookmarkEnd w:id="128"/>
    </w:p>
    <w:p w14:paraId="0CBF8A85" w14:textId="77777777" w:rsidR="00365B97" w:rsidRDefault="00365B97" w:rsidP="00081719">
      <w:pPr>
        <w:spacing w:line="400" w:lineRule="atLeast"/>
        <w:ind w:firstLineChars="200" w:firstLine="480"/>
        <w:rPr>
          <w:szCs w:val="24"/>
        </w:rPr>
      </w:pPr>
      <w:r w:rsidRPr="00365B97">
        <w:rPr>
          <w:rFonts w:hint="eastAsia"/>
          <w:szCs w:val="24"/>
        </w:rPr>
        <w:t>可以将网络中的节点度数视为电子的电荷量，节点间的距离类比电子之间的距离，根据库仑定律计算所有两个节点之间的吸引力，得到节点吸引力矩阵，为了避免冗余运算量过大，可以定义一个深度系数来限定某单位距离内的节点间的测地线距离（比如限定为</w:t>
      </w:r>
      <w:r w:rsidRPr="00365B97">
        <w:rPr>
          <w:rFonts w:hint="eastAsia"/>
          <w:szCs w:val="24"/>
        </w:rPr>
        <w:t>3</w:t>
      </w:r>
      <w:r w:rsidRPr="00365B97">
        <w:rPr>
          <w:rFonts w:hint="eastAsia"/>
          <w:szCs w:val="24"/>
        </w:rPr>
        <w:t>个单位）。两个节点之间的</w:t>
      </w:r>
      <w:bookmarkStart w:id="129" w:name="OLE_LINK7"/>
      <w:r w:rsidRPr="00365B97">
        <w:rPr>
          <w:rFonts w:hint="eastAsia"/>
          <w:szCs w:val="24"/>
        </w:rPr>
        <w:t>吸引力与两个节点之间的测地线距离的平方成反比</w:t>
      </w:r>
      <w:bookmarkEnd w:id="129"/>
      <w:r w:rsidRPr="00365B97">
        <w:rPr>
          <w:rFonts w:hint="eastAsia"/>
          <w:szCs w:val="24"/>
        </w:rPr>
        <w:t>，因此，当两个节点之间的距离越小时，吸引力就越高，并且力与节点的度数成正比</w:t>
      </w:r>
    </w:p>
    <w:p w14:paraId="7D67C039" w14:textId="78E88A7D" w:rsidR="00507B01" w:rsidRDefault="00507B01" w:rsidP="00AB7010">
      <w:pPr>
        <w:pStyle w:val="a4"/>
        <w:ind w:left="480"/>
      </w:pPr>
      <w:bookmarkStart w:id="130" w:name="_Toc133422031"/>
      <w:r>
        <w:rPr>
          <w:rFonts w:hint="eastAsia"/>
        </w:rPr>
        <w:t>3.2.</w:t>
      </w:r>
      <w:r w:rsidR="00365B97">
        <w:t>2</w:t>
      </w:r>
      <w:r w:rsidR="00365B97">
        <w:rPr>
          <w:rFonts w:hint="eastAsia"/>
        </w:rPr>
        <w:t xml:space="preserve"> </w:t>
      </w:r>
      <w:r w:rsidR="00365B97">
        <w:rPr>
          <w:rFonts w:hint="eastAsia"/>
        </w:rPr>
        <w:t>算法实现</w:t>
      </w:r>
      <w:bookmarkEnd w:id="130"/>
    </w:p>
    <w:p w14:paraId="3D200869" w14:textId="23C7ED74" w:rsidR="00365B97" w:rsidRPr="00365B97" w:rsidRDefault="00365B97" w:rsidP="005D578E">
      <w:pPr>
        <w:spacing w:line="400" w:lineRule="atLeast"/>
        <w:ind w:firstLineChars="200" w:firstLine="480"/>
        <w:rPr>
          <w:szCs w:val="24"/>
        </w:rPr>
      </w:pPr>
      <w:r w:rsidRPr="00365B97">
        <w:rPr>
          <w:rFonts w:hint="eastAsia"/>
          <w:szCs w:val="24"/>
        </w:rPr>
        <w:t>为每个节点赋予一个唯一的标签，计算规定深度的库伦矩阵。计算每一个节点与其他节点的吸引力之和，并将所得值按升序排序，为每个节点按吸引力最大的邻居节点更新标签。每一次迭代遍历更新所有的节点标签，更新迭代至社团划分结果不再有变化或达到迭代次数阈值</w:t>
      </w:r>
      <w:proofErr w:type="gramStart"/>
      <w:r w:rsidRPr="00365B97">
        <w:rPr>
          <w:rFonts w:hint="eastAsia"/>
          <w:szCs w:val="24"/>
        </w:rPr>
        <w:t>则结束</w:t>
      </w:r>
      <w:proofErr w:type="gramEnd"/>
      <w:r w:rsidRPr="00365B97">
        <w:rPr>
          <w:rFonts w:hint="eastAsia"/>
          <w:szCs w:val="24"/>
        </w:rPr>
        <w:t>社团划分。</w:t>
      </w:r>
    </w:p>
    <w:p w14:paraId="5A743CEC" w14:textId="41C3E8F9" w:rsidR="00441F50" w:rsidRDefault="00441F50" w:rsidP="00081719">
      <w:pPr>
        <w:spacing w:line="400" w:lineRule="atLeast"/>
        <w:ind w:firstLineChars="200" w:firstLine="480"/>
        <w:rPr>
          <w:szCs w:val="24"/>
        </w:rPr>
      </w:pPr>
      <w:r w:rsidRPr="00441F50">
        <w:rPr>
          <w:rFonts w:hint="eastAsia"/>
          <w:szCs w:val="24"/>
        </w:rPr>
        <w:t>更新标签时，如果有几个节点与主节点具有相同的吸引力，则选择最常见的邻居的标签，如果共同邻居的数量也相同，则随机选择标签，成为更新的节点标签。</w:t>
      </w:r>
    </w:p>
    <w:p w14:paraId="75C2A6CC" w14:textId="526937BE" w:rsidR="00507B01" w:rsidRDefault="00507B01" w:rsidP="00AB7010">
      <w:pPr>
        <w:pStyle w:val="a3"/>
      </w:pPr>
      <w:bookmarkStart w:id="131" w:name="_Toc133422032"/>
      <w:r>
        <w:rPr>
          <w:rFonts w:hint="eastAsia"/>
        </w:rPr>
        <w:t xml:space="preserve">3.3 </w:t>
      </w:r>
      <w:r w:rsidR="00365B97">
        <w:rPr>
          <w:rFonts w:hint="eastAsia"/>
        </w:rPr>
        <w:t>算法流程</w:t>
      </w:r>
      <w:bookmarkEnd w:id="131"/>
    </w:p>
    <w:p w14:paraId="298C5415" w14:textId="4450A775" w:rsidR="00992A3D" w:rsidRPr="00A974FB" w:rsidRDefault="00992A3D" w:rsidP="00A974FB">
      <w:pPr>
        <w:spacing w:line="400" w:lineRule="atLeast"/>
        <w:ind w:firstLineChars="200" w:firstLine="480"/>
        <w:rPr>
          <w:szCs w:val="24"/>
          <w:rPrChange w:id="132" w:author="admin" w:date="2023-05-18T21:39:00Z">
            <w:rPr/>
          </w:rPrChange>
        </w:rPr>
        <w:pPrChange w:id="133" w:author="admin" w:date="2023-05-18T21:39:00Z">
          <w:pPr>
            <w:spacing w:line="400" w:lineRule="atLeast"/>
          </w:pPr>
        </w:pPrChange>
      </w:pPr>
      <w:del w:id="134" w:author="admin" w:date="2023-05-18T21:39:00Z">
        <w:r w:rsidDel="00A974FB">
          <w:rPr>
            <w:rFonts w:hint="eastAsia"/>
            <w:szCs w:val="24"/>
          </w:rPr>
          <w:delText xml:space="preserve"> </w:delText>
        </w:r>
        <w:r w:rsidDel="00A974FB">
          <w:rPr>
            <w:szCs w:val="24"/>
          </w:rPr>
          <w:delText xml:space="preserve">   </w:delText>
        </w:r>
      </w:del>
      <w:ins w:id="135" w:author="admin" w:date="2023-05-18T21:38:00Z">
        <w:r w:rsidR="00A974FB">
          <w:rPr>
            <w:rFonts w:hint="eastAsia"/>
            <w:szCs w:val="24"/>
          </w:rPr>
          <w:t>本文基于库伦定律的</w:t>
        </w:r>
        <w:r w:rsidR="00A974FB" w:rsidRPr="00A974FB">
          <w:rPr>
            <w:rFonts w:hint="eastAsia"/>
            <w:szCs w:val="24"/>
          </w:rPr>
          <w:t>社团检测算法</w:t>
        </w:r>
      </w:ins>
      <w:del w:id="136" w:author="admin" w:date="2023-05-18T21:38:00Z">
        <w:r w:rsidDel="00A974FB">
          <w:rPr>
            <w:rFonts w:hint="eastAsia"/>
            <w:szCs w:val="24"/>
          </w:rPr>
          <w:delText>根据设计，</w:delText>
        </w:r>
      </w:del>
      <w:del w:id="137" w:author="admin" w:date="2023-05-18T21:39:00Z">
        <w:r w:rsidDel="00A974FB">
          <w:rPr>
            <w:rFonts w:hint="eastAsia"/>
            <w:szCs w:val="24"/>
          </w:rPr>
          <w:delText>算法</w:delText>
        </w:r>
      </w:del>
      <w:ins w:id="138" w:author="admin" w:date="2023-05-18T21:38:00Z">
        <w:r w:rsidR="00A974FB">
          <w:rPr>
            <w:rFonts w:hint="eastAsia"/>
            <w:szCs w:val="24"/>
          </w:rPr>
          <w:t>的</w:t>
        </w:r>
      </w:ins>
      <w:ins w:id="139" w:author="admin" w:date="2023-05-18T21:39:00Z">
        <w:r w:rsidR="00A974FB">
          <w:rPr>
            <w:rFonts w:hint="eastAsia"/>
            <w:szCs w:val="24"/>
          </w:rPr>
          <w:t>主要</w:t>
        </w:r>
      </w:ins>
      <w:del w:id="140" w:author="admin" w:date="2023-05-18T21:38:00Z">
        <w:r w:rsidDel="00A974FB">
          <w:rPr>
            <w:rFonts w:hint="eastAsia"/>
            <w:szCs w:val="24"/>
          </w:rPr>
          <w:delText>有如下</w:delText>
        </w:r>
      </w:del>
      <w:r>
        <w:rPr>
          <w:rFonts w:hint="eastAsia"/>
          <w:szCs w:val="24"/>
        </w:rPr>
        <w:t>步骤</w:t>
      </w:r>
      <w:ins w:id="141" w:author="admin" w:date="2023-05-18T21:38:00Z">
        <w:r w:rsidR="00A974FB">
          <w:rPr>
            <w:rFonts w:hint="eastAsia"/>
            <w:szCs w:val="24"/>
          </w:rPr>
          <w:t>如下</w:t>
        </w:r>
      </w:ins>
      <w:r>
        <w:rPr>
          <w:rFonts w:hint="eastAsia"/>
          <w:szCs w:val="24"/>
        </w:rPr>
        <w:t>：</w:t>
      </w:r>
    </w:p>
    <w:p w14:paraId="3DD59F56" w14:textId="65350FF7" w:rsidR="00992A3D" w:rsidRPr="005808CB" w:rsidRDefault="00773169" w:rsidP="00A974FB">
      <w:pPr>
        <w:spacing w:line="400" w:lineRule="atLeast"/>
        <w:ind w:firstLineChars="200" w:firstLine="480"/>
        <w:rPr>
          <w:szCs w:val="24"/>
        </w:rPr>
        <w:pPrChange w:id="142" w:author="admin" w:date="2023-05-18T21:39:00Z">
          <w:pPr>
            <w:pStyle w:val="a8"/>
            <w:spacing w:line="400" w:lineRule="atLeast"/>
            <w:ind w:left="840" w:firstLineChars="0" w:firstLine="0"/>
          </w:pPr>
        </w:pPrChange>
      </w:pPr>
      <w:r>
        <w:rPr>
          <w:szCs w:val="24"/>
        </w:rPr>
        <w:t xml:space="preserve">(1) </w:t>
      </w:r>
      <w:r w:rsidR="00992A3D" w:rsidRPr="005808CB">
        <w:rPr>
          <w:rFonts w:hint="eastAsia"/>
          <w:szCs w:val="24"/>
        </w:rPr>
        <w:t>每个节点被认为是一个社区，并获得一个唯一的标签</w:t>
      </w:r>
      <w:ins w:id="143" w:author="admin" w:date="2023-05-18T21:39:00Z">
        <w:r w:rsidR="00A974FB">
          <w:rPr>
            <w:rFonts w:hint="eastAsia"/>
            <w:szCs w:val="24"/>
          </w:rPr>
          <w:t>；</w:t>
        </w:r>
      </w:ins>
    </w:p>
    <w:p w14:paraId="474E6901" w14:textId="3FB2561D" w:rsidR="00992A3D" w:rsidRPr="005808CB" w:rsidRDefault="00773169" w:rsidP="00A974FB">
      <w:pPr>
        <w:spacing w:line="400" w:lineRule="atLeast"/>
        <w:ind w:firstLineChars="200" w:firstLine="480"/>
        <w:rPr>
          <w:szCs w:val="24"/>
        </w:rPr>
        <w:pPrChange w:id="144" w:author="admin" w:date="2023-05-18T21:39:00Z">
          <w:pPr>
            <w:pStyle w:val="a8"/>
            <w:spacing w:line="400" w:lineRule="atLeast"/>
            <w:ind w:left="840" w:firstLineChars="0" w:firstLine="0"/>
          </w:pPr>
        </w:pPrChange>
      </w:pPr>
      <w:r>
        <w:rPr>
          <w:szCs w:val="24"/>
        </w:rPr>
        <w:t xml:space="preserve">(2) </w:t>
      </w:r>
      <w:r w:rsidR="005808CB">
        <w:rPr>
          <w:szCs w:val="24"/>
        </w:rPr>
        <w:t xml:space="preserve"> </w:t>
      </w:r>
      <w:r w:rsidR="00992A3D" w:rsidRPr="005808CB">
        <w:rPr>
          <w:rFonts w:hint="eastAsia"/>
          <w:szCs w:val="24"/>
        </w:rPr>
        <w:t>计算深度为</w:t>
      </w:r>
      <w:r w:rsidR="004244A7">
        <w:rPr>
          <w:rFonts w:hint="eastAsia"/>
          <w:szCs w:val="24"/>
        </w:rPr>
        <w:t>d</w:t>
      </w:r>
      <w:r w:rsidR="00992A3D" w:rsidRPr="005808CB">
        <w:rPr>
          <w:rFonts w:hint="eastAsia"/>
          <w:szCs w:val="24"/>
        </w:rPr>
        <w:t>的库仑矩阵</w:t>
      </w:r>
      <w:ins w:id="145" w:author="admin" w:date="2023-05-18T21:39:00Z">
        <w:r w:rsidR="00A974FB">
          <w:rPr>
            <w:rFonts w:hint="eastAsia"/>
            <w:szCs w:val="24"/>
          </w:rPr>
          <w:t>；</w:t>
        </w:r>
      </w:ins>
    </w:p>
    <w:p w14:paraId="261F1F23" w14:textId="48CB870B" w:rsidR="00992A3D" w:rsidRPr="005808CB" w:rsidRDefault="00773169" w:rsidP="00A974FB">
      <w:pPr>
        <w:spacing w:line="400" w:lineRule="atLeast"/>
        <w:ind w:firstLineChars="200" w:firstLine="480"/>
        <w:rPr>
          <w:szCs w:val="24"/>
        </w:rPr>
        <w:pPrChange w:id="146" w:author="admin" w:date="2023-05-18T21:39:00Z">
          <w:pPr>
            <w:pStyle w:val="a8"/>
            <w:spacing w:line="400" w:lineRule="atLeast"/>
            <w:ind w:left="840" w:firstLineChars="0" w:firstLine="0"/>
          </w:pPr>
        </w:pPrChange>
      </w:pPr>
      <w:r>
        <w:rPr>
          <w:szCs w:val="24"/>
        </w:rPr>
        <w:t xml:space="preserve">(3) </w:t>
      </w:r>
      <w:r w:rsidR="00992A3D" w:rsidRPr="005808CB">
        <w:rPr>
          <w:rFonts w:hint="eastAsia"/>
          <w:szCs w:val="24"/>
        </w:rPr>
        <w:t>根据库仑力的和将网络节点按升序排列，并将结果存储在列表</w:t>
      </w:r>
      <w:r w:rsidR="00992A3D" w:rsidRPr="005808CB">
        <w:rPr>
          <w:rFonts w:hint="eastAsia"/>
          <w:szCs w:val="24"/>
        </w:rPr>
        <w:t>X</w:t>
      </w:r>
      <w:r w:rsidR="00992A3D" w:rsidRPr="005808CB">
        <w:rPr>
          <w:rFonts w:hint="eastAsia"/>
          <w:szCs w:val="24"/>
        </w:rPr>
        <w:t>中</w:t>
      </w:r>
      <w:del w:id="147" w:author="admin" w:date="2023-05-18T21:39:00Z">
        <w:r w:rsidR="00992A3D" w:rsidRPr="005808CB" w:rsidDel="00A974FB">
          <w:rPr>
            <w:rFonts w:hint="eastAsia"/>
            <w:szCs w:val="24"/>
          </w:rPr>
          <w:delText>。</w:delText>
        </w:r>
      </w:del>
      <w:ins w:id="148" w:author="admin" w:date="2023-05-18T21:39:00Z">
        <w:r w:rsidR="00A974FB">
          <w:rPr>
            <w:rFonts w:hint="eastAsia"/>
            <w:szCs w:val="24"/>
          </w:rPr>
          <w:t>；</w:t>
        </w:r>
      </w:ins>
    </w:p>
    <w:p w14:paraId="12FA380A" w14:textId="379E7924" w:rsidR="00992A3D" w:rsidRPr="005808CB" w:rsidRDefault="00773169" w:rsidP="00A974FB">
      <w:pPr>
        <w:spacing w:line="400" w:lineRule="atLeast"/>
        <w:ind w:firstLineChars="200" w:firstLine="480"/>
        <w:rPr>
          <w:szCs w:val="24"/>
        </w:rPr>
        <w:pPrChange w:id="149" w:author="admin" w:date="2023-05-18T21:39:00Z">
          <w:pPr>
            <w:pStyle w:val="a8"/>
            <w:spacing w:line="400" w:lineRule="atLeast"/>
            <w:ind w:left="840" w:firstLineChars="0" w:firstLine="0"/>
          </w:pPr>
        </w:pPrChange>
      </w:pPr>
      <w:r>
        <w:rPr>
          <w:szCs w:val="24"/>
        </w:rPr>
        <w:t xml:space="preserve">(4) </w:t>
      </w:r>
      <w:r w:rsidR="00992A3D" w:rsidRPr="005808CB">
        <w:rPr>
          <w:rFonts w:hint="eastAsia"/>
          <w:szCs w:val="24"/>
        </w:rPr>
        <w:t>设置</w:t>
      </w:r>
      <w:r w:rsidR="00992A3D" w:rsidRPr="005808CB">
        <w:rPr>
          <w:rFonts w:hint="eastAsia"/>
          <w:szCs w:val="24"/>
        </w:rPr>
        <w:t>t=1</w:t>
      </w:r>
      <w:ins w:id="150" w:author="admin" w:date="2023-05-18T21:39:00Z">
        <w:r w:rsidR="00A974FB">
          <w:rPr>
            <w:rFonts w:hint="eastAsia"/>
            <w:szCs w:val="24"/>
          </w:rPr>
          <w:t>；</w:t>
        </w:r>
      </w:ins>
    </w:p>
    <w:p w14:paraId="2444A58F" w14:textId="028B0C87" w:rsidR="00992A3D" w:rsidRPr="005808CB" w:rsidRDefault="00773169" w:rsidP="00A974FB">
      <w:pPr>
        <w:spacing w:line="400" w:lineRule="atLeast"/>
        <w:ind w:firstLineChars="200" w:firstLine="480"/>
        <w:rPr>
          <w:szCs w:val="24"/>
        </w:rPr>
        <w:pPrChange w:id="151" w:author="admin" w:date="2023-05-18T21:39:00Z">
          <w:pPr>
            <w:pStyle w:val="a8"/>
            <w:spacing w:line="400" w:lineRule="atLeast"/>
            <w:ind w:left="840" w:firstLineChars="0" w:firstLine="0"/>
          </w:pPr>
        </w:pPrChange>
      </w:pPr>
      <w:r>
        <w:rPr>
          <w:szCs w:val="24"/>
        </w:rPr>
        <w:t xml:space="preserve">(5) </w:t>
      </w:r>
      <w:r w:rsidR="00992A3D" w:rsidRPr="005808CB">
        <w:rPr>
          <w:rFonts w:hint="eastAsia"/>
          <w:szCs w:val="24"/>
        </w:rPr>
        <w:t>对于每一个</w:t>
      </w:r>
      <w:r w:rsidR="00992A3D" w:rsidRPr="005808CB">
        <w:rPr>
          <w:rFonts w:hint="eastAsia"/>
          <w:szCs w:val="24"/>
        </w:rPr>
        <w:t>x</w:t>
      </w:r>
      <w:r w:rsidR="00992A3D" w:rsidRPr="005808CB">
        <w:rPr>
          <w:rFonts w:hint="eastAsia"/>
          <w:szCs w:val="24"/>
        </w:rPr>
        <w:t>∈</w:t>
      </w:r>
      <w:r w:rsidR="00992A3D" w:rsidRPr="005808CB">
        <w:rPr>
          <w:rFonts w:hint="eastAsia"/>
          <w:szCs w:val="24"/>
        </w:rPr>
        <w:t>X</w:t>
      </w:r>
      <w:r w:rsidR="00992A3D" w:rsidRPr="005808CB">
        <w:rPr>
          <w:rFonts w:hint="eastAsia"/>
          <w:szCs w:val="24"/>
        </w:rPr>
        <w:t>，根据库仑矩阵迭代更新节点标签，节点</w:t>
      </w:r>
      <w:r w:rsidR="00992A3D" w:rsidRPr="005808CB">
        <w:rPr>
          <w:rFonts w:hint="eastAsia"/>
          <w:szCs w:val="24"/>
        </w:rPr>
        <w:t>x</w:t>
      </w:r>
      <w:r w:rsidR="00992A3D" w:rsidRPr="005808CB">
        <w:rPr>
          <w:rFonts w:hint="eastAsia"/>
          <w:szCs w:val="24"/>
        </w:rPr>
        <w:t>从其吸引力最大的邻居处获得标签。当最大值与多个标签相关联时，我们选择具有最大公共邻居的标签。否则，选择是随机的</w:t>
      </w:r>
      <w:del w:id="152" w:author="admin" w:date="2023-05-18T21:39:00Z">
        <w:r w:rsidR="00992A3D" w:rsidRPr="005808CB" w:rsidDel="00A974FB">
          <w:rPr>
            <w:rFonts w:hint="eastAsia"/>
            <w:szCs w:val="24"/>
          </w:rPr>
          <w:delText>。</w:delText>
        </w:r>
      </w:del>
      <w:ins w:id="153" w:author="admin" w:date="2023-05-18T21:39:00Z">
        <w:r w:rsidR="00A974FB">
          <w:rPr>
            <w:rFonts w:hint="eastAsia"/>
            <w:szCs w:val="24"/>
          </w:rPr>
          <w:t>；</w:t>
        </w:r>
      </w:ins>
    </w:p>
    <w:p w14:paraId="78903530" w14:textId="2B6C3803" w:rsidR="00992A3D" w:rsidRPr="005808CB" w:rsidRDefault="00773169" w:rsidP="00A974FB">
      <w:pPr>
        <w:spacing w:line="400" w:lineRule="atLeast"/>
        <w:ind w:firstLineChars="200" w:firstLine="480"/>
        <w:rPr>
          <w:szCs w:val="24"/>
        </w:rPr>
        <w:pPrChange w:id="154" w:author="admin" w:date="2023-05-18T21:39:00Z">
          <w:pPr>
            <w:pStyle w:val="a8"/>
            <w:spacing w:line="400" w:lineRule="atLeast"/>
            <w:ind w:left="840" w:firstLineChars="0" w:firstLine="0"/>
          </w:pPr>
        </w:pPrChange>
      </w:pPr>
      <w:r>
        <w:rPr>
          <w:szCs w:val="24"/>
        </w:rPr>
        <w:t xml:space="preserve">(6) </w:t>
      </w:r>
      <w:r w:rsidR="005808CB">
        <w:rPr>
          <w:szCs w:val="24"/>
        </w:rPr>
        <w:t xml:space="preserve"> </w:t>
      </w:r>
      <w:r w:rsidR="00992A3D" w:rsidRPr="005808CB">
        <w:rPr>
          <w:rFonts w:hint="eastAsia"/>
          <w:szCs w:val="24"/>
        </w:rPr>
        <w:t>如果每个节点的标签没有改变，停止迭代。否则，设置</w:t>
      </w:r>
      <w:r w:rsidR="00992A3D" w:rsidRPr="005808CB">
        <w:rPr>
          <w:rFonts w:hint="eastAsia"/>
          <w:szCs w:val="24"/>
        </w:rPr>
        <w:t>t +</w:t>
      </w:r>
      <w:r w:rsidR="002746C2" w:rsidRPr="005808CB">
        <w:rPr>
          <w:szCs w:val="24"/>
        </w:rPr>
        <w:t>1</w:t>
      </w:r>
      <w:r w:rsidR="00992A3D" w:rsidRPr="005808CB">
        <w:rPr>
          <w:rFonts w:hint="eastAsia"/>
          <w:szCs w:val="24"/>
        </w:rPr>
        <w:t>，转步骤</w:t>
      </w:r>
      <w:r w:rsidR="00992A3D" w:rsidRPr="005808CB">
        <w:rPr>
          <w:rFonts w:hint="eastAsia"/>
          <w:szCs w:val="24"/>
        </w:rPr>
        <w:t>(5)</w:t>
      </w:r>
      <w:ins w:id="155" w:author="admin" w:date="2023-05-18T21:39:00Z">
        <w:r w:rsidR="00A974FB">
          <w:rPr>
            <w:rFonts w:hint="eastAsia"/>
            <w:szCs w:val="24"/>
          </w:rPr>
          <w:t>；</w:t>
        </w:r>
      </w:ins>
    </w:p>
    <w:p w14:paraId="4F557543" w14:textId="1F55B072" w:rsidR="00992A3D" w:rsidRPr="005808CB" w:rsidRDefault="00773169" w:rsidP="00A974FB">
      <w:pPr>
        <w:spacing w:line="400" w:lineRule="atLeast"/>
        <w:ind w:firstLineChars="200" w:firstLine="480"/>
        <w:rPr>
          <w:szCs w:val="24"/>
        </w:rPr>
        <w:pPrChange w:id="156" w:author="admin" w:date="2023-05-18T21:39:00Z">
          <w:pPr>
            <w:pStyle w:val="a8"/>
            <w:spacing w:line="400" w:lineRule="atLeast"/>
            <w:ind w:left="840" w:firstLineChars="0" w:firstLine="0"/>
          </w:pPr>
        </w:pPrChange>
      </w:pPr>
      <w:r>
        <w:rPr>
          <w:szCs w:val="24"/>
        </w:rPr>
        <w:t xml:space="preserve">(7) </w:t>
      </w:r>
      <w:r w:rsidR="00992A3D" w:rsidRPr="005808CB">
        <w:rPr>
          <w:rFonts w:hint="eastAsia"/>
          <w:szCs w:val="24"/>
        </w:rPr>
        <w:t>具有相同标签的节点组成一个共同体。</w:t>
      </w:r>
    </w:p>
    <w:p w14:paraId="00F23B9D" w14:textId="77777777" w:rsidR="008C5DD5" w:rsidRPr="00992A3D" w:rsidRDefault="008C5DD5" w:rsidP="005D578E">
      <w:pPr>
        <w:spacing w:line="400" w:lineRule="atLeast"/>
        <w:rPr>
          <w:sz w:val="21"/>
        </w:rPr>
      </w:pPr>
    </w:p>
    <w:p w14:paraId="3D4CEA45" w14:textId="54D9C6AC" w:rsidR="008C5DD5" w:rsidRDefault="004E3B22" w:rsidP="005D578E">
      <w:pPr>
        <w:keepNext/>
        <w:spacing w:line="400" w:lineRule="atLeast"/>
        <w:jc w:val="center"/>
      </w:pPr>
      <w:r>
        <w:object w:dxaOrig="10741" w:dyaOrig="17365" w14:anchorId="2B246747">
          <v:shape id="_x0000_i1030" type="#_x0000_t75" style="width:310.25pt;height:502.95pt" o:ole="">
            <v:imagedata r:id="rId25" o:title=""/>
          </v:shape>
          <o:OLEObject Type="Embed" ProgID="Visio.Drawing.15" ShapeID="_x0000_i1030" DrawAspect="Content" ObjectID="_1745951674" r:id="rId26"/>
        </w:object>
      </w:r>
    </w:p>
    <w:p w14:paraId="0074C4D9" w14:textId="7DB1B912" w:rsidR="008C5DD5" w:rsidRDefault="008C5DD5" w:rsidP="00DD35F4">
      <w:pPr>
        <w:pStyle w:val="12"/>
      </w:pPr>
      <w:r>
        <w:rPr>
          <w:rFonts w:hint="eastAsia"/>
        </w:rPr>
        <w:t>图</w:t>
      </w:r>
      <w:r>
        <w:rPr>
          <w:rFonts w:hint="eastAsia"/>
        </w:rPr>
        <w:t xml:space="preserve"> </w:t>
      </w:r>
      <w:r w:rsidR="00DD35F4">
        <w:t>4</w:t>
      </w:r>
      <w:r w:rsidR="001D6B64">
        <w:t xml:space="preserve">. </w:t>
      </w:r>
      <w:r>
        <w:rPr>
          <w:rFonts w:hint="eastAsia"/>
        </w:rPr>
        <w:t>算法流程图</w:t>
      </w:r>
    </w:p>
    <w:p w14:paraId="0A5FBD3A" w14:textId="47ED3403" w:rsidR="008C5DD5" w:rsidRDefault="008C5DD5" w:rsidP="00081719">
      <w:pPr>
        <w:spacing w:line="400" w:lineRule="atLeast"/>
        <w:ind w:firstLineChars="200" w:firstLine="480"/>
        <w:rPr>
          <w:szCs w:val="24"/>
        </w:rPr>
      </w:pPr>
      <w:r w:rsidRPr="008C5DD5">
        <w:rPr>
          <w:rFonts w:hint="eastAsia"/>
          <w:szCs w:val="24"/>
        </w:rPr>
        <w:t>三次</w:t>
      </w:r>
      <w:r w:rsidRPr="008C5DD5">
        <w:rPr>
          <w:rFonts w:hint="eastAsia"/>
          <w:szCs w:val="24"/>
        </w:rPr>
        <w:t>LPA</w:t>
      </w:r>
      <w:r w:rsidRPr="008C5DD5">
        <w:rPr>
          <w:rFonts w:hint="eastAsia"/>
          <w:szCs w:val="24"/>
        </w:rPr>
        <w:t>迭代所采用的随机性选择可能会影响算法的稳定性，导致不太重要的节点影响比较重要的节点的逆流现象，也可能导致振荡现象</w:t>
      </w:r>
      <w:r w:rsidRPr="008C5DD5">
        <w:rPr>
          <w:rFonts w:hint="eastAsia"/>
          <w:szCs w:val="24"/>
        </w:rPr>
        <w:t>[</w:t>
      </w:r>
      <w:r w:rsidR="00717155">
        <w:rPr>
          <w:szCs w:val="24"/>
        </w:rPr>
        <w:t>9</w:t>
      </w:r>
      <w:r w:rsidRPr="008C5DD5">
        <w:rPr>
          <w:rFonts w:hint="eastAsia"/>
          <w:szCs w:val="24"/>
        </w:rPr>
        <w:t>]</w:t>
      </w:r>
      <w:r w:rsidRPr="008C5DD5">
        <w:rPr>
          <w:rFonts w:hint="eastAsia"/>
          <w:szCs w:val="24"/>
        </w:rPr>
        <w:t>。此外，</w:t>
      </w:r>
      <w:r w:rsidRPr="008C5DD5">
        <w:rPr>
          <w:rFonts w:hint="eastAsia"/>
          <w:szCs w:val="24"/>
        </w:rPr>
        <w:t>LPA</w:t>
      </w:r>
      <w:r w:rsidRPr="008C5DD5">
        <w:rPr>
          <w:rFonts w:hint="eastAsia"/>
          <w:szCs w:val="24"/>
        </w:rPr>
        <w:t>只利用了一跳邻居信息，忽略了来自邻居的其他连接，导致网络全局拓扑结构所给出的重要信息丢失。</w:t>
      </w:r>
    </w:p>
    <w:p w14:paraId="71D754CB" w14:textId="004C5AB3" w:rsidR="001939A4" w:rsidRPr="008C5DD5" w:rsidRDefault="001939A4" w:rsidP="00081719">
      <w:pPr>
        <w:spacing w:line="400" w:lineRule="atLeast"/>
        <w:ind w:firstLineChars="200" w:firstLine="480"/>
        <w:rPr>
          <w:szCs w:val="24"/>
        </w:rPr>
      </w:pPr>
      <w:r w:rsidRPr="001939A4">
        <w:rPr>
          <w:rFonts w:hint="eastAsia"/>
          <w:szCs w:val="24"/>
        </w:rPr>
        <w:t>为了避免这些问题，该算法首先按照库仑力的升序对图中的节点进行排序，然后从具有较高库仑力的邻居节点中选择一个标签。当在具有相似标签的相邻节点之间存在多个节点时，测量相同标签的力的总和。然后，选择求和后具有最大值的标签。当最大值</w:t>
      </w:r>
      <w:r w:rsidRPr="001939A4">
        <w:rPr>
          <w:rFonts w:hint="eastAsia"/>
          <w:szCs w:val="24"/>
        </w:rPr>
        <w:lastRenderedPageBreak/>
        <w:t>被分配给许多标签时，也避免了随机性，并且选择来自具有最大公共邻居的节点的标签。</w:t>
      </w:r>
    </w:p>
    <w:p w14:paraId="562975C3" w14:textId="517131D7" w:rsidR="00B07F9A" w:rsidRDefault="00B07F9A" w:rsidP="00AB7010">
      <w:pPr>
        <w:pStyle w:val="a3"/>
      </w:pPr>
      <w:bookmarkStart w:id="157" w:name="_Toc133422033"/>
      <w:r>
        <w:rPr>
          <w:rFonts w:hint="eastAsia"/>
        </w:rPr>
        <w:t>3</w:t>
      </w:r>
      <w:r>
        <w:t xml:space="preserve">.4 </w:t>
      </w:r>
      <w:r>
        <w:rPr>
          <w:rFonts w:hint="eastAsia"/>
        </w:rPr>
        <w:t>时间复杂度分析</w:t>
      </w:r>
      <w:bookmarkEnd w:id="157"/>
    </w:p>
    <w:p w14:paraId="70A7A4FD" w14:textId="37CC6381" w:rsidR="005E4793" w:rsidRDefault="005E4793" w:rsidP="00081719">
      <w:pPr>
        <w:spacing w:line="400" w:lineRule="atLeast"/>
        <w:ind w:firstLineChars="200" w:firstLine="480"/>
        <w:jc w:val="left"/>
      </w:pPr>
      <w:r w:rsidRPr="009024B3">
        <w:rPr>
          <w:rFonts w:hint="eastAsia"/>
        </w:rPr>
        <w:t>给定一个网络</w:t>
      </w:r>
      <w:r w:rsidRPr="009024B3">
        <w:t>G</w:t>
      </w:r>
      <w:r w:rsidRPr="009024B3">
        <w:t>（</w:t>
      </w:r>
      <w:r w:rsidRPr="009024B3">
        <w:t>V</w:t>
      </w:r>
      <w:r w:rsidR="0005561A">
        <w:rPr>
          <w:rFonts w:hint="eastAsia"/>
        </w:rPr>
        <w:t>,</w:t>
      </w:r>
      <w:r w:rsidRPr="009024B3">
        <w:t>E</w:t>
      </w:r>
      <w:r w:rsidRPr="009024B3">
        <w:t>），其中</w:t>
      </w:r>
      <w:r w:rsidRPr="009024B3">
        <w:t>n=|V|</w:t>
      </w:r>
      <w:r w:rsidRPr="009024B3">
        <w:t>表示节点的数量，</w:t>
      </w:r>
      <w:r w:rsidRPr="009024B3">
        <w:t>m=|E|</w:t>
      </w:r>
      <w:r w:rsidRPr="009024B3">
        <w:t>表示边的数量。就时间复杂度而言，</w:t>
      </w:r>
      <w:r w:rsidRPr="009024B3">
        <w:t>d</w:t>
      </w:r>
      <w:r w:rsidRPr="009024B3">
        <w:t>是图的直径，</w:t>
      </w:r>
      <w:r w:rsidRPr="009024B3">
        <w:t>&lt;k&gt;</w:t>
      </w:r>
      <w:r w:rsidRPr="009024B3">
        <w:t>是指网络中节点的平均程度。</w:t>
      </w:r>
      <w:r>
        <w:rPr>
          <w:rFonts w:hint="eastAsia"/>
        </w:rPr>
        <w:t>该算法</w:t>
      </w:r>
      <w:r w:rsidRPr="009024B3">
        <w:t>的每个步骤的时间复杂度估计如下</w:t>
      </w:r>
      <w:r>
        <w:rPr>
          <w:rFonts w:hint="eastAsia"/>
        </w:rPr>
        <w:t>：</w:t>
      </w:r>
    </w:p>
    <w:p w14:paraId="0DEC8E06" w14:textId="5BB10844" w:rsidR="005E4793" w:rsidRDefault="005E4793" w:rsidP="00081719">
      <w:pPr>
        <w:spacing w:line="400" w:lineRule="atLeast"/>
        <w:ind w:firstLineChars="200" w:firstLine="482"/>
        <w:jc w:val="left"/>
      </w:pPr>
      <w:r w:rsidRPr="005D578E">
        <w:rPr>
          <w:rFonts w:hint="eastAsia"/>
          <w:b/>
        </w:rPr>
        <w:t>步骤</w:t>
      </w:r>
      <w:r w:rsidRPr="005D578E">
        <w:rPr>
          <w:b/>
        </w:rPr>
        <w:t>1</w:t>
      </w:r>
      <w:r w:rsidRPr="005E4793">
        <w:rPr>
          <w:rFonts w:hint="eastAsia"/>
        </w:rPr>
        <w:t>：</w:t>
      </w:r>
      <w:r>
        <w:rPr>
          <w:rFonts w:hint="eastAsia"/>
        </w:rPr>
        <w:t>该算法</w:t>
      </w:r>
      <w:r w:rsidRPr="005E4793">
        <w:rPr>
          <w:rFonts w:hint="eastAsia"/>
        </w:rPr>
        <w:t>的计算时间</w:t>
      </w:r>
      <w:r>
        <w:rPr>
          <w:rFonts w:hint="eastAsia"/>
        </w:rPr>
        <w:t>实际上</w:t>
      </w:r>
      <w:r w:rsidRPr="005E4793">
        <w:rPr>
          <w:rFonts w:hint="eastAsia"/>
        </w:rPr>
        <w:t>受构建库仑矩阵的时间限制。要做到这一点，</w:t>
      </w:r>
      <w:del w:id="158" w:author="admin" w:date="2023-05-18T21:41:00Z">
        <w:r w:rsidRPr="005E4793" w:rsidDel="00A974FB">
          <w:rPr>
            <w:rFonts w:hint="eastAsia"/>
          </w:rPr>
          <w:delText>我们</w:delText>
        </w:r>
        <w:r w:rsidRPr="005E4793" w:rsidDel="00A974FB">
          <w:delText xml:space="preserve"> </w:delText>
        </w:r>
      </w:del>
      <w:r w:rsidRPr="005E4793">
        <w:rPr>
          <w:rFonts w:hint="eastAsia"/>
        </w:rPr>
        <w:t>应该遍历网络中的所有节点和所有节点的邻居，直到一个深度</w:t>
      </w:r>
      <w:r w:rsidR="00301D22">
        <w:rPr>
          <w:rFonts w:hint="eastAsia"/>
        </w:rPr>
        <w:t>d</w:t>
      </w:r>
      <w:r w:rsidRPr="005E4793">
        <w:rPr>
          <w:rFonts w:hint="eastAsia"/>
        </w:rPr>
        <w:t>，使</w:t>
      </w:r>
      <w:r w:rsidRPr="005E4793">
        <w:t>1</w:t>
      </w:r>
      <w:r w:rsidRPr="005E4793">
        <w:rPr>
          <w:rFonts w:hint="eastAsia"/>
        </w:rPr>
        <w:t>≤</w:t>
      </w:r>
      <w:r w:rsidR="00301D22">
        <w:t>d</w:t>
      </w:r>
      <w:r w:rsidRPr="005E4793">
        <w:rPr>
          <w:rFonts w:hint="eastAsia"/>
        </w:rPr>
        <w:t>≤</w:t>
      </w:r>
      <w:r w:rsidR="00301D22">
        <w:t>D</w:t>
      </w:r>
      <w:r w:rsidR="00301D22">
        <w:rPr>
          <w:rFonts w:hint="eastAsia"/>
        </w:rPr>
        <w:t>（</w:t>
      </w:r>
      <w:proofErr w:type="gramStart"/>
      <w:r w:rsidR="00301D22">
        <w:rPr>
          <w:rFonts w:hint="eastAsia"/>
        </w:rPr>
        <w:t>最大图</w:t>
      </w:r>
      <w:proofErr w:type="gramEnd"/>
      <w:r w:rsidR="00301D22">
        <w:rPr>
          <w:rFonts w:hint="eastAsia"/>
        </w:rPr>
        <w:t>直径）</w:t>
      </w:r>
      <w:r w:rsidRPr="005E4793">
        <w:rPr>
          <w:rFonts w:hint="eastAsia"/>
        </w:rPr>
        <w:t>。因此，计算时间复杂度为</w:t>
      </w:r>
      <w:r w:rsidRPr="005E4793">
        <w:t xml:space="preserve"> </w:t>
      </w:r>
      <w:r w:rsidRPr="005E4793">
        <w:rPr>
          <w:rFonts w:hint="eastAsia"/>
        </w:rPr>
        <w:t>计算时间复杂度为</w:t>
      </w:r>
      <w:r w:rsidRPr="005E4793">
        <w:t>O</w:t>
      </w:r>
      <w:r>
        <w:rPr>
          <w:rFonts w:hint="eastAsia"/>
        </w:rPr>
        <w:t>(</w:t>
      </w:r>
      <w:r w:rsidRPr="005E4793">
        <w:t>n&lt;k&gt;</w:t>
      </w:r>
      <w:r w:rsidR="00301D22">
        <w:rPr>
          <w:rFonts w:hint="eastAsia"/>
        </w:rPr>
        <w:t>d</w:t>
      </w:r>
      <w:r>
        <w:rPr>
          <w:rFonts w:hint="eastAsia"/>
        </w:rPr>
        <w:t>)</w:t>
      </w:r>
      <w:r w:rsidRPr="005E4793">
        <w:rPr>
          <w:rFonts w:hint="eastAsia"/>
        </w:rPr>
        <w:t>，随着</w:t>
      </w:r>
      <w:r w:rsidR="00301D22">
        <w:t>d</w:t>
      </w:r>
      <w:r w:rsidRPr="005E4793">
        <w:rPr>
          <w:rFonts w:hint="eastAsia"/>
        </w:rPr>
        <w:t>的增加而快速增长。</w:t>
      </w:r>
    </w:p>
    <w:p w14:paraId="20E79D07" w14:textId="10CFA5C0" w:rsidR="005E4793" w:rsidRDefault="005E4793" w:rsidP="00081719">
      <w:pPr>
        <w:spacing w:line="400" w:lineRule="atLeast"/>
        <w:ind w:firstLineChars="200" w:firstLine="482"/>
        <w:jc w:val="left"/>
      </w:pPr>
      <w:r w:rsidRPr="005D578E">
        <w:rPr>
          <w:rFonts w:hint="eastAsia"/>
          <w:b/>
        </w:rPr>
        <w:t>步骤</w:t>
      </w:r>
      <w:r w:rsidRPr="005D578E">
        <w:rPr>
          <w:rFonts w:hint="eastAsia"/>
          <w:b/>
        </w:rPr>
        <w:t>2</w:t>
      </w:r>
      <w:r w:rsidRPr="005E4793">
        <w:rPr>
          <w:rFonts w:hint="eastAsia"/>
        </w:rPr>
        <w:t>：采用快速排序算法，将节点按其库仑力的升序排列的时间复杂度为</w:t>
      </w:r>
      <w:r w:rsidRPr="005E4793">
        <w:rPr>
          <w:rFonts w:hint="eastAsia"/>
        </w:rPr>
        <w:t>O</w:t>
      </w:r>
      <w:r>
        <w:rPr>
          <w:rFonts w:hint="eastAsia"/>
        </w:rPr>
        <w:t>(</w:t>
      </w:r>
      <w:r w:rsidRPr="005E4793">
        <w:rPr>
          <w:rFonts w:hint="eastAsia"/>
        </w:rPr>
        <w:t>n log n</w:t>
      </w:r>
      <w:r>
        <w:rPr>
          <w:rFonts w:hint="eastAsia"/>
        </w:rPr>
        <w:t>)</w:t>
      </w:r>
      <w:r w:rsidRPr="005E4793">
        <w:rPr>
          <w:rFonts w:hint="eastAsia"/>
        </w:rPr>
        <w:t>。的时间复杂度为</w:t>
      </w:r>
      <w:r w:rsidRPr="005E4793">
        <w:rPr>
          <w:rFonts w:hint="eastAsia"/>
        </w:rPr>
        <w:t>O</w:t>
      </w:r>
      <w:r>
        <w:rPr>
          <w:rFonts w:hint="eastAsia"/>
        </w:rPr>
        <w:t>(</w:t>
      </w:r>
      <w:r w:rsidRPr="005E4793">
        <w:rPr>
          <w:rFonts w:hint="eastAsia"/>
        </w:rPr>
        <w:t>n log n</w:t>
      </w:r>
      <w:r>
        <w:rPr>
          <w:rFonts w:hint="eastAsia"/>
        </w:rPr>
        <w:t>)</w:t>
      </w:r>
      <w:r w:rsidRPr="005E4793">
        <w:rPr>
          <w:rFonts w:hint="eastAsia"/>
        </w:rPr>
        <w:t>。</w:t>
      </w:r>
    </w:p>
    <w:p w14:paraId="7E91D7AC" w14:textId="5246F121" w:rsidR="005E4793" w:rsidRDefault="005E4793" w:rsidP="00081719">
      <w:pPr>
        <w:spacing w:line="400" w:lineRule="atLeast"/>
        <w:ind w:firstLineChars="200" w:firstLine="482"/>
      </w:pPr>
      <w:r w:rsidRPr="005D578E">
        <w:rPr>
          <w:rFonts w:hint="eastAsia"/>
          <w:b/>
        </w:rPr>
        <w:t>步骤</w:t>
      </w:r>
      <w:r w:rsidRPr="005D578E">
        <w:rPr>
          <w:rFonts w:hint="eastAsia"/>
          <w:b/>
        </w:rPr>
        <w:t>3</w:t>
      </w:r>
      <w:r w:rsidRPr="005E4793">
        <w:rPr>
          <w:rFonts w:hint="eastAsia"/>
        </w:rPr>
        <w:t>：用唯一的标签初始化每个节点的时间复杂度是</w:t>
      </w:r>
      <w:r w:rsidRPr="005E4793">
        <w:rPr>
          <w:rFonts w:hint="eastAsia"/>
        </w:rPr>
        <w:t>O(n)</w:t>
      </w:r>
      <w:r w:rsidRPr="005E4793">
        <w:rPr>
          <w:rFonts w:hint="eastAsia"/>
        </w:rPr>
        <w:t>。标签传播过程的时间复杂度为</w:t>
      </w:r>
      <w:r w:rsidRPr="005E4793">
        <w:rPr>
          <w:rFonts w:hint="eastAsia"/>
        </w:rPr>
        <w:t>t</w:t>
      </w:r>
      <w:r w:rsidRPr="005E4793">
        <w:rPr>
          <w:rFonts w:hint="eastAsia"/>
        </w:rPr>
        <w:t>×</w:t>
      </w:r>
      <w:r w:rsidRPr="005E4793">
        <w:rPr>
          <w:rFonts w:hint="eastAsia"/>
        </w:rPr>
        <w:t>O(m)</w:t>
      </w:r>
      <w:r w:rsidRPr="005E4793">
        <w:rPr>
          <w:rFonts w:hint="eastAsia"/>
        </w:rPr>
        <w:t>（其中</w:t>
      </w:r>
      <w:r w:rsidRPr="005E4793">
        <w:rPr>
          <w:rFonts w:hint="eastAsia"/>
        </w:rPr>
        <w:t>t</w:t>
      </w:r>
      <w:r w:rsidRPr="005E4793">
        <w:rPr>
          <w:rFonts w:hint="eastAsia"/>
        </w:rPr>
        <w:t>为最大迭代次数）。在算法结束时将具有相同标签的节点分配给一个社区的时间复杂度为</w:t>
      </w:r>
      <w:r w:rsidRPr="005E4793">
        <w:rPr>
          <w:rFonts w:hint="eastAsia"/>
        </w:rPr>
        <w:t>O(n)</w:t>
      </w:r>
      <w:r w:rsidR="00B77582">
        <w:rPr>
          <w:rFonts w:hint="eastAsia"/>
        </w:rPr>
        <w:t>。</w:t>
      </w:r>
      <w:r>
        <w:t xml:space="preserve"> </w:t>
      </w:r>
    </w:p>
    <w:p w14:paraId="2B30A44E" w14:textId="769D7E54" w:rsidR="005E4793" w:rsidRPr="00DA13A3" w:rsidRDefault="005E4793" w:rsidP="005D578E">
      <w:pPr>
        <w:spacing w:line="400" w:lineRule="atLeast"/>
        <w:ind w:firstLineChars="200" w:firstLine="480"/>
      </w:pPr>
      <w:r w:rsidRPr="005E4793">
        <w:rPr>
          <w:rFonts w:hint="eastAsia"/>
        </w:rPr>
        <w:t>因此，整体时间复杂度大致为</w:t>
      </w:r>
      <w:r w:rsidRPr="005E4793">
        <w:t>O(n&lt;k&gt;</w:t>
      </w:r>
      <w:r w:rsidR="00012EE5">
        <w:rPr>
          <w:rFonts w:hint="eastAsia"/>
        </w:rPr>
        <w:t>d</w:t>
      </w:r>
      <w:r w:rsidRPr="005E4793">
        <w:t>)+</w:t>
      </w:r>
      <w:proofErr w:type="spellStart"/>
      <w:r w:rsidRPr="005E4793">
        <w:t>t×O</w:t>
      </w:r>
      <w:proofErr w:type="spellEnd"/>
      <w:r w:rsidRPr="005E4793">
        <w:t>(m)+2×O(n)+O(n log n)</w:t>
      </w:r>
      <w:r w:rsidRPr="005E4793">
        <w:rPr>
          <w:rFonts w:hint="eastAsia"/>
        </w:rPr>
        <w:t>，当计算所有距离，即无定向和无权重网络内的所有最短路径时，</w:t>
      </w:r>
      <w:r w:rsidRPr="005E4793">
        <w:t>LPA</w:t>
      </w:r>
      <w:r w:rsidRPr="005E4793">
        <w:rPr>
          <w:rFonts w:hint="eastAsia"/>
        </w:rPr>
        <w:t>的</w:t>
      </w:r>
      <w:proofErr w:type="gramStart"/>
      <w:r w:rsidRPr="005E4793">
        <w:rPr>
          <w:rFonts w:hint="eastAsia"/>
        </w:rPr>
        <w:t>总计算</w:t>
      </w:r>
      <w:proofErr w:type="gramEnd"/>
      <w:r w:rsidRPr="005E4793">
        <w:rPr>
          <w:rFonts w:hint="eastAsia"/>
        </w:rPr>
        <w:t>复杂度被</w:t>
      </w:r>
      <w:r w:rsidRPr="005E4793">
        <w:t>O(nm)</w:t>
      </w:r>
      <w:r w:rsidRPr="005E4793">
        <w:rPr>
          <w:rFonts w:hint="eastAsia"/>
        </w:rPr>
        <w:t>所约束。</w:t>
      </w:r>
    </w:p>
    <w:p w14:paraId="70334127" w14:textId="63631CCD" w:rsidR="00507B01" w:rsidRDefault="00507B01" w:rsidP="00AB7010">
      <w:pPr>
        <w:pStyle w:val="a3"/>
      </w:pPr>
      <w:bookmarkStart w:id="159" w:name="_Toc133422034"/>
      <w:r>
        <w:rPr>
          <w:rFonts w:hint="eastAsia"/>
        </w:rPr>
        <w:t>3.</w:t>
      </w:r>
      <w:r w:rsidR="00B07F9A">
        <w:t xml:space="preserve">5 </w:t>
      </w:r>
      <w:r>
        <w:rPr>
          <w:rFonts w:hint="eastAsia"/>
        </w:rPr>
        <w:t>本章小结</w:t>
      </w:r>
      <w:bookmarkEnd w:id="159"/>
    </w:p>
    <w:p w14:paraId="79575838" w14:textId="6385DDEB" w:rsidR="00B76FF4" w:rsidRPr="00DA13A3" w:rsidRDefault="00997022" w:rsidP="005D578E">
      <w:pPr>
        <w:spacing w:line="400" w:lineRule="atLeast"/>
        <w:ind w:firstLineChars="200" w:firstLine="480"/>
        <w:jc w:val="left"/>
        <w:rPr>
          <w:rFonts w:asciiTheme="minorHAnsi" w:hAnsiTheme="minorHAnsi"/>
        </w:rPr>
        <w:sectPr w:rsidR="00B76FF4" w:rsidRPr="00DA13A3" w:rsidSect="00C73279">
          <w:pgSz w:w="11906" w:h="16838"/>
          <w:pgMar w:top="1418" w:right="1134" w:bottom="1418" w:left="1418" w:header="851" w:footer="992" w:gutter="0"/>
          <w:cols w:space="425"/>
          <w:docGrid w:linePitch="312"/>
        </w:sectPr>
      </w:pPr>
      <w:r w:rsidRPr="00A974FB">
        <w:rPr>
          <w:rFonts w:hint="eastAsia"/>
          <w:highlight w:val="yellow"/>
          <w:rPrChange w:id="160" w:author="admin" w:date="2023-05-18T21:39:00Z">
            <w:rPr>
              <w:rFonts w:hint="eastAsia"/>
            </w:rPr>
          </w:rPrChange>
        </w:rPr>
        <w:t>本节</w:t>
      </w:r>
      <w:r>
        <w:rPr>
          <w:rFonts w:hint="eastAsia"/>
        </w:rPr>
        <w:t>根据库仑定律的定义对基于标签传播的社团检测算法进行了类比推移以达到改进效果，定义了节点之间的吸引力，并根据节点之间吸引力定义了库伦矩阵。</w:t>
      </w:r>
      <w:r w:rsidRPr="00A974FB">
        <w:rPr>
          <w:rFonts w:hint="eastAsia"/>
          <w:highlight w:val="yellow"/>
          <w:rPrChange w:id="161" w:author="admin" w:date="2023-05-18T21:39:00Z">
            <w:rPr>
              <w:rFonts w:hint="eastAsia"/>
            </w:rPr>
          </w:rPrChange>
        </w:rPr>
        <w:t>本节</w:t>
      </w:r>
      <w:r>
        <w:rPr>
          <w:rFonts w:hint="eastAsia"/>
        </w:rPr>
        <w:t>展示了关于这种算法的详细设计，并给出了伪代码和算法流程，其核心思想为</w:t>
      </w:r>
      <w:r w:rsidRPr="001939A4">
        <w:rPr>
          <w:rFonts w:hint="eastAsia"/>
          <w:szCs w:val="24"/>
        </w:rPr>
        <w:t>该算法首先按照库仑力的升序</w:t>
      </w:r>
      <w:r w:rsidR="00EB44DA">
        <w:rPr>
          <w:rFonts w:hint="eastAsia"/>
          <w:szCs w:val="24"/>
        </w:rPr>
        <w:t>来</w:t>
      </w:r>
      <w:r w:rsidRPr="001939A4">
        <w:rPr>
          <w:rFonts w:hint="eastAsia"/>
          <w:szCs w:val="24"/>
        </w:rPr>
        <w:t>对图中的节点进行排序，</w:t>
      </w:r>
      <w:r w:rsidR="00EB44DA">
        <w:rPr>
          <w:rFonts w:hint="eastAsia"/>
          <w:szCs w:val="24"/>
        </w:rPr>
        <w:t>再</w:t>
      </w:r>
      <w:r w:rsidRPr="001939A4">
        <w:rPr>
          <w:rFonts w:hint="eastAsia"/>
          <w:szCs w:val="24"/>
        </w:rPr>
        <w:t>从具有较高库仑力的邻居节点中选择一个标签</w:t>
      </w:r>
      <w:r w:rsidR="00EB44DA">
        <w:rPr>
          <w:rFonts w:hint="eastAsia"/>
          <w:szCs w:val="24"/>
        </w:rPr>
        <w:t>，如果符合的有</w:t>
      </w:r>
      <w:r w:rsidRPr="001939A4">
        <w:rPr>
          <w:rFonts w:hint="eastAsia"/>
          <w:szCs w:val="24"/>
        </w:rPr>
        <w:t>多个节点时，测量相同标签的力的总</w:t>
      </w:r>
      <w:r w:rsidR="00EB44DA">
        <w:rPr>
          <w:rFonts w:hint="eastAsia"/>
          <w:szCs w:val="24"/>
        </w:rPr>
        <w:t>和，再</w:t>
      </w:r>
      <w:r w:rsidRPr="001939A4">
        <w:rPr>
          <w:rFonts w:hint="eastAsia"/>
          <w:szCs w:val="24"/>
        </w:rPr>
        <w:t>选择求和后具有最大值的标签</w:t>
      </w:r>
      <w:r w:rsidR="00EB44DA">
        <w:rPr>
          <w:rFonts w:hint="eastAsia"/>
          <w:szCs w:val="24"/>
        </w:rPr>
        <w:t>。这样可以避免</w:t>
      </w:r>
      <w:r w:rsidR="00EB44DA">
        <w:rPr>
          <w:rFonts w:hint="eastAsia"/>
          <w:szCs w:val="24"/>
        </w:rPr>
        <w:t>LPA</w:t>
      </w:r>
      <w:r w:rsidR="00EB44DA">
        <w:rPr>
          <w:rFonts w:hint="eastAsia"/>
          <w:szCs w:val="24"/>
        </w:rPr>
        <w:t>算法的随机性弊端。</w:t>
      </w:r>
    </w:p>
    <w:p w14:paraId="26E061A5" w14:textId="16B86222" w:rsidR="00507B01" w:rsidRPr="007544E6" w:rsidRDefault="00507B01" w:rsidP="007544E6">
      <w:pPr>
        <w:pStyle w:val="paragraph"/>
        <w:spacing w:before="480" w:beforeAutospacing="0" w:after="360" w:afterAutospacing="0"/>
        <w:jc w:val="center"/>
        <w:outlineLvl w:val="0"/>
        <w:rPr>
          <w:rFonts w:ascii="黑体" w:eastAsia="黑体" w:hAnsi="黑体"/>
          <w:b/>
          <w:bCs/>
          <w:color w:val="000000"/>
          <w:sz w:val="32"/>
          <w:szCs w:val="32"/>
        </w:rPr>
      </w:pPr>
      <w:bookmarkStart w:id="162" w:name="_Toc133422035"/>
      <w:r w:rsidRPr="007544E6">
        <w:rPr>
          <w:rFonts w:ascii="黑体" w:eastAsia="黑体" w:hAnsi="黑体" w:hint="eastAsia"/>
          <w:b/>
          <w:bCs/>
          <w:color w:val="000000"/>
          <w:sz w:val="32"/>
          <w:szCs w:val="32"/>
        </w:rPr>
        <w:lastRenderedPageBreak/>
        <w:t>第四章</w:t>
      </w:r>
      <w:r w:rsidR="00D64675" w:rsidRPr="007544E6">
        <w:rPr>
          <w:rFonts w:ascii="黑体" w:eastAsia="黑体" w:hAnsi="黑体"/>
          <w:b/>
          <w:bCs/>
          <w:color w:val="000000"/>
          <w:sz w:val="32"/>
          <w:szCs w:val="32"/>
        </w:rPr>
        <w:t xml:space="preserve"> </w:t>
      </w:r>
      <w:r w:rsidR="009D24A4" w:rsidRPr="007544E6">
        <w:rPr>
          <w:rFonts w:ascii="黑体" w:eastAsia="黑体" w:hAnsi="黑体" w:hint="eastAsia"/>
          <w:b/>
          <w:bCs/>
          <w:color w:val="000000"/>
          <w:sz w:val="32"/>
          <w:szCs w:val="32"/>
        </w:rPr>
        <w:t>实验及结果</w:t>
      </w:r>
      <w:r w:rsidR="00D64675" w:rsidRPr="007544E6">
        <w:rPr>
          <w:rFonts w:ascii="黑体" w:eastAsia="黑体" w:hAnsi="黑体" w:hint="eastAsia"/>
          <w:b/>
          <w:bCs/>
          <w:color w:val="000000"/>
          <w:sz w:val="32"/>
          <w:szCs w:val="32"/>
        </w:rPr>
        <w:t>分析</w:t>
      </w:r>
      <w:bookmarkEnd w:id="162"/>
    </w:p>
    <w:p w14:paraId="090EAFD1" w14:textId="7D0C8647" w:rsidR="00507B01" w:rsidRDefault="00507B01">
      <w:pPr>
        <w:pStyle w:val="a3"/>
      </w:pPr>
      <w:bookmarkStart w:id="163" w:name="_Toc133422036"/>
      <w:r>
        <w:rPr>
          <w:rFonts w:hint="eastAsia"/>
        </w:rPr>
        <w:t xml:space="preserve">4.1 </w:t>
      </w:r>
      <w:r w:rsidR="00626C25">
        <w:rPr>
          <w:rFonts w:hint="eastAsia"/>
        </w:rPr>
        <w:t>实验数据集</w:t>
      </w:r>
      <w:bookmarkEnd w:id="163"/>
    </w:p>
    <w:p w14:paraId="10402AB7" w14:textId="39080A03" w:rsidR="00430E6D" w:rsidRPr="00A974FB" w:rsidRDefault="00430E6D" w:rsidP="00A974FB">
      <w:pPr>
        <w:spacing w:line="400" w:lineRule="atLeast"/>
        <w:ind w:firstLineChars="200" w:firstLine="480"/>
        <w:jc w:val="left"/>
        <w:rPr>
          <w:rPrChange w:id="164" w:author="admin" w:date="2023-05-18T21:40:00Z">
            <w:rPr/>
          </w:rPrChange>
        </w:rPr>
        <w:pPrChange w:id="165" w:author="admin" w:date="2023-05-18T21:40:00Z">
          <w:pPr>
            <w:ind w:firstLineChars="200" w:firstLine="480"/>
          </w:pPr>
        </w:pPrChange>
      </w:pPr>
      <w:r w:rsidRPr="00A974FB">
        <w:rPr>
          <w:rFonts w:hint="eastAsia"/>
          <w:rPrChange w:id="166" w:author="admin" w:date="2023-05-18T21:40:00Z">
            <w:rPr>
              <w:rFonts w:hint="eastAsia"/>
            </w:rPr>
          </w:rPrChange>
        </w:rPr>
        <w:t>本文使用两个真实社交网络的数据集评估了社团检测模型的性能，这些数据集包含了节点的拓扑结构和特征信息，并提供了社团数量和社团成员的分类信息。</w:t>
      </w:r>
      <w:r w:rsidR="00944FD4" w:rsidRPr="00A974FB">
        <w:rPr>
          <w:rFonts w:hint="eastAsia"/>
          <w:rPrChange w:id="167" w:author="admin" w:date="2023-05-18T21:40:00Z">
            <w:rPr>
              <w:rFonts w:hint="eastAsia"/>
            </w:rPr>
          </w:rPrChange>
        </w:rPr>
        <w:t>数据集中的每个节点都有一个独特的社团标签。</w:t>
      </w:r>
      <w:r w:rsidRPr="00A974FB">
        <w:rPr>
          <w:rFonts w:hint="eastAsia"/>
          <w:rPrChange w:id="168" w:author="admin" w:date="2023-05-18T21:40:00Z">
            <w:rPr>
              <w:rFonts w:hint="eastAsia"/>
            </w:rPr>
          </w:rPrChange>
        </w:rPr>
        <w:t>关于实验数据集的详细的信息可以在表</w:t>
      </w:r>
      <w:r w:rsidRPr="00A974FB">
        <w:rPr>
          <w:rFonts w:hint="eastAsia"/>
          <w:rPrChange w:id="169" w:author="admin" w:date="2023-05-18T21:40:00Z">
            <w:rPr>
              <w:rFonts w:hint="eastAsia"/>
            </w:rPr>
          </w:rPrChange>
        </w:rPr>
        <w:t>1</w:t>
      </w:r>
      <w:r w:rsidRPr="00A974FB">
        <w:rPr>
          <w:rFonts w:hint="eastAsia"/>
          <w:rPrChange w:id="170" w:author="admin" w:date="2023-05-18T21:40:00Z">
            <w:rPr>
              <w:rFonts w:hint="eastAsia"/>
            </w:rPr>
          </w:rPrChange>
        </w:rPr>
        <w:t>中查找。</w:t>
      </w:r>
    </w:p>
    <w:p w14:paraId="7F0F6F80" w14:textId="1EA7CC24" w:rsidR="000C460B" w:rsidRPr="00BF71C5" w:rsidRDefault="000C460B" w:rsidP="00BF71C5">
      <w:pPr>
        <w:pStyle w:val="ae"/>
        <w:keepNext/>
        <w:spacing w:before="120" w:after="120" w:line="240" w:lineRule="auto"/>
        <w:jc w:val="center"/>
        <w:rPr>
          <w:rFonts w:asciiTheme="majorEastAsia" w:eastAsiaTheme="majorEastAsia" w:hAnsiTheme="majorEastAsia"/>
          <w:sz w:val="21"/>
          <w:szCs w:val="21"/>
        </w:rPr>
      </w:pPr>
      <w:r w:rsidRPr="00BF71C5">
        <w:rPr>
          <w:rFonts w:asciiTheme="majorEastAsia" w:eastAsiaTheme="majorEastAsia" w:hAnsiTheme="majorEastAsia" w:hint="eastAsia"/>
          <w:sz w:val="21"/>
          <w:szCs w:val="21"/>
        </w:rPr>
        <w:t>表</w:t>
      </w:r>
      <w:r w:rsidR="00DD35F4">
        <w:rPr>
          <w:rFonts w:asciiTheme="majorEastAsia" w:eastAsiaTheme="majorEastAsia" w:hAnsiTheme="majorEastAsia"/>
          <w:sz w:val="21"/>
          <w:szCs w:val="21"/>
        </w:rPr>
        <w:t>1</w:t>
      </w:r>
      <w:r w:rsidR="00990693">
        <w:rPr>
          <w:rFonts w:asciiTheme="majorEastAsia" w:eastAsiaTheme="majorEastAsia" w:hAnsiTheme="majorEastAsia"/>
          <w:sz w:val="21"/>
          <w:szCs w:val="21"/>
        </w:rPr>
        <w:t>.</w:t>
      </w:r>
      <w:r w:rsidR="00644D46">
        <w:rPr>
          <w:rFonts w:asciiTheme="majorEastAsia" w:eastAsiaTheme="majorEastAsia" w:hAnsiTheme="majorEastAsia"/>
          <w:sz w:val="21"/>
          <w:szCs w:val="21"/>
        </w:rPr>
        <w:t xml:space="preserve"> </w:t>
      </w:r>
      <w:r w:rsidRPr="00BF71C5">
        <w:rPr>
          <w:rFonts w:asciiTheme="majorEastAsia" w:eastAsiaTheme="majorEastAsia" w:hAnsiTheme="majorEastAsia" w:hint="eastAsia"/>
          <w:sz w:val="21"/>
          <w:szCs w:val="21"/>
        </w:rPr>
        <w:t>数据集信息</w:t>
      </w:r>
    </w:p>
    <w:tbl>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34"/>
        <w:gridCol w:w="850"/>
        <w:gridCol w:w="1560"/>
        <w:gridCol w:w="992"/>
        <w:gridCol w:w="1276"/>
        <w:gridCol w:w="1751"/>
      </w:tblGrid>
      <w:tr w:rsidR="000C460B" w14:paraId="5B2DE827" w14:textId="77777777" w:rsidTr="000C460B">
        <w:tc>
          <w:tcPr>
            <w:tcW w:w="959" w:type="dxa"/>
            <w:tcBorders>
              <w:bottom w:val="single" w:sz="12" w:space="0" w:color="auto"/>
            </w:tcBorders>
          </w:tcPr>
          <w:p w14:paraId="105716B2" w14:textId="3192AD6F" w:rsidR="00626C25" w:rsidRDefault="001D156E" w:rsidP="00626C25">
            <w:r>
              <w:rPr>
                <w:rFonts w:hint="eastAsia"/>
              </w:rPr>
              <w:t>数据集</w:t>
            </w:r>
          </w:p>
        </w:tc>
        <w:tc>
          <w:tcPr>
            <w:tcW w:w="1134" w:type="dxa"/>
            <w:tcBorders>
              <w:bottom w:val="single" w:sz="12" w:space="0" w:color="auto"/>
            </w:tcBorders>
          </w:tcPr>
          <w:p w14:paraId="780E5598" w14:textId="609A42F9" w:rsidR="00626C25" w:rsidRDefault="001D156E" w:rsidP="00626C25">
            <w:r>
              <w:rPr>
                <w:rFonts w:hint="eastAsia"/>
              </w:rPr>
              <w:t>节点数</w:t>
            </w:r>
          </w:p>
        </w:tc>
        <w:tc>
          <w:tcPr>
            <w:tcW w:w="850" w:type="dxa"/>
            <w:tcBorders>
              <w:bottom w:val="single" w:sz="12" w:space="0" w:color="auto"/>
            </w:tcBorders>
          </w:tcPr>
          <w:p w14:paraId="58F6AB7E" w14:textId="2BD61F90" w:rsidR="00626C25" w:rsidRDefault="001D156E" w:rsidP="00626C25">
            <w:r>
              <w:rPr>
                <w:rFonts w:hint="eastAsia"/>
              </w:rPr>
              <w:t>边数</w:t>
            </w:r>
          </w:p>
        </w:tc>
        <w:tc>
          <w:tcPr>
            <w:tcW w:w="1560" w:type="dxa"/>
            <w:tcBorders>
              <w:bottom w:val="single" w:sz="12" w:space="0" w:color="auto"/>
            </w:tcBorders>
          </w:tcPr>
          <w:p w14:paraId="0A1DE39C" w14:textId="3126D6A8" w:rsidR="00626C25" w:rsidRDefault="001D156E" w:rsidP="00626C25">
            <w:r>
              <w:rPr>
                <w:rFonts w:hint="eastAsia"/>
              </w:rPr>
              <w:t>节点特征数</w:t>
            </w:r>
          </w:p>
        </w:tc>
        <w:tc>
          <w:tcPr>
            <w:tcW w:w="992" w:type="dxa"/>
            <w:tcBorders>
              <w:bottom w:val="single" w:sz="12" w:space="0" w:color="auto"/>
            </w:tcBorders>
          </w:tcPr>
          <w:p w14:paraId="37B17B30" w14:textId="09670CE8" w:rsidR="00626C25" w:rsidRDefault="001D156E" w:rsidP="00626C25">
            <w:r>
              <w:rPr>
                <w:rFonts w:hint="eastAsia"/>
              </w:rPr>
              <w:t>节点类</w:t>
            </w:r>
          </w:p>
        </w:tc>
        <w:tc>
          <w:tcPr>
            <w:tcW w:w="1276" w:type="dxa"/>
            <w:tcBorders>
              <w:bottom w:val="single" w:sz="12" w:space="0" w:color="auto"/>
            </w:tcBorders>
          </w:tcPr>
          <w:p w14:paraId="2ECFBE06" w14:textId="5166E357" w:rsidR="00626C25" w:rsidRDefault="001D156E" w:rsidP="00626C25">
            <w:r>
              <w:rPr>
                <w:rFonts w:hint="eastAsia"/>
              </w:rPr>
              <w:t>孤立点数</w:t>
            </w:r>
          </w:p>
        </w:tc>
        <w:tc>
          <w:tcPr>
            <w:tcW w:w="1751" w:type="dxa"/>
            <w:tcBorders>
              <w:bottom w:val="single" w:sz="12" w:space="0" w:color="auto"/>
            </w:tcBorders>
          </w:tcPr>
          <w:p w14:paraId="72B9C0FF" w14:textId="0D19AC2F" w:rsidR="00626C25" w:rsidRDefault="001D156E" w:rsidP="00626C25">
            <w:r>
              <w:rPr>
                <w:rFonts w:hint="eastAsia"/>
              </w:rPr>
              <w:t>描述</w:t>
            </w:r>
          </w:p>
        </w:tc>
      </w:tr>
      <w:tr w:rsidR="000C460B" w14:paraId="7A306FF2" w14:textId="77777777" w:rsidTr="000C460B">
        <w:tc>
          <w:tcPr>
            <w:tcW w:w="959" w:type="dxa"/>
            <w:tcBorders>
              <w:top w:val="single" w:sz="12" w:space="0" w:color="auto"/>
            </w:tcBorders>
          </w:tcPr>
          <w:p w14:paraId="0B300134" w14:textId="5DD6C729" w:rsidR="00626C25" w:rsidRDefault="001D156E" w:rsidP="00626C25">
            <w:proofErr w:type="spellStart"/>
            <w:r>
              <w:rPr>
                <w:rFonts w:hint="eastAsia"/>
              </w:rPr>
              <w:t>cora</w:t>
            </w:r>
            <w:proofErr w:type="spellEnd"/>
          </w:p>
        </w:tc>
        <w:tc>
          <w:tcPr>
            <w:tcW w:w="1134" w:type="dxa"/>
            <w:tcBorders>
              <w:top w:val="single" w:sz="12" w:space="0" w:color="auto"/>
            </w:tcBorders>
          </w:tcPr>
          <w:p w14:paraId="4BAAE3FC" w14:textId="6C5A1C03" w:rsidR="00626C25" w:rsidRDefault="001D156E" w:rsidP="00626C25">
            <w:r>
              <w:rPr>
                <w:rFonts w:hint="eastAsia"/>
              </w:rPr>
              <w:t>2</w:t>
            </w:r>
            <w:r>
              <w:t>708</w:t>
            </w:r>
          </w:p>
        </w:tc>
        <w:tc>
          <w:tcPr>
            <w:tcW w:w="850" w:type="dxa"/>
            <w:tcBorders>
              <w:top w:val="single" w:sz="12" w:space="0" w:color="auto"/>
            </w:tcBorders>
          </w:tcPr>
          <w:p w14:paraId="75F907F2" w14:textId="458B311A" w:rsidR="00626C25" w:rsidRDefault="001D156E" w:rsidP="00626C25">
            <w:r>
              <w:rPr>
                <w:rFonts w:hint="eastAsia"/>
              </w:rPr>
              <w:t>5</w:t>
            </w:r>
            <w:r>
              <w:t>278</w:t>
            </w:r>
          </w:p>
        </w:tc>
        <w:tc>
          <w:tcPr>
            <w:tcW w:w="1560" w:type="dxa"/>
            <w:tcBorders>
              <w:top w:val="single" w:sz="12" w:space="0" w:color="auto"/>
            </w:tcBorders>
          </w:tcPr>
          <w:p w14:paraId="6DB2C11A" w14:textId="793D707F" w:rsidR="00626C25" w:rsidRDefault="001D156E" w:rsidP="00626C25">
            <w:r>
              <w:rPr>
                <w:rFonts w:hint="eastAsia"/>
              </w:rPr>
              <w:t>1</w:t>
            </w:r>
            <w:r>
              <w:t>433</w:t>
            </w:r>
          </w:p>
        </w:tc>
        <w:tc>
          <w:tcPr>
            <w:tcW w:w="992" w:type="dxa"/>
            <w:tcBorders>
              <w:top w:val="single" w:sz="12" w:space="0" w:color="auto"/>
            </w:tcBorders>
          </w:tcPr>
          <w:p w14:paraId="7DA6FBC0" w14:textId="6358D01A" w:rsidR="00626C25" w:rsidRDefault="001D156E" w:rsidP="00626C25">
            <w:r>
              <w:rPr>
                <w:rFonts w:hint="eastAsia"/>
              </w:rPr>
              <w:t>7</w:t>
            </w:r>
          </w:p>
        </w:tc>
        <w:tc>
          <w:tcPr>
            <w:tcW w:w="1276" w:type="dxa"/>
            <w:tcBorders>
              <w:top w:val="single" w:sz="12" w:space="0" w:color="auto"/>
            </w:tcBorders>
          </w:tcPr>
          <w:p w14:paraId="0A14F7F4" w14:textId="1BECE37E" w:rsidR="00626C25" w:rsidRDefault="001D156E" w:rsidP="00626C25">
            <w:r>
              <w:rPr>
                <w:rFonts w:hint="eastAsia"/>
              </w:rPr>
              <w:t>1</w:t>
            </w:r>
            <w:r>
              <w:t>51</w:t>
            </w:r>
          </w:p>
        </w:tc>
        <w:tc>
          <w:tcPr>
            <w:tcW w:w="1751" w:type="dxa"/>
            <w:tcBorders>
              <w:top w:val="single" w:sz="12" w:space="0" w:color="auto"/>
            </w:tcBorders>
          </w:tcPr>
          <w:p w14:paraId="61790136" w14:textId="1A3EB47D" w:rsidR="00626C25" w:rsidRDefault="000C460B" w:rsidP="00626C25">
            <w:r>
              <w:rPr>
                <w:rFonts w:hint="eastAsia"/>
              </w:rPr>
              <w:t>引文网络</w:t>
            </w:r>
          </w:p>
        </w:tc>
      </w:tr>
      <w:tr w:rsidR="000C460B" w14:paraId="7F98B3A8" w14:textId="77777777" w:rsidTr="000C460B">
        <w:tc>
          <w:tcPr>
            <w:tcW w:w="959" w:type="dxa"/>
          </w:tcPr>
          <w:p w14:paraId="2F43965E" w14:textId="34366977" w:rsidR="00626C25" w:rsidRDefault="001D156E" w:rsidP="00626C25">
            <w:proofErr w:type="spellStart"/>
            <w:r>
              <w:rPr>
                <w:rFonts w:hint="eastAsia"/>
              </w:rPr>
              <w:t>c</w:t>
            </w:r>
            <w:r>
              <w:t>ornell</w:t>
            </w:r>
            <w:proofErr w:type="spellEnd"/>
          </w:p>
        </w:tc>
        <w:tc>
          <w:tcPr>
            <w:tcW w:w="1134" w:type="dxa"/>
          </w:tcPr>
          <w:p w14:paraId="4EEC6CF0" w14:textId="34DE7EF6" w:rsidR="00626C25" w:rsidRDefault="001D156E" w:rsidP="00626C25">
            <w:r>
              <w:rPr>
                <w:rFonts w:hint="eastAsia"/>
              </w:rPr>
              <w:t>1</w:t>
            </w:r>
            <w:r>
              <w:t>95</w:t>
            </w:r>
          </w:p>
        </w:tc>
        <w:tc>
          <w:tcPr>
            <w:tcW w:w="850" w:type="dxa"/>
          </w:tcPr>
          <w:p w14:paraId="5F1C1664" w14:textId="20CE9E38" w:rsidR="00626C25" w:rsidRDefault="001D156E" w:rsidP="00626C25">
            <w:r>
              <w:rPr>
                <w:rFonts w:hint="eastAsia"/>
              </w:rPr>
              <w:t>2</w:t>
            </w:r>
            <w:r>
              <w:t>86</w:t>
            </w:r>
          </w:p>
        </w:tc>
        <w:tc>
          <w:tcPr>
            <w:tcW w:w="1560" w:type="dxa"/>
          </w:tcPr>
          <w:p w14:paraId="5393E70C" w14:textId="16C3747E" w:rsidR="00626C25" w:rsidRDefault="001D156E" w:rsidP="00626C25">
            <w:r>
              <w:rPr>
                <w:rFonts w:hint="eastAsia"/>
              </w:rPr>
              <w:t>1</w:t>
            </w:r>
            <w:r>
              <w:t>703</w:t>
            </w:r>
          </w:p>
        </w:tc>
        <w:tc>
          <w:tcPr>
            <w:tcW w:w="992" w:type="dxa"/>
          </w:tcPr>
          <w:p w14:paraId="6C13A6B3" w14:textId="6134567A" w:rsidR="00626C25" w:rsidRDefault="001D156E" w:rsidP="00626C25">
            <w:r>
              <w:rPr>
                <w:rFonts w:hint="eastAsia"/>
              </w:rPr>
              <w:t>5</w:t>
            </w:r>
          </w:p>
        </w:tc>
        <w:tc>
          <w:tcPr>
            <w:tcW w:w="1276" w:type="dxa"/>
          </w:tcPr>
          <w:p w14:paraId="48EF1E15" w14:textId="21170C41" w:rsidR="00626C25" w:rsidRDefault="000C460B" w:rsidP="00626C25">
            <w:r>
              <w:rPr>
                <w:rFonts w:hint="eastAsia"/>
              </w:rPr>
              <w:t>1</w:t>
            </w:r>
            <w:r>
              <w:t>8</w:t>
            </w:r>
          </w:p>
        </w:tc>
        <w:tc>
          <w:tcPr>
            <w:tcW w:w="1751" w:type="dxa"/>
          </w:tcPr>
          <w:p w14:paraId="1861EB9D" w14:textId="42FF4A24" w:rsidR="00626C25" w:rsidRDefault="000C460B" w:rsidP="00626C25">
            <w:proofErr w:type="spellStart"/>
            <w:r>
              <w:rPr>
                <w:rFonts w:hint="eastAsia"/>
              </w:rPr>
              <w:t>W</w:t>
            </w:r>
            <w:r>
              <w:t>ebK</w:t>
            </w:r>
            <w:r w:rsidR="00BE0B98">
              <w:t>B</w:t>
            </w:r>
            <w:proofErr w:type="spellEnd"/>
            <w:r>
              <w:rPr>
                <w:rFonts w:hint="eastAsia"/>
              </w:rPr>
              <w:t>数据集的</w:t>
            </w:r>
            <w:proofErr w:type="gramStart"/>
            <w:r>
              <w:rPr>
                <w:rFonts w:hint="eastAsia"/>
              </w:rPr>
              <w:t>子网络</w:t>
            </w:r>
            <w:proofErr w:type="gramEnd"/>
          </w:p>
        </w:tc>
      </w:tr>
    </w:tbl>
    <w:p w14:paraId="65E9066E" w14:textId="628D657D" w:rsidR="00B15A13" w:rsidRDefault="00B15A13" w:rsidP="00A974FB">
      <w:pPr>
        <w:spacing w:line="400" w:lineRule="atLeast"/>
        <w:ind w:firstLineChars="200" w:firstLine="480"/>
        <w:jc w:val="left"/>
        <w:pPrChange w:id="171" w:author="admin" w:date="2023-05-18T21:40:00Z">
          <w:pPr>
            <w:ind w:firstLineChars="200" w:firstLine="480"/>
          </w:pPr>
        </w:pPrChange>
      </w:pPr>
      <w:r w:rsidRPr="00B15A13">
        <w:rPr>
          <w:rFonts w:hint="eastAsia"/>
        </w:rPr>
        <w:t>Cora</w:t>
      </w:r>
      <w:r w:rsidRPr="00B15A13">
        <w:rPr>
          <w:rFonts w:hint="eastAsia"/>
        </w:rPr>
        <w:t>的引文网络</w:t>
      </w:r>
      <w:r w:rsidRPr="00B15A13">
        <w:rPr>
          <w:rFonts w:hint="eastAsia"/>
        </w:rPr>
        <w:t>[3</w:t>
      </w:r>
      <w:r w:rsidR="00BE0B98">
        <w:t>2</w:t>
      </w:r>
      <w:r w:rsidRPr="00B15A13">
        <w:rPr>
          <w:rFonts w:hint="eastAsia"/>
        </w:rPr>
        <w:t>]</w:t>
      </w:r>
      <w:r w:rsidRPr="00B15A13">
        <w:rPr>
          <w:rFonts w:hint="eastAsia"/>
        </w:rPr>
        <w:t>包含</w:t>
      </w:r>
      <w:r w:rsidRPr="00B15A13">
        <w:rPr>
          <w:rFonts w:hint="eastAsia"/>
        </w:rPr>
        <w:t>2708</w:t>
      </w:r>
      <w:r w:rsidRPr="00B15A13">
        <w:rPr>
          <w:rFonts w:hint="eastAsia"/>
        </w:rPr>
        <w:t>个出版物，分为七个类别</w:t>
      </w:r>
      <w:r w:rsidR="00B77582">
        <w:rPr>
          <w:rFonts w:hint="eastAsia"/>
        </w:rPr>
        <w:t>。</w:t>
      </w:r>
      <w:r w:rsidR="00BE0B98" w:rsidRPr="00B15A13">
        <w:rPr>
          <w:rFonts w:hint="eastAsia"/>
        </w:rPr>
        <w:t>在节点特征信息中，每个节点由一个</w:t>
      </w:r>
      <w:r w:rsidR="00BE0B98" w:rsidRPr="00B15A13">
        <w:rPr>
          <w:rFonts w:hint="eastAsia"/>
        </w:rPr>
        <w:t>1/0</w:t>
      </w:r>
      <w:r w:rsidR="00BE0B98" w:rsidRPr="00B15A13">
        <w:rPr>
          <w:rFonts w:hint="eastAsia"/>
        </w:rPr>
        <w:t>值的向量来描述，表示它是否有相应的特征</w:t>
      </w:r>
      <w:r w:rsidR="00BE0B98">
        <w:rPr>
          <w:rFonts w:hint="eastAsia"/>
        </w:rPr>
        <w:t>，</w:t>
      </w:r>
      <w:r w:rsidRPr="00B15A13">
        <w:rPr>
          <w:rFonts w:hint="eastAsia"/>
        </w:rPr>
        <w:t>用于描述出版物中是否出现</w:t>
      </w:r>
      <w:r w:rsidRPr="00B15A13">
        <w:rPr>
          <w:rFonts w:hint="eastAsia"/>
        </w:rPr>
        <w:t>1433</w:t>
      </w:r>
      <w:r w:rsidRPr="00B15A13">
        <w:rPr>
          <w:rFonts w:hint="eastAsia"/>
        </w:rPr>
        <w:t>个独特的词。</w:t>
      </w:r>
      <w:r w:rsidRPr="00B15A13">
        <w:rPr>
          <w:rFonts w:hint="eastAsia"/>
        </w:rPr>
        <w:t>Cornell</w:t>
      </w:r>
      <w:r w:rsidRPr="00B15A13">
        <w:rPr>
          <w:rFonts w:hint="eastAsia"/>
        </w:rPr>
        <w:t>是一个</w:t>
      </w:r>
      <w:proofErr w:type="spellStart"/>
      <w:r w:rsidRPr="00B15A13">
        <w:rPr>
          <w:rFonts w:hint="eastAsia"/>
        </w:rPr>
        <w:t>WebKB</w:t>
      </w:r>
      <w:proofErr w:type="spellEnd"/>
      <w:r w:rsidRPr="00B15A13">
        <w:rPr>
          <w:rFonts w:hint="eastAsia"/>
        </w:rPr>
        <w:t>超链接网络</w:t>
      </w:r>
      <w:r w:rsidRPr="00B15A13">
        <w:rPr>
          <w:rFonts w:hint="eastAsia"/>
        </w:rPr>
        <w:t>[3</w:t>
      </w:r>
      <w:r w:rsidR="00BE0B98">
        <w:t>3</w:t>
      </w:r>
      <w:r w:rsidRPr="00B15A13">
        <w:rPr>
          <w:rFonts w:hint="eastAsia"/>
        </w:rPr>
        <w:t>]</w:t>
      </w:r>
      <w:r w:rsidRPr="00B15A13">
        <w:rPr>
          <w:rFonts w:hint="eastAsia"/>
        </w:rPr>
        <w:t>，由</w:t>
      </w:r>
      <w:r w:rsidRPr="00B15A13">
        <w:rPr>
          <w:rFonts w:hint="eastAsia"/>
        </w:rPr>
        <w:t>877</w:t>
      </w:r>
      <w:r w:rsidRPr="00B15A13">
        <w:rPr>
          <w:rFonts w:hint="eastAsia"/>
        </w:rPr>
        <w:t>个节点和</w:t>
      </w:r>
      <w:r w:rsidRPr="00B15A13">
        <w:rPr>
          <w:rFonts w:hint="eastAsia"/>
        </w:rPr>
        <w:t>1608</w:t>
      </w:r>
      <w:r w:rsidRPr="00B15A13">
        <w:rPr>
          <w:rFonts w:hint="eastAsia"/>
        </w:rPr>
        <w:t>条边组成</w:t>
      </w:r>
      <w:r>
        <w:rPr>
          <w:rFonts w:hint="eastAsia"/>
        </w:rPr>
        <w:t>，其</w:t>
      </w:r>
      <w:r w:rsidR="000C460B">
        <w:t>网络的节点分为五</w:t>
      </w:r>
      <w:r>
        <w:rPr>
          <w:rFonts w:hint="eastAsia"/>
        </w:rPr>
        <w:t>大</w:t>
      </w:r>
      <w:r w:rsidR="000C460B">
        <w:t>类：</w:t>
      </w:r>
      <w:r w:rsidR="009F07D0">
        <w:t>student</w:t>
      </w:r>
      <w:r w:rsidR="009F07D0">
        <w:t>、</w:t>
      </w:r>
      <w:r w:rsidR="000C460B">
        <w:t>course</w:t>
      </w:r>
      <w:r w:rsidR="000C460B">
        <w:t>、</w:t>
      </w:r>
      <w:r w:rsidR="000C460B">
        <w:t>faculty</w:t>
      </w:r>
      <w:r w:rsidR="000C460B">
        <w:t>、</w:t>
      </w:r>
      <w:r w:rsidR="000C460B">
        <w:t xml:space="preserve"> project </w:t>
      </w:r>
      <w:r w:rsidR="000C460B">
        <w:t>和</w:t>
      </w:r>
      <w:r w:rsidR="000C460B">
        <w:t xml:space="preserve"> staff</w:t>
      </w:r>
      <w:r w:rsidR="000C460B">
        <w:t>。</w:t>
      </w:r>
      <w:r w:rsidRPr="00B15A13">
        <w:rPr>
          <w:rFonts w:hint="eastAsia"/>
        </w:rPr>
        <w:t>节点特征信息共包含</w:t>
      </w:r>
      <w:r w:rsidRPr="00B15A13">
        <w:rPr>
          <w:rFonts w:hint="eastAsia"/>
        </w:rPr>
        <w:t>1703</w:t>
      </w:r>
      <w:r w:rsidRPr="00B15A13">
        <w:rPr>
          <w:rFonts w:hint="eastAsia"/>
        </w:rPr>
        <w:t>个节点特征</w:t>
      </w:r>
      <w:r>
        <w:rPr>
          <w:rFonts w:hint="eastAsia"/>
        </w:rPr>
        <w:t>。</w:t>
      </w:r>
      <w:r w:rsidRPr="00B15A13">
        <w:rPr>
          <w:rFonts w:hint="eastAsia"/>
        </w:rPr>
        <w:t>这些数据集包含拓扑结构、节点特征和关联分类信息，直接适用于这里描述的</w:t>
      </w:r>
      <w:r w:rsidR="009F07D0">
        <w:rPr>
          <w:rFonts w:hint="eastAsia"/>
        </w:rPr>
        <w:t>社团</w:t>
      </w:r>
      <w:r w:rsidRPr="00B15A13">
        <w:rPr>
          <w:rFonts w:hint="eastAsia"/>
        </w:rPr>
        <w:t>检测方法</w:t>
      </w:r>
      <w:r>
        <w:rPr>
          <w:rFonts w:hint="eastAsia"/>
        </w:rPr>
        <w:t>。</w:t>
      </w:r>
      <w:r w:rsidRPr="00B15A13">
        <w:rPr>
          <w:rFonts w:hint="eastAsia"/>
        </w:rPr>
        <w:t>请注意，这两个网络都包含一些孤立的点，它们与网络中的其他节点没有联系，因此很难检测网络中的关系</w:t>
      </w:r>
      <w:r w:rsidR="00B77582">
        <w:rPr>
          <w:rFonts w:hint="eastAsia"/>
        </w:rPr>
        <w:t>。</w:t>
      </w:r>
      <w:r w:rsidRPr="00B15A13">
        <w:rPr>
          <w:rFonts w:hint="eastAsia"/>
        </w:rPr>
        <w:t>两个数据集都可以从</w:t>
      </w:r>
      <w:r w:rsidRPr="00B15A13">
        <w:rPr>
          <w:rFonts w:hint="eastAsia"/>
        </w:rPr>
        <w:t>UCSC</w:t>
      </w:r>
      <w:r w:rsidRPr="00B15A13">
        <w:rPr>
          <w:rFonts w:hint="eastAsia"/>
        </w:rPr>
        <w:t>网站下载。</w:t>
      </w:r>
    </w:p>
    <w:p w14:paraId="1B66E71C" w14:textId="104BE43A" w:rsidR="008F4302" w:rsidRDefault="008F4302" w:rsidP="00A974FB">
      <w:pPr>
        <w:spacing w:line="400" w:lineRule="atLeast"/>
        <w:ind w:firstLineChars="200" w:firstLine="480"/>
        <w:jc w:val="left"/>
        <w:pPrChange w:id="172" w:author="admin" w:date="2023-05-18T21:40:00Z">
          <w:pPr>
            <w:ind w:firstLineChars="200" w:firstLine="480"/>
          </w:pPr>
        </w:pPrChange>
      </w:pPr>
      <w:r>
        <w:rPr>
          <w:rFonts w:hint="eastAsia"/>
        </w:rPr>
        <w:t>本文还使用了两个人工网络</w:t>
      </w:r>
      <w:r>
        <w:rPr>
          <w:rFonts w:hint="eastAsia"/>
        </w:rPr>
        <w:t>art_network</w:t>
      </w:r>
      <w:r>
        <w:t>1</w:t>
      </w:r>
      <w:r>
        <w:rPr>
          <w:rFonts w:hint="eastAsia"/>
        </w:rPr>
        <w:t>和</w:t>
      </w:r>
      <w:r>
        <w:rPr>
          <w:rFonts w:hint="eastAsia"/>
        </w:rPr>
        <w:t>art_network</w:t>
      </w:r>
      <w:r>
        <w:t>2</w:t>
      </w:r>
      <w:r>
        <w:rPr>
          <w:rFonts w:hint="eastAsia"/>
        </w:rPr>
        <w:t>，关于两个人工网络的详细信息可在表</w:t>
      </w:r>
      <w:r>
        <w:rPr>
          <w:rFonts w:hint="eastAsia"/>
        </w:rPr>
        <w:t>2</w:t>
      </w:r>
      <w:r>
        <w:rPr>
          <w:rFonts w:hint="eastAsia"/>
        </w:rPr>
        <w:t>中查找。</w:t>
      </w:r>
    </w:p>
    <w:p w14:paraId="451179E6" w14:textId="47D8EFA3" w:rsidR="00BF71C5" w:rsidRPr="00BF71C5" w:rsidRDefault="00BF71C5" w:rsidP="00BF71C5">
      <w:pPr>
        <w:pStyle w:val="ae"/>
        <w:keepNext/>
        <w:spacing w:before="120" w:after="120" w:line="240" w:lineRule="auto"/>
        <w:jc w:val="center"/>
        <w:rPr>
          <w:rFonts w:asciiTheme="minorEastAsia" w:eastAsiaTheme="minorEastAsia" w:hAnsiTheme="minorEastAsia"/>
          <w:sz w:val="21"/>
          <w:szCs w:val="21"/>
        </w:rPr>
      </w:pPr>
      <w:r w:rsidRPr="00BF71C5">
        <w:rPr>
          <w:rFonts w:asciiTheme="minorEastAsia" w:eastAsiaTheme="minorEastAsia" w:hAnsiTheme="minorEastAsia" w:hint="eastAsia"/>
          <w:sz w:val="21"/>
          <w:szCs w:val="21"/>
        </w:rPr>
        <w:t>表</w:t>
      </w:r>
      <w:r w:rsidR="00DD35F4">
        <w:rPr>
          <w:rFonts w:asciiTheme="minorEastAsia" w:eastAsiaTheme="minorEastAsia" w:hAnsiTheme="minorEastAsia"/>
          <w:sz w:val="21"/>
          <w:szCs w:val="21"/>
        </w:rPr>
        <w:t>2</w:t>
      </w:r>
      <w:r w:rsidR="00990693">
        <w:rPr>
          <w:rFonts w:asciiTheme="minorEastAsia" w:eastAsiaTheme="minorEastAsia" w:hAnsiTheme="minorEastAsia"/>
          <w:sz w:val="21"/>
          <w:szCs w:val="21"/>
        </w:rPr>
        <w:t>.</w:t>
      </w:r>
      <w:r w:rsidR="00644D46">
        <w:rPr>
          <w:rFonts w:asciiTheme="minorEastAsia" w:eastAsiaTheme="minorEastAsia" w:hAnsiTheme="minorEastAsia"/>
          <w:sz w:val="21"/>
          <w:szCs w:val="21"/>
        </w:rPr>
        <w:t xml:space="preserve"> </w:t>
      </w:r>
      <w:r w:rsidRPr="00BF71C5">
        <w:rPr>
          <w:rFonts w:asciiTheme="minorEastAsia" w:eastAsiaTheme="minorEastAsia" w:hAnsiTheme="minorEastAsia" w:hint="eastAsia"/>
          <w:sz w:val="21"/>
          <w:szCs w:val="21"/>
        </w:rPr>
        <w:t>人工网络数据集</w:t>
      </w:r>
    </w:p>
    <w:tbl>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8F4302" w14:paraId="696CB214" w14:textId="77777777" w:rsidTr="008F4302">
        <w:tc>
          <w:tcPr>
            <w:tcW w:w="2840" w:type="dxa"/>
            <w:tcBorders>
              <w:bottom w:val="single" w:sz="12" w:space="0" w:color="auto"/>
            </w:tcBorders>
          </w:tcPr>
          <w:p w14:paraId="1C8DE91F" w14:textId="79D81EA7" w:rsidR="008F4302" w:rsidRDefault="008F4302" w:rsidP="00626C25">
            <w:r>
              <w:rPr>
                <w:rFonts w:hint="eastAsia"/>
              </w:rPr>
              <w:t>数据集</w:t>
            </w:r>
          </w:p>
        </w:tc>
        <w:tc>
          <w:tcPr>
            <w:tcW w:w="2841" w:type="dxa"/>
            <w:tcBorders>
              <w:bottom w:val="single" w:sz="12" w:space="0" w:color="auto"/>
            </w:tcBorders>
          </w:tcPr>
          <w:p w14:paraId="0B351B56" w14:textId="731CEEE4" w:rsidR="008F4302" w:rsidRDefault="008F4302" w:rsidP="00626C25">
            <w:r>
              <w:rPr>
                <w:rFonts w:hint="eastAsia"/>
              </w:rPr>
              <w:t>节点数</w:t>
            </w:r>
          </w:p>
        </w:tc>
        <w:tc>
          <w:tcPr>
            <w:tcW w:w="2841" w:type="dxa"/>
            <w:tcBorders>
              <w:bottom w:val="single" w:sz="12" w:space="0" w:color="auto"/>
            </w:tcBorders>
          </w:tcPr>
          <w:p w14:paraId="0F667A40" w14:textId="38059558" w:rsidR="008F4302" w:rsidRDefault="008F4302" w:rsidP="00626C25">
            <w:r>
              <w:rPr>
                <w:rFonts w:hint="eastAsia"/>
              </w:rPr>
              <w:t>边数</w:t>
            </w:r>
          </w:p>
        </w:tc>
      </w:tr>
      <w:tr w:rsidR="008F4302" w14:paraId="2A5EDCB7" w14:textId="77777777" w:rsidTr="008F4302">
        <w:tc>
          <w:tcPr>
            <w:tcW w:w="2840" w:type="dxa"/>
            <w:tcBorders>
              <w:top w:val="single" w:sz="12" w:space="0" w:color="auto"/>
            </w:tcBorders>
          </w:tcPr>
          <w:p w14:paraId="09F89863" w14:textId="2E1D4748" w:rsidR="008F4302" w:rsidRDefault="008F4302" w:rsidP="00626C25">
            <w:r>
              <w:t>a</w:t>
            </w:r>
            <w:r>
              <w:rPr>
                <w:rFonts w:hint="eastAsia"/>
              </w:rPr>
              <w:t>rt_network</w:t>
            </w:r>
            <w:r>
              <w:t>1</w:t>
            </w:r>
          </w:p>
        </w:tc>
        <w:tc>
          <w:tcPr>
            <w:tcW w:w="2841" w:type="dxa"/>
            <w:tcBorders>
              <w:top w:val="single" w:sz="12" w:space="0" w:color="auto"/>
            </w:tcBorders>
          </w:tcPr>
          <w:p w14:paraId="20FACFC1" w14:textId="21180209" w:rsidR="008F4302" w:rsidRDefault="008F4302" w:rsidP="00626C25">
            <w:r>
              <w:rPr>
                <w:rFonts w:hint="eastAsia"/>
              </w:rPr>
              <w:t>2</w:t>
            </w:r>
            <w:r>
              <w:t>56</w:t>
            </w:r>
          </w:p>
        </w:tc>
        <w:tc>
          <w:tcPr>
            <w:tcW w:w="2841" w:type="dxa"/>
            <w:tcBorders>
              <w:top w:val="single" w:sz="12" w:space="0" w:color="auto"/>
            </w:tcBorders>
          </w:tcPr>
          <w:p w14:paraId="5100E505" w14:textId="44EDB7AB" w:rsidR="008F4302" w:rsidRDefault="008F4302" w:rsidP="00626C25">
            <w:r>
              <w:rPr>
                <w:rFonts w:hint="eastAsia"/>
              </w:rPr>
              <w:t>6</w:t>
            </w:r>
            <w:r>
              <w:t>02</w:t>
            </w:r>
          </w:p>
        </w:tc>
      </w:tr>
      <w:tr w:rsidR="008F4302" w14:paraId="01AC19C9" w14:textId="77777777" w:rsidTr="008F4302">
        <w:tc>
          <w:tcPr>
            <w:tcW w:w="2840" w:type="dxa"/>
          </w:tcPr>
          <w:p w14:paraId="1446218A" w14:textId="609908C0" w:rsidR="008F4302" w:rsidRDefault="008F4302" w:rsidP="00626C25">
            <w:r>
              <w:t>art_network2</w:t>
            </w:r>
          </w:p>
        </w:tc>
        <w:tc>
          <w:tcPr>
            <w:tcW w:w="2841" w:type="dxa"/>
          </w:tcPr>
          <w:p w14:paraId="6181626E" w14:textId="6BE5CE1A" w:rsidR="008F4302" w:rsidRDefault="008F4302" w:rsidP="00626C25">
            <w:r>
              <w:rPr>
                <w:rFonts w:hint="eastAsia"/>
              </w:rPr>
              <w:t>2</w:t>
            </w:r>
            <w:r>
              <w:t>56</w:t>
            </w:r>
          </w:p>
        </w:tc>
        <w:tc>
          <w:tcPr>
            <w:tcW w:w="2841" w:type="dxa"/>
          </w:tcPr>
          <w:p w14:paraId="3BA9F1C0" w14:textId="066D75F9" w:rsidR="008F4302" w:rsidRDefault="008F4302" w:rsidP="00626C25">
            <w:r>
              <w:rPr>
                <w:rFonts w:hint="eastAsia"/>
              </w:rPr>
              <w:t>3</w:t>
            </w:r>
            <w:r>
              <w:t>54</w:t>
            </w:r>
          </w:p>
        </w:tc>
      </w:tr>
    </w:tbl>
    <w:p w14:paraId="15A8C537" w14:textId="45B8ECA8" w:rsidR="00020EF2" w:rsidRPr="00277001" w:rsidRDefault="00020EF2" w:rsidP="005D578E">
      <w:pPr>
        <w:pStyle w:val="a3"/>
      </w:pPr>
      <w:bookmarkStart w:id="173" w:name="_Toc133422037"/>
      <w:r>
        <w:t xml:space="preserve">4.2 </w:t>
      </w:r>
      <w:r>
        <w:rPr>
          <w:rFonts w:hint="eastAsia"/>
        </w:rPr>
        <w:t>关于参数的选取</w:t>
      </w:r>
      <w:bookmarkEnd w:id="173"/>
    </w:p>
    <w:p w14:paraId="2BCABF8D" w14:textId="773CCE9D" w:rsidR="00080215" w:rsidRPr="00A974FB" w:rsidRDefault="00080215" w:rsidP="00A974FB">
      <w:pPr>
        <w:spacing w:line="400" w:lineRule="atLeast"/>
        <w:ind w:firstLineChars="200" w:firstLine="480"/>
        <w:jc w:val="left"/>
        <w:rPr>
          <w:rPrChange w:id="174" w:author="admin" w:date="2023-05-18T21:40:00Z">
            <w:rPr>
              <w:rFonts w:ascii="宋体" w:eastAsia="宋体" w:hAnsi="宋体" w:cs="宋体"/>
              <w:kern w:val="0"/>
              <w:szCs w:val="24"/>
            </w:rPr>
          </w:rPrChange>
        </w:rPr>
        <w:pPrChange w:id="175" w:author="admin" w:date="2023-05-18T21:40:00Z">
          <w:pPr>
            <w:spacing w:line="400" w:lineRule="atLeast"/>
            <w:ind w:firstLineChars="100" w:firstLine="240"/>
          </w:pPr>
        </w:pPrChange>
      </w:pPr>
      <w:del w:id="176" w:author="admin" w:date="2023-05-18T21:41:00Z">
        <w:r w:rsidDel="00A974FB">
          <w:rPr>
            <w:rFonts w:hint="eastAsia"/>
          </w:rPr>
          <w:delText xml:space="preserve"> </w:delText>
        </w:r>
        <w:r w:rsidDel="00A974FB">
          <w:delText xml:space="preserve">   </w:delText>
        </w:r>
      </w:del>
      <w:r w:rsidRPr="00080215">
        <w:rPr>
          <w:rFonts w:hint="eastAsia"/>
        </w:rPr>
        <w:t>本文提出了一种改进的标签传播社区检测方法基于库仑定律</w:t>
      </w:r>
      <w:r w:rsidR="00BE0B98">
        <w:rPr>
          <w:rFonts w:hint="eastAsia"/>
        </w:rPr>
        <w:t>，</w:t>
      </w:r>
      <w:r w:rsidRPr="00080215">
        <w:rPr>
          <w:rFonts w:hint="eastAsia"/>
        </w:rPr>
        <w:t>它使用的局部和全局拓扑信息。首先</w:t>
      </w:r>
      <w:r w:rsidR="00BE0B98">
        <w:rPr>
          <w:rFonts w:hint="eastAsia"/>
        </w:rPr>
        <w:t>，</w:t>
      </w:r>
      <w:r w:rsidRPr="00080215">
        <w:rPr>
          <w:rFonts w:hint="eastAsia"/>
        </w:rPr>
        <w:t>该算法量化每一对节点之间的力量获得相似矩阵。相似矩阵建设期间</w:t>
      </w:r>
      <w:r w:rsidR="00BE0B98">
        <w:rPr>
          <w:rFonts w:hint="eastAsia"/>
        </w:rPr>
        <w:t>，</w:t>
      </w:r>
      <w:r w:rsidRPr="00080215">
        <w:rPr>
          <w:rFonts w:hint="eastAsia"/>
        </w:rPr>
        <w:t>可以设置一个深度参数</w:t>
      </w:r>
      <w:r w:rsidR="00033855">
        <w:rPr>
          <w:rFonts w:hint="eastAsia"/>
        </w:rPr>
        <w:t>d</w:t>
      </w:r>
      <w:r w:rsidRPr="00080215">
        <w:rPr>
          <w:rFonts w:hint="eastAsia"/>
        </w:rPr>
        <w:t>限制相似性的计算节点在一个距离等于该参数。最后</w:t>
      </w:r>
      <w:r w:rsidR="00BE0B98">
        <w:rPr>
          <w:rFonts w:hint="eastAsia"/>
        </w:rPr>
        <w:t>，</w:t>
      </w:r>
      <w:r w:rsidRPr="00080215">
        <w:rPr>
          <w:rFonts w:hint="eastAsia"/>
        </w:rPr>
        <w:t>算法执行</w:t>
      </w:r>
      <w:r w:rsidRPr="00080215">
        <w:rPr>
          <w:rFonts w:hint="eastAsia"/>
        </w:rPr>
        <w:lastRenderedPageBreak/>
        <w:t>使用一个标签传播方法的聚类分析。</w:t>
      </w:r>
    </w:p>
    <w:p w14:paraId="13A3CFA6" w14:textId="021537B5" w:rsidR="00507B01" w:rsidRDefault="00033855" w:rsidP="00A974FB">
      <w:pPr>
        <w:spacing w:line="400" w:lineRule="atLeast"/>
        <w:ind w:firstLineChars="200" w:firstLine="480"/>
        <w:jc w:val="left"/>
        <w:pPrChange w:id="177" w:author="admin" w:date="2023-05-18T21:40:00Z">
          <w:pPr>
            <w:spacing w:line="400" w:lineRule="atLeast"/>
            <w:ind w:firstLineChars="200" w:firstLine="480"/>
          </w:pPr>
        </w:pPrChange>
      </w:pPr>
      <w:r>
        <w:rPr>
          <w:rFonts w:hint="eastAsia"/>
        </w:rPr>
        <w:t>由于在大型网络中库伦矩阵的计算量会很大，所以本文定义一个深度系数</w:t>
      </w:r>
      <w:r>
        <w:rPr>
          <w:rFonts w:hint="eastAsia"/>
        </w:rPr>
        <w:t>d</w:t>
      </w:r>
      <w:r>
        <w:rPr>
          <w:rFonts w:hint="eastAsia"/>
        </w:rPr>
        <w:t>，</w:t>
      </w:r>
      <w:r w:rsidR="00080215">
        <w:rPr>
          <w:rFonts w:hint="eastAsia"/>
        </w:rPr>
        <w:t>在区间</w:t>
      </w:r>
      <w:r w:rsidR="00080215">
        <w:t>[1</w:t>
      </w:r>
      <w:r w:rsidR="00CD5268">
        <w:rPr>
          <w:rFonts w:hint="eastAsia"/>
        </w:rPr>
        <w:t>,</w:t>
      </w:r>
      <w:r w:rsidR="00CD5268">
        <w:t xml:space="preserve"> </w:t>
      </w:r>
      <w:r w:rsidR="00A147E5">
        <w:rPr>
          <w:rFonts w:hint="eastAsia"/>
        </w:rPr>
        <w:t>D</w:t>
      </w:r>
      <w:r w:rsidR="00080215">
        <w:t>]</w:t>
      </w:r>
      <w:r w:rsidR="00080215">
        <w:rPr>
          <w:rFonts w:hint="eastAsia"/>
        </w:rPr>
        <w:t>内确定深度系数的值。</w:t>
      </w:r>
      <w:r w:rsidR="00080215">
        <w:t>d</w:t>
      </w:r>
      <w:r w:rsidR="00080215">
        <w:rPr>
          <w:rFonts w:hint="eastAsia"/>
        </w:rPr>
        <w:t>的</w:t>
      </w:r>
      <w:r>
        <w:rPr>
          <w:rFonts w:hint="eastAsia"/>
        </w:rPr>
        <w:t>最大值</w:t>
      </w:r>
      <w:r w:rsidR="00A147E5">
        <w:rPr>
          <w:rFonts w:hint="eastAsia"/>
        </w:rPr>
        <w:t>D</w:t>
      </w:r>
      <w:r w:rsidR="00080215">
        <w:rPr>
          <w:rFonts w:hint="eastAsia"/>
        </w:rPr>
        <w:t>是指网络中一对顶点之间的最大距离（图的直径）。这样一来，当深度过高时，由于要计算的最短路径数量最多，算法就</w:t>
      </w:r>
      <w:r w:rsidR="005E60EF">
        <w:rPr>
          <w:rFonts w:hint="eastAsia"/>
        </w:rPr>
        <w:t>很</w:t>
      </w:r>
      <w:r w:rsidR="00080215">
        <w:rPr>
          <w:rFonts w:hint="eastAsia"/>
        </w:rPr>
        <w:t>复杂，结果就会进入一个稳定状态。因此，深度系数的值越高，库仑矩阵就越精确。</w:t>
      </w:r>
    </w:p>
    <w:p w14:paraId="1BC0F112" w14:textId="576E70C3" w:rsidR="00B03F85" w:rsidRPr="00080215" w:rsidRDefault="00B03F85" w:rsidP="00A974FB">
      <w:pPr>
        <w:spacing w:line="400" w:lineRule="atLeast"/>
        <w:ind w:firstLineChars="200" w:firstLine="480"/>
        <w:jc w:val="left"/>
        <w:pPrChange w:id="178" w:author="admin" w:date="2023-05-18T21:40:00Z">
          <w:pPr>
            <w:spacing w:line="400" w:lineRule="atLeast"/>
            <w:ind w:firstLineChars="200" w:firstLine="480"/>
          </w:pPr>
        </w:pPrChange>
      </w:pPr>
      <w:r>
        <w:rPr>
          <w:rFonts w:hint="eastAsia"/>
        </w:rPr>
        <w:t>一般来说，当</w:t>
      </w:r>
      <w:r>
        <w:rPr>
          <w:rFonts w:hint="eastAsia"/>
        </w:rPr>
        <w:t>d</w:t>
      </w:r>
      <w:r>
        <w:rPr>
          <w:rFonts w:hint="eastAsia"/>
        </w:rPr>
        <w:t>取值为图的直径时，最远的邻居对计算节点重要性的影响很小</w:t>
      </w:r>
      <w:r w:rsidR="004236FC">
        <w:rPr>
          <w:rFonts w:hint="eastAsia"/>
        </w:rPr>
        <w:t>，</w:t>
      </w:r>
      <w:r>
        <w:rPr>
          <w:rFonts w:hint="eastAsia"/>
        </w:rPr>
        <w:t>这导致了有序的节点集和社区检测结果的稳定状态，但大型网络会使库伦计算占用过多资源，建议根据网络的大小和稀疏程度来调整</w:t>
      </w:r>
      <w:r w:rsidR="00036D17">
        <w:rPr>
          <w:rFonts w:hint="eastAsia"/>
        </w:rPr>
        <w:t>d</w:t>
      </w:r>
      <w:r>
        <w:rPr>
          <w:rFonts w:hint="eastAsia"/>
        </w:rPr>
        <w:t>。</w:t>
      </w:r>
    </w:p>
    <w:p w14:paraId="0E61DB2A" w14:textId="42E8D543" w:rsidR="00507B01" w:rsidRDefault="00507B01">
      <w:pPr>
        <w:pStyle w:val="a3"/>
      </w:pPr>
      <w:bookmarkStart w:id="179" w:name="_Toc133422038"/>
      <w:r>
        <w:rPr>
          <w:rFonts w:hint="eastAsia"/>
        </w:rPr>
        <w:t>4.</w:t>
      </w:r>
      <w:r w:rsidR="00AE02D6">
        <w:t>3</w:t>
      </w:r>
      <w:r>
        <w:rPr>
          <w:rFonts w:hint="eastAsia"/>
        </w:rPr>
        <w:t xml:space="preserve"> </w:t>
      </w:r>
      <w:r w:rsidR="00277001">
        <w:rPr>
          <w:rFonts w:hint="eastAsia"/>
        </w:rPr>
        <w:t>社团检测结果比较</w:t>
      </w:r>
      <w:bookmarkEnd w:id="179"/>
    </w:p>
    <w:p w14:paraId="3127B7D2" w14:textId="72CF6088" w:rsidR="00883BD8" w:rsidRPr="00DA13A3" w:rsidRDefault="00883BD8" w:rsidP="00A974FB">
      <w:pPr>
        <w:spacing w:line="400" w:lineRule="atLeast"/>
        <w:ind w:firstLineChars="200" w:firstLine="480"/>
        <w:jc w:val="left"/>
        <w:pPrChange w:id="180" w:author="admin" w:date="2023-05-18T21:41:00Z">
          <w:pPr/>
        </w:pPrChange>
      </w:pPr>
      <w:del w:id="181" w:author="admin" w:date="2023-05-18T21:41:00Z">
        <w:r w:rsidDel="00A974FB">
          <w:delText xml:space="preserve">        </w:delText>
        </w:r>
      </w:del>
      <w:r>
        <w:rPr>
          <w:rFonts w:hint="eastAsia"/>
        </w:rPr>
        <w:t>选取数据集</w:t>
      </w:r>
      <w:proofErr w:type="spellStart"/>
      <w:r>
        <w:rPr>
          <w:rFonts w:hint="eastAsia"/>
        </w:rPr>
        <w:t>cora</w:t>
      </w:r>
      <w:proofErr w:type="spellEnd"/>
      <w:r w:rsidR="00BE0B98">
        <w:t>，</w:t>
      </w:r>
      <w:r>
        <w:t xml:space="preserve"> </w:t>
      </w:r>
      <w:proofErr w:type="spellStart"/>
      <w:r>
        <w:t>cornell</w:t>
      </w:r>
      <w:proofErr w:type="spellEnd"/>
      <w:r w:rsidR="00BE0B98">
        <w:t>，</w:t>
      </w:r>
      <w:r>
        <w:t xml:space="preserve"> art_network1</w:t>
      </w:r>
      <w:r w:rsidR="00BE0B98">
        <w:t>，</w:t>
      </w:r>
      <w:r>
        <w:t xml:space="preserve"> art_network2</w:t>
      </w:r>
      <w:r>
        <w:rPr>
          <w:rFonts w:hint="eastAsia"/>
        </w:rPr>
        <w:t>，其中数据集</w:t>
      </w:r>
      <w:proofErr w:type="spellStart"/>
      <w:r>
        <w:rPr>
          <w:rFonts w:hint="eastAsia"/>
        </w:rPr>
        <w:t>c</w:t>
      </w:r>
      <w:r>
        <w:t>ora</w:t>
      </w:r>
      <w:proofErr w:type="spellEnd"/>
      <w:r>
        <w:rPr>
          <w:rFonts w:hint="eastAsia"/>
        </w:rPr>
        <w:t>和</w:t>
      </w:r>
      <w:proofErr w:type="spellStart"/>
      <w:r>
        <w:rPr>
          <w:rFonts w:hint="eastAsia"/>
        </w:rPr>
        <w:t>cornell</w:t>
      </w:r>
      <w:proofErr w:type="spellEnd"/>
      <w:r>
        <w:rPr>
          <w:rFonts w:hint="eastAsia"/>
        </w:rPr>
        <w:t>是真实网络，</w:t>
      </w:r>
      <w:r>
        <w:t>art_network1</w:t>
      </w:r>
      <w:r>
        <w:rPr>
          <w:rFonts w:hint="eastAsia"/>
        </w:rPr>
        <w:t>和</w:t>
      </w:r>
      <w:r>
        <w:t xml:space="preserve"> art_network2</w:t>
      </w:r>
      <w:r>
        <w:rPr>
          <w:rFonts w:hint="eastAsia"/>
        </w:rPr>
        <w:t>是人工网络。下面展示</w:t>
      </w:r>
      <w:r>
        <w:rPr>
          <w:rFonts w:hint="eastAsia"/>
        </w:rPr>
        <w:t>LPA</w:t>
      </w:r>
      <w:r>
        <w:rPr>
          <w:rFonts w:hint="eastAsia"/>
        </w:rPr>
        <w:t>和</w:t>
      </w:r>
      <w:r w:rsidR="00A6269E">
        <w:rPr>
          <w:rFonts w:hint="eastAsia"/>
        </w:rPr>
        <w:t>LPACL</w:t>
      </w:r>
      <w:r>
        <w:rPr>
          <w:rFonts w:hint="eastAsia"/>
        </w:rPr>
        <w:t>在网络中的各</w:t>
      </w:r>
      <w:proofErr w:type="gramStart"/>
      <w:r>
        <w:rPr>
          <w:rFonts w:hint="eastAsia"/>
        </w:rPr>
        <w:t>类评价</w:t>
      </w:r>
      <w:proofErr w:type="gramEnd"/>
      <w:r>
        <w:rPr>
          <w:rFonts w:hint="eastAsia"/>
        </w:rPr>
        <w:t>指标表现</w:t>
      </w:r>
      <w:r w:rsidR="00AF0515">
        <w:rPr>
          <w:rFonts w:hint="eastAsia"/>
        </w:rPr>
        <w:t>：</w:t>
      </w:r>
    </w:p>
    <w:p w14:paraId="72DD4337" w14:textId="6FC78D7F" w:rsidR="00AF0515" w:rsidRPr="00BF71C5" w:rsidRDefault="00AF0515" w:rsidP="00BF71C5">
      <w:pPr>
        <w:pStyle w:val="12"/>
      </w:pPr>
      <w:r w:rsidRPr="00BF71C5">
        <w:rPr>
          <w:rFonts w:hint="eastAsia"/>
        </w:rPr>
        <w:t>表</w:t>
      </w:r>
      <w:r w:rsidR="00DD35F4">
        <w:t>3</w:t>
      </w:r>
      <w:r w:rsidR="00A44A0A">
        <w:rPr>
          <w:rFonts w:hint="eastAsia"/>
        </w:rPr>
        <w:t>.</w:t>
      </w:r>
      <w:r w:rsidR="009A0885">
        <w:t xml:space="preserve"> </w:t>
      </w:r>
      <w:r w:rsidR="00DD35F4">
        <w:t xml:space="preserve"> </w:t>
      </w:r>
      <w:r w:rsidRPr="00BF71C5">
        <w:rPr>
          <w:rFonts w:hint="eastAsia"/>
        </w:rPr>
        <w:t>LPA</w:t>
      </w:r>
      <w:r w:rsidRPr="00BF71C5">
        <w:rPr>
          <w:rFonts w:hint="eastAsia"/>
        </w:rPr>
        <w:t>和</w:t>
      </w:r>
      <w:r w:rsidR="00A6269E">
        <w:rPr>
          <w:rFonts w:hint="eastAsia"/>
        </w:rPr>
        <w:t>LPACL</w:t>
      </w:r>
      <w:r w:rsidRPr="00BF71C5">
        <w:rPr>
          <w:rFonts w:hint="eastAsia"/>
        </w:rPr>
        <w:t>在数据集</w:t>
      </w:r>
      <w:proofErr w:type="spellStart"/>
      <w:r w:rsidR="00035E24">
        <w:rPr>
          <w:rFonts w:hint="eastAsia"/>
        </w:rPr>
        <w:t>c</w:t>
      </w:r>
      <w:r w:rsidRPr="00BF71C5">
        <w:rPr>
          <w:rFonts w:hint="eastAsia"/>
        </w:rPr>
        <w:t>ora</w:t>
      </w:r>
      <w:proofErr w:type="spellEnd"/>
      <w:r w:rsidRPr="00BF71C5">
        <w:rPr>
          <w:rFonts w:hint="eastAsia"/>
        </w:rPr>
        <w:t>上的实验结果</w:t>
      </w:r>
    </w:p>
    <w:tbl>
      <w:tblPr>
        <w:tblStyle w:val="af3"/>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Change w:id="182" w:author="admin" w:date="2023-05-18T21:42:00Z">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60"/>
        <w:gridCol w:w="1687"/>
        <w:gridCol w:w="1639"/>
        <w:gridCol w:w="1640"/>
        <w:gridCol w:w="1896"/>
        <w:tblGridChange w:id="183">
          <w:tblGrid>
            <w:gridCol w:w="1660"/>
            <w:gridCol w:w="1687"/>
            <w:gridCol w:w="1639"/>
            <w:gridCol w:w="1640"/>
            <w:gridCol w:w="1896"/>
          </w:tblGrid>
        </w:tblGridChange>
      </w:tblGrid>
      <w:tr w:rsidR="00EE3BA0" w14:paraId="68E331CE" w14:textId="77777777" w:rsidTr="00A974FB">
        <w:trPr>
          <w:jc w:val="center"/>
        </w:trPr>
        <w:tc>
          <w:tcPr>
            <w:tcW w:w="1660" w:type="dxa"/>
            <w:tcBorders>
              <w:bottom w:val="single" w:sz="4" w:space="0" w:color="auto"/>
            </w:tcBorders>
            <w:tcPrChange w:id="184" w:author="admin" w:date="2023-05-18T21:42:00Z">
              <w:tcPr>
                <w:tcW w:w="1660" w:type="dxa"/>
                <w:tcBorders>
                  <w:bottom w:val="single" w:sz="4" w:space="0" w:color="auto"/>
                </w:tcBorders>
              </w:tcPr>
            </w:tcPrChange>
          </w:tcPr>
          <w:p w14:paraId="00725A31" w14:textId="02B1D488" w:rsidR="00EE3BA0" w:rsidRDefault="007009EA" w:rsidP="00081719">
            <w:pPr>
              <w:pStyle w:val="paragraph"/>
              <w:spacing w:before="0" w:beforeAutospacing="0" w:after="0" w:afterAutospacing="0" w:line="400" w:lineRule="atLeast"/>
            </w:pPr>
            <w:r>
              <w:rPr>
                <w:rFonts w:hint="eastAsia"/>
              </w:rPr>
              <w:t>算法</w:t>
            </w:r>
          </w:p>
        </w:tc>
        <w:tc>
          <w:tcPr>
            <w:tcW w:w="1687" w:type="dxa"/>
            <w:tcBorders>
              <w:bottom w:val="single" w:sz="4" w:space="0" w:color="auto"/>
            </w:tcBorders>
            <w:tcPrChange w:id="185" w:author="admin" w:date="2023-05-18T21:42:00Z">
              <w:tcPr>
                <w:tcW w:w="1687" w:type="dxa"/>
                <w:tcBorders>
                  <w:bottom w:val="single" w:sz="4" w:space="0" w:color="auto"/>
                </w:tcBorders>
              </w:tcPr>
            </w:tcPrChange>
          </w:tcPr>
          <w:p w14:paraId="3DFABA34" w14:textId="77280CAE" w:rsidR="00EE3BA0" w:rsidRDefault="007009EA" w:rsidP="00081719">
            <w:pPr>
              <w:pStyle w:val="paragraph"/>
              <w:spacing w:before="0" w:beforeAutospacing="0" w:after="0" w:afterAutospacing="0" w:line="400" w:lineRule="atLeast"/>
            </w:pPr>
            <w:r>
              <w:rPr>
                <w:rFonts w:hint="eastAsia"/>
              </w:rPr>
              <w:t>模块度</w:t>
            </w:r>
          </w:p>
        </w:tc>
        <w:tc>
          <w:tcPr>
            <w:tcW w:w="1639" w:type="dxa"/>
            <w:tcBorders>
              <w:bottom w:val="single" w:sz="4" w:space="0" w:color="auto"/>
            </w:tcBorders>
            <w:tcPrChange w:id="186" w:author="admin" w:date="2023-05-18T21:42:00Z">
              <w:tcPr>
                <w:tcW w:w="1639" w:type="dxa"/>
                <w:tcBorders>
                  <w:bottom w:val="single" w:sz="4" w:space="0" w:color="auto"/>
                </w:tcBorders>
              </w:tcPr>
            </w:tcPrChange>
          </w:tcPr>
          <w:p w14:paraId="56C643C4" w14:textId="5338D57C" w:rsidR="00EE3BA0" w:rsidRDefault="00EE3BA0" w:rsidP="00081719">
            <w:pPr>
              <w:pStyle w:val="paragraph"/>
              <w:spacing w:before="0" w:beforeAutospacing="0" w:after="0" w:afterAutospacing="0" w:line="400" w:lineRule="atLeast"/>
            </w:pPr>
            <w:r>
              <w:rPr>
                <w:rFonts w:hint="eastAsia"/>
              </w:rPr>
              <w:t>N</w:t>
            </w:r>
            <w:r>
              <w:t>MI</w:t>
            </w:r>
          </w:p>
        </w:tc>
        <w:tc>
          <w:tcPr>
            <w:tcW w:w="1640" w:type="dxa"/>
            <w:tcBorders>
              <w:bottom w:val="single" w:sz="4" w:space="0" w:color="auto"/>
            </w:tcBorders>
            <w:tcPrChange w:id="187" w:author="admin" w:date="2023-05-18T21:42:00Z">
              <w:tcPr>
                <w:tcW w:w="1640" w:type="dxa"/>
                <w:tcBorders>
                  <w:bottom w:val="single" w:sz="4" w:space="0" w:color="auto"/>
                </w:tcBorders>
              </w:tcPr>
            </w:tcPrChange>
          </w:tcPr>
          <w:p w14:paraId="0F22AA92" w14:textId="2FF3DACB" w:rsidR="00EE3BA0" w:rsidRDefault="00EE3BA0" w:rsidP="00081719">
            <w:pPr>
              <w:pStyle w:val="paragraph"/>
              <w:spacing w:before="0" w:beforeAutospacing="0" w:after="0" w:afterAutospacing="0" w:line="400" w:lineRule="atLeast"/>
            </w:pPr>
            <w:r>
              <w:rPr>
                <w:rFonts w:hint="eastAsia"/>
              </w:rPr>
              <w:t>A</w:t>
            </w:r>
            <w:r>
              <w:t>RI</w:t>
            </w:r>
          </w:p>
        </w:tc>
        <w:tc>
          <w:tcPr>
            <w:tcW w:w="1896" w:type="dxa"/>
            <w:tcBorders>
              <w:bottom w:val="single" w:sz="4" w:space="0" w:color="auto"/>
            </w:tcBorders>
            <w:tcPrChange w:id="188" w:author="admin" w:date="2023-05-18T21:42:00Z">
              <w:tcPr>
                <w:tcW w:w="1896" w:type="dxa"/>
                <w:tcBorders>
                  <w:bottom w:val="single" w:sz="4" w:space="0" w:color="auto"/>
                </w:tcBorders>
              </w:tcPr>
            </w:tcPrChange>
          </w:tcPr>
          <w:p w14:paraId="3FF659E3" w14:textId="1C9D6F8A" w:rsidR="00EE3BA0" w:rsidRDefault="007009EA" w:rsidP="00081719">
            <w:pPr>
              <w:pStyle w:val="paragraph"/>
              <w:spacing w:before="0" w:beforeAutospacing="0" w:after="0" w:afterAutospacing="0" w:line="400" w:lineRule="atLeast"/>
            </w:pPr>
            <w:r>
              <w:rPr>
                <w:rFonts w:hint="eastAsia"/>
              </w:rPr>
              <w:t>社团数量</w:t>
            </w:r>
          </w:p>
        </w:tc>
      </w:tr>
      <w:tr w:rsidR="00EE3BA0" w14:paraId="38E5B7FA" w14:textId="77777777" w:rsidTr="00A974FB">
        <w:trPr>
          <w:jc w:val="center"/>
        </w:trPr>
        <w:tc>
          <w:tcPr>
            <w:tcW w:w="1660" w:type="dxa"/>
            <w:tcBorders>
              <w:top w:val="single" w:sz="4" w:space="0" w:color="auto"/>
            </w:tcBorders>
            <w:tcPrChange w:id="189" w:author="admin" w:date="2023-05-18T21:42:00Z">
              <w:tcPr>
                <w:tcW w:w="1660" w:type="dxa"/>
                <w:tcBorders>
                  <w:top w:val="single" w:sz="4" w:space="0" w:color="auto"/>
                </w:tcBorders>
              </w:tcPr>
            </w:tcPrChange>
          </w:tcPr>
          <w:p w14:paraId="6EFA8B97" w14:textId="4BA43794" w:rsidR="00EE3BA0" w:rsidRDefault="00C76C8D" w:rsidP="00081719">
            <w:pPr>
              <w:pStyle w:val="paragraph"/>
              <w:spacing w:before="0" w:beforeAutospacing="0" w:after="0" w:afterAutospacing="0" w:line="400" w:lineRule="atLeast"/>
            </w:pPr>
            <w:r>
              <w:rPr>
                <w:rFonts w:hint="eastAsia"/>
              </w:rPr>
              <w:t>L</w:t>
            </w:r>
            <w:r>
              <w:t>PA</w:t>
            </w:r>
          </w:p>
        </w:tc>
        <w:tc>
          <w:tcPr>
            <w:tcW w:w="1687" w:type="dxa"/>
            <w:tcBorders>
              <w:top w:val="single" w:sz="4" w:space="0" w:color="auto"/>
            </w:tcBorders>
            <w:tcPrChange w:id="190" w:author="admin" w:date="2023-05-18T21:42:00Z">
              <w:tcPr>
                <w:tcW w:w="1687" w:type="dxa"/>
                <w:tcBorders>
                  <w:top w:val="single" w:sz="4" w:space="0" w:color="auto"/>
                </w:tcBorders>
              </w:tcPr>
            </w:tcPrChange>
          </w:tcPr>
          <w:p w14:paraId="1CCA254E" w14:textId="15116E03" w:rsidR="00EE3BA0" w:rsidRDefault="00C76C8D" w:rsidP="00081719">
            <w:pPr>
              <w:pStyle w:val="paragraph"/>
              <w:spacing w:before="0" w:beforeAutospacing="0" w:after="0" w:afterAutospacing="0" w:line="400" w:lineRule="atLeast"/>
            </w:pPr>
            <w:r>
              <w:t>0.697598</w:t>
            </w:r>
          </w:p>
        </w:tc>
        <w:tc>
          <w:tcPr>
            <w:tcW w:w="1639" w:type="dxa"/>
            <w:tcBorders>
              <w:top w:val="single" w:sz="4" w:space="0" w:color="auto"/>
            </w:tcBorders>
            <w:tcPrChange w:id="191" w:author="admin" w:date="2023-05-18T21:42:00Z">
              <w:tcPr>
                <w:tcW w:w="1639" w:type="dxa"/>
                <w:tcBorders>
                  <w:top w:val="single" w:sz="4" w:space="0" w:color="auto"/>
                </w:tcBorders>
              </w:tcPr>
            </w:tcPrChange>
          </w:tcPr>
          <w:p w14:paraId="1205E825" w14:textId="5BB76C0C" w:rsidR="00EE3BA0" w:rsidRDefault="00C76C8D" w:rsidP="00081719">
            <w:pPr>
              <w:pStyle w:val="paragraph"/>
              <w:spacing w:before="0" w:beforeAutospacing="0" w:after="0" w:afterAutospacing="0" w:line="400" w:lineRule="atLeast"/>
            </w:pPr>
            <w:r>
              <w:t>0.381378</w:t>
            </w:r>
          </w:p>
        </w:tc>
        <w:tc>
          <w:tcPr>
            <w:tcW w:w="1640" w:type="dxa"/>
            <w:tcBorders>
              <w:top w:val="single" w:sz="4" w:space="0" w:color="auto"/>
            </w:tcBorders>
            <w:tcPrChange w:id="192" w:author="admin" w:date="2023-05-18T21:42:00Z">
              <w:tcPr>
                <w:tcW w:w="1640" w:type="dxa"/>
                <w:tcBorders>
                  <w:top w:val="single" w:sz="4" w:space="0" w:color="auto"/>
                </w:tcBorders>
              </w:tcPr>
            </w:tcPrChange>
          </w:tcPr>
          <w:p w14:paraId="07A79FDF" w14:textId="67073DE1" w:rsidR="00EE3BA0" w:rsidRDefault="00C76C8D" w:rsidP="00081719">
            <w:pPr>
              <w:pStyle w:val="paragraph"/>
              <w:spacing w:before="0" w:beforeAutospacing="0" w:after="0" w:afterAutospacing="0" w:line="400" w:lineRule="atLeast"/>
            </w:pPr>
            <w:r>
              <w:t>0.123527</w:t>
            </w:r>
          </w:p>
        </w:tc>
        <w:tc>
          <w:tcPr>
            <w:tcW w:w="1896" w:type="dxa"/>
            <w:tcBorders>
              <w:top w:val="single" w:sz="4" w:space="0" w:color="auto"/>
            </w:tcBorders>
            <w:tcPrChange w:id="193" w:author="admin" w:date="2023-05-18T21:42:00Z">
              <w:tcPr>
                <w:tcW w:w="1896" w:type="dxa"/>
                <w:tcBorders>
                  <w:top w:val="single" w:sz="4" w:space="0" w:color="auto"/>
                </w:tcBorders>
              </w:tcPr>
            </w:tcPrChange>
          </w:tcPr>
          <w:p w14:paraId="44ACEBFA" w14:textId="0A8B0369" w:rsidR="00EE3BA0" w:rsidRDefault="00C76C8D" w:rsidP="00081719">
            <w:pPr>
              <w:pStyle w:val="paragraph"/>
              <w:spacing w:before="0" w:beforeAutospacing="0" w:after="0" w:afterAutospacing="0" w:line="400" w:lineRule="atLeast"/>
            </w:pPr>
            <w:r>
              <w:rPr>
                <w:rFonts w:hint="eastAsia"/>
              </w:rPr>
              <w:t>2</w:t>
            </w:r>
            <w:r>
              <w:t>98</w:t>
            </w:r>
          </w:p>
        </w:tc>
      </w:tr>
      <w:tr w:rsidR="00EE3BA0" w14:paraId="25C6D0F9" w14:textId="77777777" w:rsidTr="00A974FB">
        <w:trPr>
          <w:jc w:val="center"/>
        </w:trPr>
        <w:tc>
          <w:tcPr>
            <w:tcW w:w="1660" w:type="dxa"/>
            <w:tcPrChange w:id="194" w:author="admin" w:date="2023-05-18T21:42:00Z">
              <w:tcPr>
                <w:tcW w:w="1660" w:type="dxa"/>
              </w:tcPr>
            </w:tcPrChange>
          </w:tcPr>
          <w:p w14:paraId="5FCFC9B6" w14:textId="4C60DC15" w:rsidR="00EE3BA0" w:rsidRDefault="00A6269E" w:rsidP="00081719">
            <w:pPr>
              <w:pStyle w:val="paragraph"/>
              <w:spacing w:before="0" w:beforeAutospacing="0" w:after="0" w:afterAutospacing="0" w:line="400" w:lineRule="atLeast"/>
            </w:pPr>
            <w:r>
              <w:rPr>
                <w:rFonts w:hint="eastAsia"/>
              </w:rPr>
              <w:t>LPACL</w:t>
            </w:r>
          </w:p>
        </w:tc>
        <w:tc>
          <w:tcPr>
            <w:tcW w:w="1687" w:type="dxa"/>
            <w:tcPrChange w:id="195" w:author="admin" w:date="2023-05-18T21:42:00Z">
              <w:tcPr>
                <w:tcW w:w="1687" w:type="dxa"/>
              </w:tcPr>
            </w:tcPrChange>
          </w:tcPr>
          <w:p w14:paraId="417A276E" w14:textId="4E15F055" w:rsidR="00EE3BA0" w:rsidRDefault="00C76C8D" w:rsidP="00081719">
            <w:pPr>
              <w:pStyle w:val="paragraph"/>
              <w:spacing w:before="0" w:beforeAutospacing="0" w:after="0" w:afterAutospacing="0" w:line="400" w:lineRule="atLeast"/>
            </w:pPr>
            <w:r>
              <w:rPr>
                <w:rFonts w:hint="eastAsia"/>
              </w:rPr>
              <w:t>0</w:t>
            </w:r>
            <w:r>
              <w:t>.705052</w:t>
            </w:r>
          </w:p>
        </w:tc>
        <w:tc>
          <w:tcPr>
            <w:tcW w:w="1639" w:type="dxa"/>
            <w:tcPrChange w:id="196" w:author="admin" w:date="2023-05-18T21:42:00Z">
              <w:tcPr>
                <w:tcW w:w="1639" w:type="dxa"/>
              </w:tcPr>
            </w:tcPrChange>
          </w:tcPr>
          <w:p w14:paraId="06477869" w14:textId="6071C986" w:rsidR="00EE3BA0" w:rsidRDefault="00C76C8D" w:rsidP="00081719">
            <w:pPr>
              <w:pStyle w:val="paragraph"/>
              <w:spacing w:before="0" w:beforeAutospacing="0" w:after="0" w:afterAutospacing="0" w:line="400" w:lineRule="atLeast"/>
            </w:pPr>
            <w:r>
              <w:t>0.415410</w:t>
            </w:r>
          </w:p>
        </w:tc>
        <w:tc>
          <w:tcPr>
            <w:tcW w:w="1640" w:type="dxa"/>
            <w:tcPrChange w:id="197" w:author="admin" w:date="2023-05-18T21:42:00Z">
              <w:tcPr>
                <w:tcW w:w="1640" w:type="dxa"/>
              </w:tcPr>
            </w:tcPrChange>
          </w:tcPr>
          <w:p w14:paraId="7EE318A0" w14:textId="572E1B1F" w:rsidR="00EE3BA0" w:rsidRDefault="00C76C8D" w:rsidP="00081719">
            <w:pPr>
              <w:pStyle w:val="paragraph"/>
              <w:spacing w:before="0" w:beforeAutospacing="0" w:after="0" w:afterAutospacing="0" w:line="400" w:lineRule="atLeast"/>
            </w:pPr>
            <w:r>
              <w:t>0.182873</w:t>
            </w:r>
          </w:p>
        </w:tc>
        <w:tc>
          <w:tcPr>
            <w:tcW w:w="1896" w:type="dxa"/>
            <w:tcPrChange w:id="198" w:author="admin" w:date="2023-05-18T21:42:00Z">
              <w:tcPr>
                <w:tcW w:w="1896" w:type="dxa"/>
              </w:tcPr>
            </w:tcPrChange>
          </w:tcPr>
          <w:p w14:paraId="6934B313" w14:textId="5E255845" w:rsidR="00EE3BA0" w:rsidRDefault="00C76C8D" w:rsidP="00081719">
            <w:pPr>
              <w:pStyle w:val="paragraph"/>
              <w:spacing w:before="0" w:beforeAutospacing="0" w:after="0" w:afterAutospacing="0" w:line="400" w:lineRule="atLeast"/>
            </w:pPr>
            <w:r>
              <w:rPr>
                <w:rFonts w:hint="eastAsia"/>
              </w:rPr>
              <w:t>1</w:t>
            </w:r>
            <w:r>
              <w:t>34</w:t>
            </w:r>
          </w:p>
        </w:tc>
      </w:tr>
      <w:tr w:rsidR="00EE3BA0" w14:paraId="45FC3BAF" w14:textId="77777777" w:rsidTr="00A974FB">
        <w:trPr>
          <w:jc w:val="center"/>
        </w:trPr>
        <w:tc>
          <w:tcPr>
            <w:tcW w:w="1660" w:type="dxa"/>
            <w:tcPrChange w:id="199" w:author="admin" w:date="2023-05-18T21:42:00Z">
              <w:tcPr>
                <w:tcW w:w="1660" w:type="dxa"/>
              </w:tcPr>
            </w:tcPrChange>
          </w:tcPr>
          <w:p w14:paraId="574B979A" w14:textId="7B528C45" w:rsidR="00EE3BA0" w:rsidRDefault="00C76C8D" w:rsidP="00081719">
            <w:pPr>
              <w:pStyle w:val="paragraph"/>
              <w:spacing w:before="0" w:beforeAutospacing="0" w:after="0" w:afterAutospacing="0" w:line="400" w:lineRule="atLeast"/>
            </w:pPr>
            <w:r>
              <w:rPr>
                <w:rFonts w:hint="eastAsia"/>
              </w:rPr>
              <w:t>提升</w:t>
            </w:r>
          </w:p>
        </w:tc>
        <w:tc>
          <w:tcPr>
            <w:tcW w:w="1687" w:type="dxa"/>
            <w:tcPrChange w:id="200" w:author="admin" w:date="2023-05-18T21:42:00Z">
              <w:tcPr>
                <w:tcW w:w="1687" w:type="dxa"/>
              </w:tcPr>
            </w:tcPrChange>
          </w:tcPr>
          <w:p w14:paraId="0A03E32A" w14:textId="1D507E62" w:rsidR="00EE3BA0" w:rsidRDefault="008866BE" w:rsidP="00081719">
            <w:pPr>
              <w:pStyle w:val="paragraph"/>
              <w:spacing w:before="0" w:beforeAutospacing="0" w:after="0" w:afterAutospacing="0" w:line="400" w:lineRule="atLeast"/>
            </w:pPr>
            <w:r>
              <w:rPr>
                <w:rFonts w:hint="eastAsia"/>
              </w:rPr>
              <w:t>1</w:t>
            </w:r>
            <w:r>
              <w:t>.06</w:t>
            </w:r>
            <w:r>
              <w:rPr>
                <w:rFonts w:hint="eastAsia"/>
              </w:rPr>
              <w:t>%</w:t>
            </w:r>
          </w:p>
        </w:tc>
        <w:tc>
          <w:tcPr>
            <w:tcW w:w="1639" w:type="dxa"/>
            <w:tcPrChange w:id="201" w:author="admin" w:date="2023-05-18T21:42:00Z">
              <w:tcPr>
                <w:tcW w:w="1639" w:type="dxa"/>
              </w:tcPr>
            </w:tcPrChange>
          </w:tcPr>
          <w:p w14:paraId="522E6B2B" w14:textId="6FC2CE23" w:rsidR="00EE3BA0" w:rsidRDefault="008866BE" w:rsidP="00081719">
            <w:pPr>
              <w:pStyle w:val="paragraph"/>
              <w:spacing w:before="0" w:beforeAutospacing="0" w:after="0" w:afterAutospacing="0" w:line="400" w:lineRule="atLeast"/>
            </w:pPr>
            <w:r>
              <w:rPr>
                <w:rFonts w:hint="eastAsia"/>
              </w:rPr>
              <w:t>8</w:t>
            </w:r>
            <w:r>
              <w:t>.92</w:t>
            </w:r>
            <w:r>
              <w:rPr>
                <w:rFonts w:hint="eastAsia"/>
              </w:rPr>
              <w:t>%</w:t>
            </w:r>
          </w:p>
        </w:tc>
        <w:tc>
          <w:tcPr>
            <w:tcW w:w="1640" w:type="dxa"/>
            <w:tcPrChange w:id="202" w:author="admin" w:date="2023-05-18T21:42:00Z">
              <w:tcPr>
                <w:tcW w:w="1640" w:type="dxa"/>
              </w:tcPr>
            </w:tcPrChange>
          </w:tcPr>
          <w:p w14:paraId="59D23134" w14:textId="1A29E473" w:rsidR="00EE3BA0" w:rsidRDefault="008866BE" w:rsidP="00081719">
            <w:pPr>
              <w:pStyle w:val="paragraph"/>
              <w:spacing w:before="0" w:beforeAutospacing="0" w:after="0" w:afterAutospacing="0" w:line="400" w:lineRule="atLeast"/>
            </w:pPr>
            <w:r>
              <w:rPr>
                <w:rFonts w:hint="eastAsia"/>
              </w:rPr>
              <w:t>4</w:t>
            </w:r>
            <w:r>
              <w:t>8.02</w:t>
            </w:r>
            <w:r>
              <w:rPr>
                <w:rFonts w:hint="eastAsia"/>
              </w:rPr>
              <w:t>%</w:t>
            </w:r>
          </w:p>
        </w:tc>
        <w:tc>
          <w:tcPr>
            <w:tcW w:w="1896" w:type="dxa"/>
            <w:tcPrChange w:id="203" w:author="admin" w:date="2023-05-18T21:42:00Z">
              <w:tcPr>
                <w:tcW w:w="1896" w:type="dxa"/>
              </w:tcPr>
            </w:tcPrChange>
          </w:tcPr>
          <w:p w14:paraId="6FB676E6" w14:textId="33FA4F19" w:rsidR="00EE3BA0" w:rsidRDefault="008866BE" w:rsidP="00081719">
            <w:pPr>
              <w:pStyle w:val="paragraph"/>
              <w:spacing w:before="0" w:beforeAutospacing="0" w:after="0" w:afterAutospacing="0" w:line="400" w:lineRule="atLeast"/>
            </w:pPr>
            <w:r>
              <w:rPr>
                <w:rFonts w:hint="eastAsia"/>
              </w:rPr>
              <w:t>-</w:t>
            </w:r>
          </w:p>
        </w:tc>
      </w:tr>
    </w:tbl>
    <w:p w14:paraId="564468E8" w14:textId="77777777" w:rsidR="00C76C8D" w:rsidRDefault="00C76C8D" w:rsidP="00C76C8D"/>
    <w:p w14:paraId="290EE6D1" w14:textId="64041015" w:rsidR="00AF0515" w:rsidRDefault="00AF0515" w:rsidP="00BF71C5">
      <w:pPr>
        <w:pStyle w:val="12"/>
      </w:pPr>
      <w:r>
        <w:rPr>
          <w:rFonts w:hint="eastAsia"/>
        </w:rPr>
        <w:t>表</w:t>
      </w:r>
      <w:r>
        <w:rPr>
          <w:rFonts w:hint="eastAsia"/>
        </w:rPr>
        <w:t xml:space="preserve"> </w:t>
      </w:r>
      <w:r w:rsidR="00DD35F4">
        <w:t>4</w:t>
      </w:r>
      <w:r w:rsidR="00990693">
        <w:t>.</w:t>
      </w:r>
      <w:r w:rsidR="009A0885">
        <w:t xml:space="preserve"> </w:t>
      </w:r>
      <w:r>
        <w:t xml:space="preserve"> </w:t>
      </w:r>
      <w:r>
        <w:rPr>
          <w:rFonts w:hint="eastAsia"/>
        </w:rPr>
        <w:t>LPA</w:t>
      </w:r>
      <w:r>
        <w:rPr>
          <w:rFonts w:hint="eastAsia"/>
        </w:rPr>
        <w:t>和</w:t>
      </w:r>
      <w:r w:rsidR="00A6269E">
        <w:rPr>
          <w:rFonts w:hint="eastAsia"/>
        </w:rPr>
        <w:t>LPACL</w:t>
      </w:r>
      <w:r>
        <w:rPr>
          <w:rFonts w:hint="eastAsia"/>
        </w:rPr>
        <w:t>在数据集</w:t>
      </w:r>
      <w:proofErr w:type="spellStart"/>
      <w:r>
        <w:rPr>
          <w:rFonts w:hint="eastAsia"/>
        </w:rPr>
        <w:t>cornell</w:t>
      </w:r>
      <w:proofErr w:type="spellEnd"/>
      <w:r>
        <w:rPr>
          <w:rFonts w:hint="eastAsia"/>
        </w:rPr>
        <w:t>上的实验结果</w:t>
      </w:r>
    </w:p>
    <w:tbl>
      <w:tblPr>
        <w:tblStyle w:val="af3"/>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Change w:id="204" w:author="admin" w:date="2023-05-18T21:42:00Z">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60"/>
        <w:gridCol w:w="1687"/>
        <w:gridCol w:w="1639"/>
        <w:gridCol w:w="1640"/>
        <w:gridCol w:w="1896"/>
        <w:tblGridChange w:id="205">
          <w:tblGrid>
            <w:gridCol w:w="1660"/>
            <w:gridCol w:w="1687"/>
            <w:gridCol w:w="1639"/>
            <w:gridCol w:w="1640"/>
            <w:gridCol w:w="1896"/>
          </w:tblGrid>
        </w:tblGridChange>
      </w:tblGrid>
      <w:tr w:rsidR="002D2551" w14:paraId="12BCFEBE" w14:textId="77777777" w:rsidTr="00A974FB">
        <w:trPr>
          <w:jc w:val="center"/>
        </w:trPr>
        <w:tc>
          <w:tcPr>
            <w:tcW w:w="1660" w:type="dxa"/>
            <w:tcBorders>
              <w:bottom w:val="single" w:sz="4" w:space="0" w:color="auto"/>
            </w:tcBorders>
            <w:tcPrChange w:id="206" w:author="admin" w:date="2023-05-18T21:42:00Z">
              <w:tcPr>
                <w:tcW w:w="1660" w:type="dxa"/>
                <w:tcBorders>
                  <w:bottom w:val="single" w:sz="4" w:space="0" w:color="auto"/>
                </w:tcBorders>
              </w:tcPr>
            </w:tcPrChange>
          </w:tcPr>
          <w:p w14:paraId="3ED1A802" w14:textId="2DE0BD8A" w:rsidR="002D2551" w:rsidRDefault="007009EA" w:rsidP="005D578E">
            <w:pPr>
              <w:pStyle w:val="paragraph"/>
              <w:spacing w:before="0" w:beforeAutospacing="0" w:after="0" w:afterAutospacing="0" w:line="400" w:lineRule="atLeast"/>
            </w:pPr>
            <w:r>
              <w:rPr>
                <w:rFonts w:hint="eastAsia"/>
              </w:rPr>
              <w:t>算法</w:t>
            </w:r>
          </w:p>
        </w:tc>
        <w:tc>
          <w:tcPr>
            <w:tcW w:w="1687" w:type="dxa"/>
            <w:tcBorders>
              <w:bottom w:val="single" w:sz="4" w:space="0" w:color="auto"/>
            </w:tcBorders>
            <w:tcPrChange w:id="207" w:author="admin" w:date="2023-05-18T21:42:00Z">
              <w:tcPr>
                <w:tcW w:w="1687" w:type="dxa"/>
                <w:tcBorders>
                  <w:bottom w:val="single" w:sz="4" w:space="0" w:color="auto"/>
                </w:tcBorders>
              </w:tcPr>
            </w:tcPrChange>
          </w:tcPr>
          <w:p w14:paraId="0C271ED6" w14:textId="24070AD9" w:rsidR="002D2551" w:rsidRDefault="007009EA" w:rsidP="005D578E">
            <w:pPr>
              <w:pStyle w:val="paragraph"/>
              <w:spacing w:before="0" w:beforeAutospacing="0" w:after="0" w:afterAutospacing="0" w:line="400" w:lineRule="atLeast"/>
            </w:pPr>
            <w:r>
              <w:rPr>
                <w:rFonts w:hint="eastAsia"/>
              </w:rPr>
              <w:t>模块度</w:t>
            </w:r>
          </w:p>
        </w:tc>
        <w:tc>
          <w:tcPr>
            <w:tcW w:w="1639" w:type="dxa"/>
            <w:tcBorders>
              <w:bottom w:val="single" w:sz="4" w:space="0" w:color="auto"/>
            </w:tcBorders>
            <w:tcPrChange w:id="208" w:author="admin" w:date="2023-05-18T21:42:00Z">
              <w:tcPr>
                <w:tcW w:w="1639" w:type="dxa"/>
                <w:tcBorders>
                  <w:bottom w:val="single" w:sz="4" w:space="0" w:color="auto"/>
                </w:tcBorders>
              </w:tcPr>
            </w:tcPrChange>
          </w:tcPr>
          <w:p w14:paraId="53D69D81" w14:textId="77777777" w:rsidR="002D2551" w:rsidRDefault="002D2551" w:rsidP="005D578E">
            <w:pPr>
              <w:pStyle w:val="paragraph"/>
              <w:spacing w:before="0" w:beforeAutospacing="0" w:after="0" w:afterAutospacing="0" w:line="400" w:lineRule="atLeast"/>
            </w:pPr>
            <w:r>
              <w:rPr>
                <w:rFonts w:hint="eastAsia"/>
              </w:rPr>
              <w:t>N</w:t>
            </w:r>
            <w:r>
              <w:t>MI</w:t>
            </w:r>
          </w:p>
        </w:tc>
        <w:tc>
          <w:tcPr>
            <w:tcW w:w="1640" w:type="dxa"/>
            <w:tcBorders>
              <w:bottom w:val="single" w:sz="4" w:space="0" w:color="auto"/>
            </w:tcBorders>
            <w:tcPrChange w:id="209" w:author="admin" w:date="2023-05-18T21:42:00Z">
              <w:tcPr>
                <w:tcW w:w="1640" w:type="dxa"/>
                <w:tcBorders>
                  <w:bottom w:val="single" w:sz="4" w:space="0" w:color="auto"/>
                </w:tcBorders>
              </w:tcPr>
            </w:tcPrChange>
          </w:tcPr>
          <w:p w14:paraId="6B654CAE" w14:textId="77777777" w:rsidR="002D2551" w:rsidRDefault="002D2551" w:rsidP="005D578E">
            <w:pPr>
              <w:pStyle w:val="paragraph"/>
              <w:spacing w:before="0" w:beforeAutospacing="0" w:after="0" w:afterAutospacing="0" w:line="400" w:lineRule="atLeast"/>
            </w:pPr>
            <w:r>
              <w:rPr>
                <w:rFonts w:hint="eastAsia"/>
              </w:rPr>
              <w:t>A</w:t>
            </w:r>
            <w:r>
              <w:t>RI</w:t>
            </w:r>
          </w:p>
        </w:tc>
        <w:tc>
          <w:tcPr>
            <w:tcW w:w="1896" w:type="dxa"/>
            <w:tcBorders>
              <w:bottom w:val="single" w:sz="4" w:space="0" w:color="auto"/>
            </w:tcBorders>
            <w:tcPrChange w:id="210" w:author="admin" w:date="2023-05-18T21:42:00Z">
              <w:tcPr>
                <w:tcW w:w="1896" w:type="dxa"/>
                <w:tcBorders>
                  <w:bottom w:val="single" w:sz="4" w:space="0" w:color="auto"/>
                </w:tcBorders>
              </w:tcPr>
            </w:tcPrChange>
          </w:tcPr>
          <w:p w14:paraId="283BA1DA" w14:textId="0DEA6BA8" w:rsidR="002D2551" w:rsidRDefault="007009EA" w:rsidP="005D578E">
            <w:pPr>
              <w:pStyle w:val="paragraph"/>
              <w:spacing w:before="0" w:beforeAutospacing="0" w:after="0" w:afterAutospacing="0" w:line="400" w:lineRule="atLeast"/>
            </w:pPr>
            <w:r>
              <w:rPr>
                <w:rFonts w:hint="eastAsia"/>
              </w:rPr>
              <w:t>社团数量</w:t>
            </w:r>
          </w:p>
        </w:tc>
      </w:tr>
      <w:tr w:rsidR="002D2551" w14:paraId="2857D49C" w14:textId="77777777" w:rsidTr="00A974FB">
        <w:trPr>
          <w:jc w:val="center"/>
        </w:trPr>
        <w:tc>
          <w:tcPr>
            <w:tcW w:w="1660" w:type="dxa"/>
            <w:tcBorders>
              <w:top w:val="single" w:sz="4" w:space="0" w:color="auto"/>
            </w:tcBorders>
            <w:tcPrChange w:id="211" w:author="admin" w:date="2023-05-18T21:42:00Z">
              <w:tcPr>
                <w:tcW w:w="1660" w:type="dxa"/>
                <w:tcBorders>
                  <w:top w:val="single" w:sz="4" w:space="0" w:color="auto"/>
                </w:tcBorders>
              </w:tcPr>
            </w:tcPrChange>
          </w:tcPr>
          <w:p w14:paraId="77856AA1" w14:textId="77777777" w:rsidR="002D2551" w:rsidRDefault="002D2551" w:rsidP="005D578E">
            <w:pPr>
              <w:pStyle w:val="paragraph"/>
              <w:spacing w:before="0" w:beforeAutospacing="0" w:after="0" w:afterAutospacing="0" w:line="400" w:lineRule="atLeast"/>
            </w:pPr>
            <w:r>
              <w:rPr>
                <w:rFonts w:hint="eastAsia"/>
              </w:rPr>
              <w:t>L</w:t>
            </w:r>
            <w:r>
              <w:t>PA</w:t>
            </w:r>
          </w:p>
        </w:tc>
        <w:tc>
          <w:tcPr>
            <w:tcW w:w="1687" w:type="dxa"/>
            <w:tcBorders>
              <w:top w:val="single" w:sz="4" w:space="0" w:color="auto"/>
            </w:tcBorders>
            <w:tcPrChange w:id="212" w:author="admin" w:date="2023-05-18T21:42:00Z">
              <w:tcPr>
                <w:tcW w:w="1687" w:type="dxa"/>
                <w:tcBorders>
                  <w:top w:val="single" w:sz="4" w:space="0" w:color="auto"/>
                </w:tcBorders>
              </w:tcPr>
            </w:tcPrChange>
          </w:tcPr>
          <w:p w14:paraId="545897C0" w14:textId="08F9B4E2" w:rsidR="002D2551" w:rsidRDefault="002D2551" w:rsidP="005D578E">
            <w:pPr>
              <w:pStyle w:val="paragraph"/>
              <w:spacing w:before="0" w:beforeAutospacing="0" w:after="0" w:afterAutospacing="0" w:line="400" w:lineRule="atLeast"/>
            </w:pPr>
            <w:r>
              <w:t>0.317192</w:t>
            </w:r>
          </w:p>
        </w:tc>
        <w:tc>
          <w:tcPr>
            <w:tcW w:w="1639" w:type="dxa"/>
            <w:tcBorders>
              <w:top w:val="single" w:sz="4" w:space="0" w:color="auto"/>
            </w:tcBorders>
            <w:tcPrChange w:id="213" w:author="admin" w:date="2023-05-18T21:42:00Z">
              <w:tcPr>
                <w:tcW w:w="1639" w:type="dxa"/>
                <w:tcBorders>
                  <w:top w:val="single" w:sz="4" w:space="0" w:color="auto"/>
                </w:tcBorders>
              </w:tcPr>
            </w:tcPrChange>
          </w:tcPr>
          <w:p w14:paraId="65C284ED" w14:textId="77F7E3E0" w:rsidR="002D2551" w:rsidRDefault="002D2551" w:rsidP="005D578E">
            <w:pPr>
              <w:pStyle w:val="paragraph"/>
              <w:spacing w:before="0" w:beforeAutospacing="0" w:after="0" w:afterAutospacing="0" w:line="400" w:lineRule="atLeast"/>
            </w:pPr>
            <w:r>
              <w:t>0.155553</w:t>
            </w:r>
          </w:p>
        </w:tc>
        <w:tc>
          <w:tcPr>
            <w:tcW w:w="1640" w:type="dxa"/>
            <w:tcBorders>
              <w:top w:val="single" w:sz="4" w:space="0" w:color="auto"/>
            </w:tcBorders>
            <w:tcPrChange w:id="214" w:author="admin" w:date="2023-05-18T21:42:00Z">
              <w:tcPr>
                <w:tcW w:w="1640" w:type="dxa"/>
                <w:tcBorders>
                  <w:top w:val="single" w:sz="4" w:space="0" w:color="auto"/>
                </w:tcBorders>
              </w:tcPr>
            </w:tcPrChange>
          </w:tcPr>
          <w:p w14:paraId="727272AD" w14:textId="63FB132B" w:rsidR="002D2551" w:rsidRDefault="002D2551" w:rsidP="005D578E">
            <w:pPr>
              <w:pStyle w:val="paragraph"/>
              <w:spacing w:before="0" w:beforeAutospacing="0" w:after="0" w:afterAutospacing="0" w:line="400" w:lineRule="atLeast"/>
            </w:pPr>
            <w:r>
              <w:t>0.021326</w:t>
            </w:r>
          </w:p>
        </w:tc>
        <w:tc>
          <w:tcPr>
            <w:tcW w:w="1896" w:type="dxa"/>
            <w:tcBorders>
              <w:top w:val="single" w:sz="4" w:space="0" w:color="auto"/>
            </w:tcBorders>
            <w:tcPrChange w:id="215" w:author="admin" w:date="2023-05-18T21:42:00Z">
              <w:tcPr>
                <w:tcW w:w="1896" w:type="dxa"/>
                <w:tcBorders>
                  <w:top w:val="single" w:sz="4" w:space="0" w:color="auto"/>
                </w:tcBorders>
              </w:tcPr>
            </w:tcPrChange>
          </w:tcPr>
          <w:p w14:paraId="2BA65D58" w14:textId="4BDB18F4" w:rsidR="002D2551" w:rsidRDefault="002D2551" w:rsidP="005D578E">
            <w:pPr>
              <w:pStyle w:val="paragraph"/>
              <w:spacing w:before="0" w:beforeAutospacing="0" w:after="0" w:afterAutospacing="0" w:line="400" w:lineRule="atLeast"/>
            </w:pPr>
            <w:r>
              <w:rPr>
                <w:rFonts w:hint="eastAsia"/>
              </w:rPr>
              <w:t>2</w:t>
            </w:r>
            <w:r>
              <w:t>0</w:t>
            </w:r>
          </w:p>
        </w:tc>
      </w:tr>
      <w:tr w:rsidR="002D2551" w14:paraId="7B2BE08D" w14:textId="77777777" w:rsidTr="00A974FB">
        <w:trPr>
          <w:jc w:val="center"/>
        </w:trPr>
        <w:tc>
          <w:tcPr>
            <w:tcW w:w="1660" w:type="dxa"/>
            <w:tcPrChange w:id="216" w:author="admin" w:date="2023-05-18T21:42:00Z">
              <w:tcPr>
                <w:tcW w:w="1660" w:type="dxa"/>
              </w:tcPr>
            </w:tcPrChange>
          </w:tcPr>
          <w:p w14:paraId="4C841DC4" w14:textId="6C582D59" w:rsidR="002D2551" w:rsidRDefault="00A6269E" w:rsidP="005D578E">
            <w:pPr>
              <w:pStyle w:val="paragraph"/>
              <w:spacing w:before="0" w:beforeAutospacing="0" w:after="0" w:afterAutospacing="0" w:line="400" w:lineRule="atLeast"/>
            </w:pPr>
            <w:r>
              <w:rPr>
                <w:rFonts w:hint="eastAsia"/>
              </w:rPr>
              <w:t>LPACL</w:t>
            </w:r>
          </w:p>
        </w:tc>
        <w:tc>
          <w:tcPr>
            <w:tcW w:w="1687" w:type="dxa"/>
            <w:tcPrChange w:id="217" w:author="admin" w:date="2023-05-18T21:42:00Z">
              <w:tcPr>
                <w:tcW w:w="1687" w:type="dxa"/>
              </w:tcPr>
            </w:tcPrChange>
          </w:tcPr>
          <w:p w14:paraId="0376D1C8" w14:textId="145C1E8B" w:rsidR="002D2551" w:rsidRDefault="002D2551" w:rsidP="005D578E">
            <w:pPr>
              <w:pStyle w:val="paragraph"/>
              <w:spacing w:before="0" w:beforeAutospacing="0" w:after="0" w:afterAutospacing="0" w:line="400" w:lineRule="atLeast"/>
            </w:pPr>
            <w:r>
              <w:t>0.348533</w:t>
            </w:r>
          </w:p>
        </w:tc>
        <w:tc>
          <w:tcPr>
            <w:tcW w:w="1639" w:type="dxa"/>
            <w:tcPrChange w:id="218" w:author="admin" w:date="2023-05-18T21:42:00Z">
              <w:tcPr>
                <w:tcW w:w="1639" w:type="dxa"/>
              </w:tcPr>
            </w:tcPrChange>
          </w:tcPr>
          <w:p w14:paraId="005A9684" w14:textId="1AFB5407" w:rsidR="002D2551" w:rsidRDefault="002D2551" w:rsidP="005D578E">
            <w:pPr>
              <w:pStyle w:val="paragraph"/>
              <w:spacing w:before="0" w:beforeAutospacing="0" w:after="0" w:afterAutospacing="0" w:line="400" w:lineRule="atLeast"/>
            </w:pPr>
            <w:r>
              <w:t>0.117824</w:t>
            </w:r>
          </w:p>
        </w:tc>
        <w:tc>
          <w:tcPr>
            <w:tcW w:w="1640" w:type="dxa"/>
            <w:tcPrChange w:id="219" w:author="admin" w:date="2023-05-18T21:42:00Z">
              <w:tcPr>
                <w:tcW w:w="1640" w:type="dxa"/>
              </w:tcPr>
            </w:tcPrChange>
          </w:tcPr>
          <w:p w14:paraId="2E4CE38D" w14:textId="72F096DD" w:rsidR="002D2551" w:rsidRDefault="002D2551" w:rsidP="005D578E">
            <w:pPr>
              <w:pStyle w:val="paragraph"/>
              <w:spacing w:before="0" w:beforeAutospacing="0" w:after="0" w:afterAutospacing="0" w:line="400" w:lineRule="atLeast"/>
            </w:pPr>
            <w:r>
              <w:t>0.079056</w:t>
            </w:r>
          </w:p>
        </w:tc>
        <w:tc>
          <w:tcPr>
            <w:tcW w:w="1896" w:type="dxa"/>
            <w:tcPrChange w:id="220" w:author="admin" w:date="2023-05-18T21:42:00Z">
              <w:tcPr>
                <w:tcW w:w="1896" w:type="dxa"/>
              </w:tcPr>
            </w:tcPrChange>
          </w:tcPr>
          <w:p w14:paraId="56C26865" w14:textId="13D71383" w:rsidR="002D2551" w:rsidRDefault="002D2551" w:rsidP="005D578E">
            <w:pPr>
              <w:pStyle w:val="paragraph"/>
              <w:spacing w:before="0" w:beforeAutospacing="0" w:after="0" w:afterAutospacing="0" w:line="400" w:lineRule="atLeast"/>
            </w:pPr>
            <w:r>
              <w:rPr>
                <w:rFonts w:hint="eastAsia"/>
              </w:rPr>
              <w:t>1</w:t>
            </w:r>
            <w:r>
              <w:t>0</w:t>
            </w:r>
          </w:p>
        </w:tc>
      </w:tr>
      <w:tr w:rsidR="002D2551" w14:paraId="0DC0734C" w14:textId="77777777" w:rsidTr="00A974FB">
        <w:trPr>
          <w:jc w:val="center"/>
        </w:trPr>
        <w:tc>
          <w:tcPr>
            <w:tcW w:w="1660" w:type="dxa"/>
            <w:tcPrChange w:id="221" w:author="admin" w:date="2023-05-18T21:42:00Z">
              <w:tcPr>
                <w:tcW w:w="1660" w:type="dxa"/>
              </w:tcPr>
            </w:tcPrChange>
          </w:tcPr>
          <w:p w14:paraId="5D5276B5" w14:textId="77777777" w:rsidR="002D2551" w:rsidRDefault="002D2551" w:rsidP="005D578E">
            <w:pPr>
              <w:pStyle w:val="paragraph"/>
              <w:spacing w:before="0" w:beforeAutospacing="0" w:after="0" w:afterAutospacing="0" w:line="400" w:lineRule="atLeast"/>
            </w:pPr>
            <w:r>
              <w:rPr>
                <w:rFonts w:hint="eastAsia"/>
              </w:rPr>
              <w:t>提升</w:t>
            </w:r>
          </w:p>
        </w:tc>
        <w:tc>
          <w:tcPr>
            <w:tcW w:w="1687" w:type="dxa"/>
            <w:tcPrChange w:id="222" w:author="admin" w:date="2023-05-18T21:42:00Z">
              <w:tcPr>
                <w:tcW w:w="1687" w:type="dxa"/>
              </w:tcPr>
            </w:tcPrChange>
          </w:tcPr>
          <w:p w14:paraId="3FA0F6C3" w14:textId="48FD7759" w:rsidR="002D2551" w:rsidRDefault="008866BE" w:rsidP="005D578E">
            <w:pPr>
              <w:pStyle w:val="paragraph"/>
              <w:spacing w:before="0" w:beforeAutospacing="0" w:after="0" w:afterAutospacing="0" w:line="400" w:lineRule="atLeast"/>
            </w:pPr>
            <w:r>
              <w:rPr>
                <w:rFonts w:hint="eastAsia"/>
              </w:rPr>
              <w:t>9</w:t>
            </w:r>
            <w:r>
              <w:t>.88</w:t>
            </w:r>
            <w:r>
              <w:rPr>
                <w:rFonts w:hint="eastAsia"/>
              </w:rPr>
              <w:t>%</w:t>
            </w:r>
          </w:p>
        </w:tc>
        <w:tc>
          <w:tcPr>
            <w:tcW w:w="1639" w:type="dxa"/>
            <w:tcPrChange w:id="223" w:author="admin" w:date="2023-05-18T21:42:00Z">
              <w:tcPr>
                <w:tcW w:w="1639" w:type="dxa"/>
              </w:tcPr>
            </w:tcPrChange>
          </w:tcPr>
          <w:p w14:paraId="1D277E18" w14:textId="4675F435" w:rsidR="002D2551" w:rsidRDefault="008866BE" w:rsidP="005D578E">
            <w:pPr>
              <w:pStyle w:val="paragraph"/>
              <w:spacing w:before="0" w:beforeAutospacing="0" w:after="0" w:afterAutospacing="0" w:line="400" w:lineRule="atLeast"/>
            </w:pPr>
            <w:r>
              <w:rPr>
                <w:rFonts w:hint="eastAsia"/>
              </w:rPr>
              <w:t>-</w:t>
            </w:r>
          </w:p>
        </w:tc>
        <w:tc>
          <w:tcPr>
            <w:tcW w:w="1640" w:type="dxa"/>
            <w:tcPrChange w:id="224" w:author="admin" w:date="2023-05-18T21:42:00Z">
              <w:tcPr>
                <w:tcW w:w="1640" w:type="dxa"/>
              </w:tcPr>
            </w:tcPrChange>
          </w:tcPr>
          <w:p w14:paraId="0F1D1DBD" w14:textId="531F9FF4" w:rsidR="002D2551" w:rsidRDefault="008866BE" w:rsidP="005D578E">
            <w:pPr>
              <w:pStyle w:val="paragraph"/>
              <w:spacing w:before="0" w:beforeAutospacing="0" w:after="0" w:afterAutospacing="0" w:line="400" w:lineRule="atLeast"/>
            </w:pPr>
            <w:r>
              <w:rPr>
                <w:rFonts w:hint="eastAsia"/>
              </w:rPr>
              <w:t>2</w:t>
            </w:r>
            <w:r>
              <w:t>70.70</w:t>
            </w:r>
            <w:r>
              <w:rPr>
                <w:rFonts w:hint="eastAsia"/>
              </w:rPr>
              <w:t>%</w:t>
            </w:r>
          </w:p>
        </w:tc>
        <w:tc>
          <w:tcPr>
            <w:tcW w:w="1896" w:type="dxa"/>
            <w:tcPrChange w:id="225" w:author="admin" w:date="2023-05-18T21:42:00Z">
              <w:tcPr>
                <w:tcW w:w="1896" w:type="dxa"/>
              </w:tcPr>
            </w:tcPrChange>
          </w:tcPr>
          <w:p w14:paraId="6B0A85EB" w14:textId="6A4F836C" w:rsidR="002D2551" w:rsidRDefault="008866BE" w:rsidP="005D578E">
            <w:pPr>
              <w:pStyle w:val="paragraph"/>
              <w:spacing w:before="0" w:beforeAutospacing="0" w:after="0" w:afterAutospacing="0" w:line="400" w:lineRule="atLeast"/>
            </w:pPr>
            <w:r>
              <w:rPr>
                <w:rFonts w:hint="eastAsia"/>
              </w:rPr>
              <w:t>-</w:t>
            </w:r>
          </w:p>
        </w:tc>
      </w:tr>
    </w:tbl>
    <w:p w14:paraId="4DC6D909" w14:textId="77777777" w:rsidR="002D2551" w:rsidRDefault="002D2551" w:rsidP="00C76C8D"/>
    <w:p w14:paraId="1122081C" w14:textId="511DAE71" w:rsidR="00AF0515" w:rsidRDefault="00AF0515" w:rsidP="00BF71C5">
      <w:pPr>
        <w:pStyle w:val="12"/>
      </w:pPr>
      <w:r>
        <w:rPr>
          <w:rFonts w:hint="eastAsia"/>
        </w:rPr>
        <w:t>表</w:t>
      </w:r>
      <w:r w:rsidR="00990693">
        <w:t>5.</w:t>
      </w:r>
      <w:r w:rsidR="00644D46">
        <w:t xml:space="preserve"> </w:t>
      </w:r>
      <w:r w:rsidR="00DD35F4">
        <w:t xml:space="preserve"> </w:t>
      </w:r>
      <w:r w:rsidRPr="00293AAC">
        <w:t>LPA</w:t>
      </w:r>
      <w:r w:rsidRPr="00293AAC">
        <w:t>和</w:t>
      </w:r>
      <w:r w:rsidR="00A6269E">
        <w:t>LPACL</w:t>
      </w:r>
      <w:r w:rsidRPr="00293AAC">
        <w:t>在数据集</w:t>
      </w:r>
      <w:r>
        <w:rPr>
          <w:rFonts w:hint="eastAsia"/>
        </w:rPr>
        <w:t>art_network1</w:t>
      </w:r>
      <w:r w:rsidRPr="00293AAC">
        <w:t>上的实验结果</w:t>
      </w:r>
    </w:p>
    <w:tbl>
      <w:tblPr>
        <w:tblStyle w:val="af3"/>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Change w:id="226" w:author="admin" w:date="2023-05-18T21:42:00Z">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60"/>
        <w:gridCol w:w="1687"/>
        <w:gridCol w:w="1639"/>
        <w:gridCol w:w="1640"/>
        <w:gridCol w:w="1896"/>
        <w:tblGridChange w:id="227">
          <w:tblGrid>
            <w:gridCol w:w="1660"/>
            <w:gridCol w:w="1687"/>
            <w:gridCol w:w="1639"/>
            <w:gridCol w:w="1640"/>
            <w:gridCol w:w="1896"/>
          </w:tblGrid>
        </w:tblGridChange>
      </w:tblGrid>
      <w:tr w:rsidR="002D2551" w14:paraId="226BA7F3" w14:textId="77777777" w:rsidTr="00A974FB">
        <w:trPr>
          <w:jc w:val="center"/>
        </w:trPr>
        <w:tc>
          <w:tcPr>
            <w:tcW w:w="1660" w:type="dxa"/>
            <w:tcBorders>
              <w:bottom w:val="single" w:sz="4" w:space="0" w:color="auto"/>
            </w:tcBorders>
            <w:tcPrChange w:id="228" w:author="admin" w:date="2023-05-18T21:42:00Z">
              <w:tcPr>
                <w:tcW w:w="1660" w:type="dxa"/>
                <w:tcBorders>
                  <w:bottom w:val="single" w:sz="4" w:space="0" w:color="auto"/>
                </w:tcBorders>
              </w:tcPr>
            </w:tcPrChange>
          </w:tcPr>
          <w:p w14:paraId="27CF1204" w14:textId="5B63D70A" w:rsidR="002D2551" w:rsidRDefault="007009EA" w:rsidP="005D578E">
            <w:pPr>
              <w:pStyle w:val="paragraph"/>
              <w:spacing w:before="0" w:beforeAutospacing="0" w:after="0" w:afterAutospacing="0" w:line="400" w:lineRule="atLeast"/>
            </w:pPr>
            <w:r>
              <w:rPr>
                <w:rFonts w:hint="eastAsia"/>
              </w:rPr>
              <w:t>算法</w:t>
            </w:r>
          </w:p>
        </w:tc>
        <w:tc>
          <w:tcPr>
            <w:tcW w:w="1687" w:type="dxa"/>
            <w:tcBorders>
              <w:bottom w:val="single" w:sz="4" w:space="0" w:color="auto"/>
            </w:tcBorders>
            <w:tcPrChange w:id="229" w:author="admin" w:date="2023-05-18T21:42:00Z">
              <w:tcPr>
                <w:tcW w:w="1687" w:type="dxa"/>
                <w:tcBorders>
                  <w:bottom w:val="single" w:sz="4" w:space="0" w:color="auto"/>
                </w:tcBorders>
              </w:tcPr>
            </w:tcPrChange>
          </w:tcPr>
          <w:p w14:paraId="4DF2F845" w14:textId="089B76E1" w:rsidR="002D2551" w:rsidRDefault="007009EA" w:rsidP="005D578E">
            <w:pPr>
              <w:pStyle w:val="paragraph"/>
              <w:spacing w:before="0" w:beforeAutospacing="0" w:after="0" w:afterAutospacing="0" w:line="400" w:lineRule="atLeast"/>
            </w:pPr>
            <w:r>
              <w:rPr>
                <w:rFonts w:hint="eastAsia"/>
              </w:rPr>
              <w:t>模块度</w:t>
            </w:r>
          </w:p>
        </w:tc>
        <w:tc>
          <w:tcPr>
            <w:tcW w:w="1639" w:type="dxa"/>
            <w:tcBorders>
              <w:bottom w:val="single" w:sz="4" w:space="0" w:color="auto"/>
            </w:tcBorders>
            <w:tcPrChange w:id="230" w:author="admin" w:date="2023-05-18T21:42:00Z">
              <w:tcPr>
                <w:tcW w:w="1639" w:type="dxa"/>
                <w:tcBorders>
                  <w:bottom w:val="single" w:sz="4" w:space="0" w:color="auto"/>
                </w:tcBorders>
              </w:tcPr>
            </w:tcPrChange>
          </w:tcPr>
          <w:p w14:paraId="7D2B6094" w14:textId="77777777" w:rsidR="002D2551" w:rsidRDefault="002D2551" w:rsidP="005D578E">
            <w:pPr>
              <w:pStyle w:val="paragraph"/>
              <w:spacing w:before="0" w:beforeAutospacing="0" w:after="0" w:afterAutospacing="0" w:line="400" w:lineRule="atLeast"/>
            </w:pPr>
            <w:r>
              <w:rPr>
                <w:rFonts w:hint="eastAsia"/>
              </w:rPr>
              <w:t>N</w:t>
            </w:r>
            <w:r>
              <w:t>MI</w:t>
            </w:r>
          </w:p>
        </w:tc>
        <w:tc>
          <w:tcPr>
            <w:tcW w:w="1640" w:type="dxa"/>
            <w:tcBorders>
              <w:bottom w:val="single" w:sz="4" w:space="0" w:color="auto"/>
            </w:tcBorders>
            <w:tcPrChange w:id="231" w:author="admin" w:date="2023-05-18T21:42:00Z">
              <w:tcPr>
                <w:tcW w:w="1640" w:type="dxa"/>
                <w:tcBorders>
                  <w:bottom w:val="single" w:sz="4" w:space="0" w:color="auto"/>
                </w:tcBorders>
              </w:tcPr>
            </w:tcPrChange>
          </w:tcPr>
          <w:p w14:paraId="04251517" w14:textId="77777777" w:rsidR="002D2551" w:rsidRDefault="002D2551" w:rsidP="005D578E">
            <w:pPr>
              <w:pStyle w:val="paragraph"/>
              <w:spacing w:before="0" w:beforeAutospacing="0" w:after="0" w:afterAutospacing="0" w:line="400" w:lineRule="atLeast"/>
            </w:pPr>
            <w:r>
              <w:rPr>
                <w:rFonts w:hint="eastAsia"/>
              </w:rPr>
              <w:t>A</w:t>
            </w:r>
            <w:r>
              <w:t>RI</w:t>
            </w:r>
          </w:p>
        </w:tc>
        <w:tc>
          <w:tcPr>
            <w:tcW w:w="1896" w:type="dxa"/>
            <w:tcBorders>
              <w:bottom w:val="single" w:sz="4" w:space="0" w:color="auto"/>
            </w:tcBorders>
            <w:tcPrChange w:id="232" w:author="admin" w:date="2023-05-18T21:42:00Z">
              <w:tcPr>
                <w:tcW w:w="1896" w:type="dxa"/>
                <w:tcBorders>
                  <w:bottom w:val="single" w:sz="4" w:space="0" w:color="auto"/>
                </w:tcBorders>
              </w:tcPr>
            </w:tcPrChange>
          </w:tcPr>
          <w:p w14:paraId="1DA6C8A2" w14:textId="5D4B5306" w:rsidR="002D2551" w:rsidRDefault="007009EA" w:rsidP="005D578E">
            <w:pPr>
              <w:pStyle w:val="paragraph"/>
              <w:spacing w:before="0" w:beforeAutospacing="0" w:after="0" w:afterAutospacing="0" w:line="400" w:lineRule="atLeast"/>
            </w:pPr>
            <w:r>
              <w:rPr>
                <w:rFonts w:hint="eastAsia"/>
              </w:rPr>
              <w:t>社团数量</w:t>
            </w:r>
          </w:p>
        </w:tc>
      </w:tr>
      <w:tr w:rsidR="002D2551" w14:paraId="50F26E08" w14:textId="77777777" w:rsidTr="00A974FB">
        <w:trPr>
          <w:jc w:val="center"/>
        </w:trPr>
        <w:tc>
          <w:tcPr>
            <w:tcW w:w="1660" w:type="dxa"/>
            <w:tcBorders>
              <w:top w:val="single" w:sz="4" w:space="0" w:color="auto"/>
            </w:tcBorders>
            <w:tcPrChange w:id="233" w:author="admin" w:date="2023-05-18T21:42:00Z">
              <w:tcPr>
                <w:tcW w:w="1660" w:type="dxa"/>
                <w:tcBorders>
                  <w:top w:val="single" w:sz="4" w:space="0" w:color="auto"/>
                </w:tcBorders>
              </w:tcPr>
            </w:tcPrChange>
          </w:tcPr>
          <w:p w14:paraId="1716D87E" w14:textId="77777777" w:rsidR="002D2551" w:rsidRDefault="002D2551" w:rsidP="005D578E">
            <w:pPr>
              <w:pStyle w:val="paragraph"/>
              <w:spacing w:before="0" w:beforeAutospacing="0" w:after="0" w:afterAutospacing="0" w:line="400" w:lineRule="atLeast"/>
            </w:pPr>
            <w:r>
              <w:rPr>
                <w:rFonts w:hint="eastAsia"/>
              </w:rPr>
              <w:t>L</w:t>
            </w:r>
            <w:r>
              <w:t>PA</w:t>
            </w:r>
          </w:p>
        </w:tc>
        <w:tc>
          <w:tcPr>
            <w:tcW w:w="1687" w:type="dxa"/>
            <w:tcBorders>
              <w:top w:val="single" w:sz="4" w:space="0" w:color="auto"/>
            </w:tcBorders>
            <w:tcPrChange w:id="234" w:author="admin" w:date="2023-05-18T21:42:00Z">
              <w:tcPr>
                <w:tcW w:w="1687" w:type="dxa"/>
                <w:tcBorders>
                  <w:top w:val="single" w:sz="4" w:space="0" w:color="auto"/>
                </w:tcBorders>
              </w:tcPr>
            </w:tcPrChange>
          </w:tcPr>
          <w:p w14:paraId="627C0AA0" w14:textId="7CF32760" w:rsidR="002D2551" w:rsidRDefault="002D2551" w:rsidP="005D578E">
            <w:pPr>
              <w:pStyle w:val="paragraph"/>
              <w:spacing w:before="0" w:beforeAutospacing="0" w:after="0" w:afterAutospacing="0" w:line="400" w:lineRule="atLeast"/>
            </w:pPr>
            <w:r>
              <w:t>0.354179</w:t>
            </w:r>
          </w:p>
        </w:tc>
        <w:tc>
          <w:tcPr>
            <w:tcW w:w="1639" w:type="dxa"/>
            <w:tcBorders>
              <w:top w:val="single" w:sz="4" w:space="0" w:color="auto"/>
            </w:tcBorders>
            <w:tcPrChange w:id="235" w:author="admin" w:date="2023-05-18T21:42:00Z">
              <w:tcPr>
                <w:tcW w:w="1639" w:type="dxa"/>
                <w:tcBorders>
                  <w:top w:val="single" w:sz="4" w:space="0" w:color="auto"/>
                </w:tcBorders>
              </w:tcPr>
            </w:tcPrChange>
          </w:tcPr>
          <w:p w14:paraId="4BB08673" w14:textId="7465795A" w:rsidR="002D2551" w:rsidRDefault="002D2551" w:rsidP="005D578E">
            <w:pPr>
              <w:pStyle w:val="paragraph"/>
              <w:spacing w:before="0" w:beforeAutospacing="0" w:after="0" w:afterAutospacing="0" w:line="400" w:lineRule="atLeast"/>
            </w:pPr>
            <w:r>
              <w:t>0.308941</w:t>
            </w:r>
          </w:p>
        </w:tc>
        <w:tc>
          <w:tcPr>
            <w:tcW w:w="1640" w:type="dxa"/>
            <w:tcBorders>
              <w:top w:val="single" w:sz="4" w:space="0" w:color="auto"/>
            </w:tcBorders>
            <w:tcPrChange w:id="236" w:author="admin" w:date="2023-05-18T21:42:00Z">
              <w:tcPr>
                <w:tcW w:w="1640" w:type="dxa"/>
                <w:tcBorders>
                  <w:top w:val="single" w:sz="4" w:space="0" w:color="auto"/>
                </w:tcBorders>
              </w:tcPr>
            </w:tcPrChange>
          </w:tcPr>
          <w:p w14:paraId="4E22B9F3" w14:textId="31A08CEA" w:rsidR="002D2551" w:rsidRDefault="002D2551" w:rsidP="005D578E">
            <w:pPr>
              <w:pStyle w:val="paragraph"/>
              <w:spacing w:before="0" w:beforeAutospacing="0" w:after="0" w:afterAutospacing="0" w:line="400" w:lineRule="atLeast"/>
            </w:pPr>
            <w:r>
              <w:t>0.161885</w:t>
            </w:r>
          </w:p>
        </w:tc>
        <w:tc>
          <w:tcPr>
            <w:tcW w:w="1896" w:type="dxa"/>
            <w:tcBorders>
              <w:top w:val="single" w:sz="4" w:space="0" w:color="auto"/>
            </w:tcBorders>
            <w:tcPrChange w:id="237" w:author="admin" w:date="2023-05-18T21:42:00Z">
              <w:tcPr>
                <w:tcW w:w="1896" w:type="dxa"/>
                <w:tcBorders>
                  <w:top w:val="single" w:sz="4" w:space="0" w:color="auto"/>
                </w:tcBorders>
              </w:tcPr>
            </w:tcPrChange>
          </w:tcPr>
          <w:p w14:paraId="254486C1" w14:textId="35026FC1" w:rsidR="002D2551" w:rsidRDefault="002D2551" w:rsidP="005D578E">
            <w:pPr>
              <w:pStyle w:val="paragraph"/>
              <w:spacing w:before="0" w:beforeAutospacing="0" w:after="0" w:afterAutospacing="0" w:line="400" w:lineRule="atLeast"/>
            </w:pPr>
            <w:r>
              <w:rPr>
                <w:rFonts w:hint="eastAsia"/>
              </w:rPr>
              <w:t>3</w:t>
            </w:r>
            <w:r>
              <w:t>3</w:t>
            </w:r>
          </w:p>
        </w:tc>
      </w:tr>
      <w:tr w:rsidR="002D2551" w14:paraId="4AABEF47" w14:textId="77777777" w:rsidTr="00A974FB">
        <w:trPr>
          <w:jc w:val="center"/>
        </w:trPr>
        <w:tc>
          <w:tcPr>
            <w:tcW w:w="1660" w:type="dxa"/>
            <w:tcPrChange w:id="238" w:author="admin" w:date="2023-05-18T21:42:00Z">
              <w:tcPr>
                <w:tcW w:w="1660" w:type="dxa"/>
              </w:tcPr>
            </w:tcPrChange>
          </w:tcPr>
          <w:p w14:paraId="7F741387" w14:textId="6A9A6C64" w:rsidR="002D2551" w:rsidRDefault="00A6269E" w:rsidP="005D578E">
            <w:pPr>
              <w:pStyle w:val="paragraph"/>
              <w:spacing w:before="0" w:beforeAutospacing="0" w:after="0" w:afterAutospacing="0" w:line="400" w:lineRule="atLeast"/>
            </w:pPr>
            <w:r>
              <w:rPr>
                <w:rFonts w:hint="eastAsia"/>
              </w:rPr>
              <w:t>LPACL</w:t>
            </w:r>
          </w:p>
        </w:tc>
        <w:tc>
          <w:tcPr>
            <w:tcW w:w="1687" w:type="dxa"/>
            <w:tcPrChange w:id="239" w:author="admin" w:date="2023-05-18T21:42:00Z">
              <w:tcPr>
                <w:tcW w:w="1687" w:type="dxa"/>
              </w:tcPr>
            </w:tcPrChange>
          </w:tcPr>
          <w:p w14:paraId="231E0E17" w14:textId="34E8863F" w:rsidR="002D2551" w:rsidRDefault="002D2551" w:rsidP="005D578E">
            <w:pPr>
              <w:pStyle w:val="paragraph"/>
              <w:spacing w:before="0" w:beforeAutospacing="0" w:after="0" w:afterAutospacing="0" w:line="400" w:lineRule="atLeast"/>
            </w:pPr>
            <w:r>
              <w:t>0.461531</w:t>
            </w:r>
          </w:p>
        </w:tc>
        <w:tc>
          <w:tcPr>
            <w:tcW w:w="1639" w:type="dxa"/>
            <w:tcPrChange w:id="240" w:author="admin" w:date="2023-05-18T21:42:00Z">
              <w:tcPr>
                <w:tcW w:w="1639" w:type="dxa"/>
              </w:tcPr>
            </w:tcPrChange>
          </w:tcPr>
          <w:p w14:paraId="530F5F7F" w14:textId="438C4B16" w:rsidR="002D2551" w:rsidRDefault="002D2551" w:rsidP="005D578E">
            <w:pPr>
              <w:pStyle w:val="paragraph"/>
              <w:spacing w:before="0" w:beforeAutospacing="0" w:after="0" w:afterAutospacing="0" w:line="400" w:lineRule="atLeast"/>
            </w:pPr>
            <w:r>
              <w:t>0.516519</w:t>
            </w:r>
          </w:p>
        </w:tc>
        <w:tc>
          <w:tcPr>
            <w:tcW w:w="1640" w:type="dxa"/>
            <w:tcPrChange w:id="241" w:author="admin" w:date="2023-05-18T21:42:00Z">
              <w:tcPr>
                <w:tcW w:w="1640" w:type="dxa"/>
              </w:tcPr>
            </w:tcPrChange>
          </w:tcPr>
          <w:p w14:paraId="0FCF6E7F" w14:textId="185F8004" w:rsidR="002D2551" w:rsidRDefault="002D2551" w:rsidP="005D578E">
            <w:pPr>
              <w:pStyle w:val="paragraph"/>
              <w:spacing w:before="0" w:beforeAutospacing="0" w:after="0" w:afterAutospacing="0" w:line="400" w:lineRule="atLeast"/>
            </w:pPr>
            <w:r>
              <w:t>0.335072</w:t>
            </w:r>
          </w:p>
        </w:tc>
        <w:tc>
          <w:tcPr>
            <w:tcW w:w="1896" w:type="dxa"/>
            <w:tcPrChange w:id="242" w:author="admin" w:date="2023-05-18T21:42:00Z">
              <w:tcPr>
                <w:tcW w:w="1896" w:type="dxa"/>
              </w:tcPr>
            </w:tcPrChange>
          </w:tcPr>
          <w:p w14:paraId="23CEAC12" w14:textId="77777777" w:rsidR="002D2551" w:rsidRDefault="002D2551" w:rsidP="005D578E">
            <w:pPr>
              <w:pStyle w:val="paragraph"/>
              <w:spacing w:before="0" w:beforeAutospacing="0" w:after="0" w:afterAutospacing="0" w:line="400" w:lineRule="atLeast"/>
            </w:pPr>
            <w:r>
              <w:rPr>
                <w:rFonts w:hint="eastAsia"/>
              </w:rPr>
              <w:t>1</w:t>
            </w:r>
            <w:r>
              <w:t>0</w:t>
            </w:r>
          </w:p>
        </w:tc>
      </w:tr>
      <w:tr w:rsidR="002D2551" w14:paraId="53AC360D" w14:textId="77777777" w:rsidTr="00A974FB">
        <w:trPr>
          <w:jc w:val="center"/>
        </w:trPr>
        <w:tc>
          <w:tcPr>
            <w:tcW w:w="1660" w:type="dxa"/>
            <w:tcPrChange w:id="243" w:author="admin" w:date="2023-05-18T21:42:00Z">
              <w:tcPr>
                <w:tcW w:w="1660" w:type="dxa"/>
              </w:tcPr>
            </w:tcPrChange>
          </w:tcPr>
          <w:p w14:paraId="41074E3C" w14:textId="77777777" w:rsidR="002D2551" w:rsidRDefault="002D2551" w:rsidP="005D578E">
            <w:pPr>
              <w:pStyle w:val="paragraph"/>
              <w:spacing w:before="0" w:beforeAutospacing="0" w:after="0" w:afterAutospacing="0" w:line="400" w:lineRule="atLeast"/>
            </w:pPr>
            <w:r>
              <w:rPr>
                <w:rFonts w:hint="eastAsia"/>
              </w:rPr>
              <w:t>提升</w:t>
            </w:r>
          </w:p>
        </w:tc>
        <w:tc>
          <w:tcPr>
            <w:tcW w:w="1687" w:type="dxa"/>
            <w:tcPrChange w:id="244" w:author="admin" w:date="2023-05-18T21:42:00Z">
              <w:tcPr>
                <w:tcW w:w="1687" w:type="dxa"/>
              </w:tcPr>
            </w:tcPrChange>
          </w:tcPr>
          <w:p w14:paraId="50512CA9" w14:textId="742E72BF" w:rsidR="002D2551" w:rsidRDefault="008866BE" w:rsidP="005D578E">
            <w:pPr>
              <w:pStyle w:val="paragraph"/>
              <w:spacing w:before="0" w:beforeAutospacing="0" w:after="0" w:afterAutospacing="0" w:line="400" w:lineRule="atLeast"/>
            </w:pPr>
            <w:r>
              <w:rPr>
                <w:rFonts w:hint="eastAsia"/>
              </w:rPr>
              <w:t>3</w:t>
            </w:r>
            <w:r>
              <w:t>0.31</w:t>
            </w:r>
            <w:r>
              <w:rPr>
                <w:rFonts w:hint="eastAsia"/>
              </w:rPr>
              <w:t>%</w:t>
            </w:r>
          </w:p>
        </w:tc>
        <w:tc>
          <w:tcPr>
            <w:tcW w:w="1639" w:type="dxa"/>
            <w:tcPrChange w:id="245" w:author="admin" w:date="2023-05-18T21:42:00Z">
              <w:tcPr>
                <w:tcW w:w="1639" w:type="dxa"/>
              </w:tcPr>
            </w:tcPrChange>
          </w:tcPr>
          <w:p w14:paraId="552B3991" w14:textId="6D400D79" w:rsidR="002D2551" w:rsidRDefault="008866BE" w:rsidP="005D578E">
            <w:pPr>
              <w:pStyle w:val="paragraph"/>
              <w:spacing w:before="0" w:beforeAutospacing="0" w:after="0" w:afterAutospacing="0" w:line="400" w:lineRule="atLeast"/>
            </w:pPr>
            <w:r>
              <w:rPr>
                <w:rFonts w:hint="eastAsia"/>
              </w:rPr>
              <w:t>6</w:t>
            </w:r>
            <w:r>
              <w:t>7.18</w:t>
            </w:r>
            <w:r>
              <w:rPr>
                <w:rFonts w:hint="eastAsia"/>
              </w:rPr>
              <w:t>%</w:t>
            </w:r>
          </w:p>
        </w:tc>
        <w:tc>
          <w:tcPr>
            <w:tcW w:w="1640" w:type="dxa"/>
            <w:tcPrChange w:id="246" w:author="admin" w:date="2023-05-18T21:42:00Z">
              <w:tcPr>
                <w:tcW w:w="1640" w:type="dxa"/>
              </w:tcPr>
            </w:tcPrChange>
          </w:tcPr>
          <w:p w14:paraId="764C5846" w14:textId="5422DDD0" w:rsidR="002D2551" w:rsidRDefault="008866BE" w:rsidP="005D578E">
            <w:pPr>
              <w:pStyle w:val="paragraph"/>
              <w:spacing w:before="0" w:beforeAutospacing="0" w:after="0" w:afterAutospacing="0" w:line="400" w:lineRule="atLeast"/>
            </w:pPr>
            <w:r>
              <w:rPr>
                <w:rFonts w:hint="eastAsia"/>
              </w:rPr>
              <w:t>1</w:t>
            </w:r>
            <w:r>
              <w:t>06.98</w:t>
            </w:r>
            <w:r>
              <w:rPr>
                <w:rFonts w:hint="eastAsia"/>
              </w:rPr>
              <w:t>%</w:t>
            </w:r>
          </w:p>
        </w:tc>
        <w:tc>
          <w:tcPr>
            <w:tcW w:w="1896" w:type="dxa"/>
            <w:tcPrChange w:id="247" w:author="admin" w:date="2023-05-18T21:42:00Z">
              <w:tcPr>
                <w:tcW w:w="1896" w:type="dxa"/>
              </w:tcPr>
            </w:tcPrChange>
          </w:tcPr>
          <w:p w14:paraId="69E36525" w14:textId="541884FB" w:rsidR="002D2551" w:rsidRDefault="008866BE" w:rsidP="005D578E">
            <w:pPr>
              <w:pStyle w:val="paragraph"/>
              <w:spacing w:before="0" w:beforeAutospacing="0" w:after="0" w:afterAutospacing="0" w:line="400" w:lineRule="atLeast"/>
            </w:pPr>
            <w:r>
              <w:rPr>
                <w:rFonts w:hint="eastAsia"/>
              </w:rPr>
              <w:t>-</w:t>
            </w:r>
          </w:p>
        </w:tc>
      </w:tr>
    </w:tbl>
    <w:p w14:paraId="51436A4B" w14:textId="77777777" w:rsidR="002D2551" w:rsidRDefault="002D2551" w:rsidP="00BF71C5">
      <w:pPr>
        <w:pStyle w:val="12"/>
      </w:pPr>
    </w:p>
    <w:p w14:paraId="7E5E1199" w14:textId="0C97A41B" w:rsidR="00AF0515" w:rsidRDefault="00AF0515" w:rsidP="00BF71C5">
      <w:pPr>
        <w:pStyle w:val="12"/>
      </w:pPr>
      <w:r>
        <w:rPr>
          <w:rFonts w:hint="eastAsia"/>
        </w:rPr>
        <w:t>表</w:t>
      </w:r>
      <w:r w:rsidR="00DD35F4">
        <w:t>6</w:t>
      </w:r>
      <w:r w:rsidR="00990693">
        <w:t>.</w:t>
      </w:r>
      <w:r w:rsidR="00644D46">
        <w:t xml:space="preserve"> </w:t>
      </w:r>
      <w:r w:rsidR="00DD35F4">
        <w:t xml:space="preserve"> </w:t>
      </w:r>
      <w:r w:rsidRPr="00466192">
        <w:t>LPA</w:t>
      </w:r>
      <w:r w:rsidRPr="00466192">
        <w:t>和</w:t>
      </w:r>
      <w:r w:rsidR="00A6269E">
        <w:t>LPACL</w:t>
      </w:r>
      <w:r w:rsidRPr="00466192">
        <w:t>在数据集</w:t>
      </w:r>
      <w:r>
        <w:rPr>
          <w:rFonts w:hint="eastAsia"/>
        </w:rPr>
        <w:t>art_network2</w:t>
      </w:r>
      <w:r w:rsidRPr="00466192">
        <w:t>上的实验结果</w:t>
      </w:r>
    </w:p>
    <w:tbl>
      <w:tblPr>
        <w:tblStyle w:val="af3"/>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Change w:id="248" w:author="admin" w:date="2023-05-18T21:42:00Z">
          <w:tblPr>
            <w:tblStyle w:val="af3"/>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60"/>
        <w:gridCol w:w="1687"/>
        <w:gridCol w:w="1639"/>
        <w:gridCol w:w="1640"/>
        <w:gridCol w:w="1896"/>
        <w:tblGridChange w:id="249">
          <w:tblGrid>
            <w:gridCol w:w="1660"/>
            <w:gridCol w:w="1687"/>
            <w:gridCol w:w="1639"/>
            <w:gridCol w:w="1640"/>
            <w:gridCol w:w="1896"/>
          </w:tblGrid>
        </w:tblGridChange>
      </w:tblGrid>
      <w:tr w:rsidR="002D2551" w14:paraId="434D2DA3" w14:textId="77777777" w:rsidTr="00A974FB">
        <w:trPr>
          <w:jc w:val="center"/>
        </w:trPr>
        <w:tc>
          <w:tcPr>
            <w:tcW w:w="1660" w:type="dxa"/>
            <w:tcBorders>
              <w:bottom w:val="single" w:sz="4" w:space="0" w:color="auto"/>
            </w:tcBorders>
            <w:tcPrChange w:id="250" w:author="admin" w:date="2023-05-18T21:42:00Z">
              <w:tcPr>
                <w:tcW w:w="1660" w:type="dxa"/>
                <w:tcBorders>
                  <w:bottom w:val="single" w:sz="4" w:space="0" w:color="auto"/>
                </w:tcBorders>
              </w:tcPr>
            </w:tcPrChange>
          </w:tcPr>
          <w:p w14:paraId="3E57E735" w14:textId="65702592" w:rsidR="002D2551" w:rsidRDefault="007009EA" w:rsidP="005D578E">
            <w:pPr>
              <w:pStyle w:val="paragraph"/>
              <w:spacing w:before="0" w:beforeAutospacing="0" w:after="0" w:afterAutospacing="0" w:line="400" w:lineRule="atLeast"/>
            </w:pPr>
            <w:r>
              <w:rPr>
                <w:rFonts w:hint="eastAsia"/>
              </w:rPr>
              <w:t>算法</w:t>
            </w:r>
          </w:p>
        </w:tc>
        <w:tc>
          <w:tcPr>
            <w:tcW w:w="1687" w:type="dxa"/>
            <w:tcBorders>
              <w:bottom w:val="single" w:sz="4" w:space="0" w:color="auto"/>
            </w:tcBorders>
            <w:tcPrChange w:id="251" w:author="admin" w:date="2023-05-18T21:42:00Z">
              <w:tcPr>
                <w:tcW w:w="1687" w:type="dxa"/>
                <w:tcBorders>
                  <w:bottom w:val="single" w:sz="4" w:space="0" w:color="auto"/>
                </w:tcBorders>
              </w:tcPr>
            </w:tcPrChange>
          </w:tcPr>
          <w:p w14:paraId="4D4DA54F" w14:textId="77FDF919" w:rsidR="002D2551" w:rsidRDefault="007009EA" w:rsidP="005D578E">
            <w:pPr>
              <w:pStyle w:val="paragraph"/>
              <w:spacing w:before="0" w:beforeAutospacing="0" w:after="0" w:afterAutospacing="0" w:line="400" w:lineRule="atLeast"/>
            </w:pPr>
            <w:r>
              <w:rPr>
                <w:rFonts w:hint="eastAsia"/>
              </w:rPr>
              <w:t>模块度</w:t>
            </w:r>
          </w:p>
        </w:tc>
        <w:tc>
          <w:tcPr>
            <w:tcW w:w="1639" w:type="dxa"/>
            <w:tcBorders>
              <w:bottom w:val="single" w:sz="4" w:space="0" w:color="auto"/>
            </w:tcBorders>
            <w:tcPrChange w:id="252" w:author="admin" w:date="2023-05-18T21:42:00Z">
              <w:tcPr>
                <w:tcW w:w="1639" w:type="dxa"/>
                <w:tcBorders>
                  <w:bottom w:val="single" w:sz="4" w:space="0" w:color="auto"/>
                </w:tcBorders>
              </w:tcPr>
            </w:tcPrChange>
          </w:tcPr>
          <w:p w14:paraId="36CBA55C" w14:textId="77777777" w:rsidR="002D2551" w:rsidRDefault="002D2551" w:rsidP="005D578E">
            <w:pPr>
              <w:pStyle w:val="paragraph"/>
              <w:spacing w:before="0" w:beforeAutospacing="0" w:after="0" w:afterAutospacing="0" w:line="400" w:lineRule="atLeast"/>
            </w:pPr>
            <w:r>
              <w:rPr>
                <w:rFonts w:hint="eastAsia"/>
              </w:rPr>
              <w:t>N</w:t>
            </w:r>
            <w:r>
              <w:t>MI</w:t>
            </w:r>
          </w:p>
        </w:tc>
        <w:tc>
          <w:tcPr>
            <w:tcW w:w="1640" w:type="dxa"/>
            <w:tcBorders>
              <w:bottom w:val="single" w:sz="4" w:space="0" w:color="auto"/>
            </w:tcBorders>
            <w:tcPrChange w:id="253" w:author="admin" w:date="2023-05-18T21:42:00Z">
              <w:tcPr>
                <w:tcW w:w="1640" w:type="dxa"/>
                <w:tcBorders>
                  <w:bottom w:val="single" w:sz="4" w:space="0" w:color="auto"/>
                </w:tcBorders>
              </w:tcPr>
            </w:tcPrChange>
          </w:tcPr>
          <w:p w14:paraId="3D939636" w14:textId="77777777" w:rsidR="002D2551" w:rsidRDefault="002D2551" w:rsidP="005D578E">
            <w:pPr>
              <w:pStyle w:val="paragraph"/>
              <w:spacing w:before="0" w:beforeAutospacing="0" w:after="0" w:afterAutospacing="0" w:line="400" w:lineRule="atLeast"/>
            </w:pPr>
            <w:r>
              <w:rPr>
                <w:rFonts w:hint="eastAsia"/>
              </w:rPr>
              <w:t>A</w:t>
            </w:r>
            <w:r>
              <w:t>RI</w:t>
            </w:r>
          </w:p>
        </w:tc>
        <w:tc>
          <w:tcPr>
            <w:tcW w:w="1896" w:type="dxa"/>
            <w:tcBorders>
              <w:bottom w:val="single" w:sz="4" w:space="0" w:color="auto"/>
            </w:tcBorders>
            <w:tcPrChange w:id="254" w:author="admin" w:date="2023-05-18T21:42:00Z">
              <w:tcPr>
                <w:tcW w:w="1896" w:type="dxa"/>
                <w:tcBorders>
                  <w:bottom w:val="single" w:sz="4" w:space="0" w:color="auto"/>
                </w:tcBorders>
              </w:tcPr>
            </w:tcPrChange>
          </w:tcPr>
          <w:p w14:paraId="61F65CA6" w14:textId="6E9EEE28" w:rsidR="002D2551" w:rsidRDefault="007009EA" w:rsidP="005D578E">
            <w:pPr>
              <w:pStyle w:val="paragraph"/>
              <w:spacing w:before="0" w:beforeAutospacing="0" w:after="0" w:afterAutospacing="0" w:line="400" w:lineRule="atLeast"/>
            </w:pPr>
            <w:r>
              <w:rPr>
                <w:rFonts w:hint="eastAsia"/>
              </w:rPr>
              <w:t>社团数量</w:t>
            </w:r>
          </w:p>
        </w:tc>
      </w:tr>
      <w:tr w:rsidR="002D2551" w14:paraId="0D1EDDBE" w14:textId="77777777" w:rsidTr="00A974FB">
        <w:trPr>
          <w:jc w:val="center"/>
        </w:trPr>
        <w:tc>
          <w:tcPr>
            <w:tcW w:w="1660" w:type="dxa"/>
            <w:tcBorders>
              <w:top w:val="single" w:sz="4" w:space="0" w:color="auto"/>
            </w:tcBorders>
            <w:tcPrChange w:id="255" w:author="admin" w:date="2023-05-18T21:42:00Z">
              <w:tcPr>
                <w:tcW w:w="1660" w:type="dxa"/>
                <w:tcBorders>
                  <w:top w:val="single" w:sz="4" w:space="0" w:color="auto"/>
                </w:tcBorders>
              </w:tcPr>
            </w:tcPrChange>
          </w:tcPr>
          <w:p w14:paraId="02DC9E2F" w14:textId="77777777" w:rsidR="002D2551" w:rsidRDefault="002D2551" w:rsidP="005D578E">
            <w:pPr>
              <w:pStyle w:val="paragraph"/>
              <w:spacing w:before="0" w:beforeAutospacing="0" w:after="0" w:afterAutospacing="0" w:line="400" w:lineRule="atLeast"/>
            </w:pPr>
            <w:r>
              <w:rPr>
                <w:rFonts w:hint="eastAsia"/>
              </w:rPr>
              <w:t>L</w:t>
            </w:r>
            <w:r>
              <w:t>PA</w:t>
            </w:r>
          </w:p>
        </w:tc>
        <w:tc>
          <w:tcPr>
            <w:tcW w:w="1687" w:type="dxa"/>
            <w:tcBorders>
              <w:top w:val="single" w:sz="4" w:space="0" w:color="auto"/>
            </w:tcBorders>
            <w:tcPrChange w:id="256" w:author="admin" w:date="2023-05-18T21:42:00Z">
              <w:tcPr>
                <w:tcW w:w="1687" w:type="dxa"/>
                <w:tcBorders>
                  <w:top w:val="single" w:sz="4" w:space="0" w:color="auto"/>
                </w:tcBorders>
              </w:tcPr>
            </w:tcPrChange>
          </w:tcPr>
          <w:p w14:paraId="64AD2DFD" w14:textId="723CCF80" w:rsidR="002D2551" w:rsidRDefault="002D2551" w:rsidP="005D578E">
            <w:pPr>
              <w:pStyle w:val="paragraph"/>
              <w:spacing w:before="0" w:beforeAutospacing="0" w:after="0" w:afterAutospacing="0" w:line="400" w:lineRule="atLeast"/>
            </w:pPr>
            <w:r>
              <w:t>0.571978</w:t>
            </w:r>
          </w:p>
        </w:tc>
        <w:tc>
          <w:tcPr>
            <w:tcW w:w="1639" w:type="dxa"/>
            <w:tcBorders>
              <w:top w:val="single" w:sz="4" w:space="0" w:color="auto"/>
            </w:tcBorders>
            <w:tcPrChange w:id="257" w:author="admin" w:date="2023-05-18T21:42:00Z">
              <w:tcPr>
                <w:tcW w:w="1639" w:type="dxa"/>
                <w:tcBorders>
                  <w:top w:val="single" w:sz="4" w:space="0" w:color="auto"/>
                </w:tcBorders>
              </w:tcPr>
            </w:tcPrChange>
          </w:tcPr>
          <w:p w14:paraId="62CA369A" w14:textId="22D22C57" w:rsidR="002D2551" w:rsidRDefault="002D2551" w:rsidP="005D578E">
            <w:pPr>
              <w:pStyle w:val="paragraph"/>
              <w:spacing w:before="0" w:beforeAutospacing="0" w:after="0" w:afterAutospacing="0" w:line="400" w:lineRule="atLeast"/>
            </w:pPr>
            <w:r>
              <w:t>0.313742</w:t>
            </w:r>
          </w:p>
        </w:tc>
        <w:tc>
          <w:tcPr>
            <w:tcW w:w="1640" w:type="dxa"/>
            <w:tcBorders>
              <w:top w:val="single" w:sz="4" w:space="0" w:color="auto"/>
            </w:tcBorders>
            <w:tcPrChange w:id="258" w:author="admin" w:date="2023-05-18T21:42:00Z">
              <w:tcPr>
                <w:tcW w:w="1640" w:type="dxa"/>
                <w:tcBorders>
                  <w:top w:val="single" w:sz="4" w:space="0" w:color="auto"/>
                </w:tcBorders>
              </w:tcPr>
            </w:tcPrChange>
          </w:tcPr>
          <w:p w14:paraId="029D8DD0" w14:textId="6B0449BB" w:rsidR="002D2551" w:rsidRDefault="002D2551" w:rsidP="005D578E">
            <w:pPr>
              <w:pStyle w:val="paragraph"/>
              <w:spacing w:before="0" w:beforeAutospacing="0" w:after="0" w:afterAutospacing="0" w:line="400" w:lineRule="atLeast"/>
            </w:pPr>
            <w:r>
              <w:t>0.043335</w:t>
            </w:r>
          </w:p>
        </w:tc>
        <w:tc>
          <w:tcPr>
            <w:tcW w:w="1896" w:type="dxa"/>
            <w:tcBorders>
              <w:top w:val="single" w:sz="4" w:space="0" w:color="auto"/>
            </w:tcBorders>
            <w:tcPrChange w:id="259" w:author="admin" w:date="2023-05-18T21:42:00Z">
              <w:tcPr>
                <w:tcW w:w="1896" w:type="dxa"/>
                <w:tcBorders>
                  <w:top w:val="single" w:sz="4" w:space="0" w:color="auto"/>
                </w:tcBorders>
              </w:tcPr>
            </w:tcPrChange>
          </w:tcPr>
          <w:p w14:paraId="71560C32" w14:textId="4BA9F3FE" w:rsidR="002D2551" w:rsidRDefault="002D2551" w:rsidP="005D578E">
            <w:pPr>
              <w:pStyle w:val="paragraph"/>
              <w:spacing w:before="0" w:beforeAutospacing="0" w:after="0" w:afterAutospacing="0" w:line="400" w:lineRule="atLeast"/>
            </w:pPr>
            <w:r>
              <w:rPr>
                <w:rFonts w:hint="eastAsia"/>
              </w:rPr>
              <w:t>9</w:t>
            </w:r>
            <w:r>
              <w:t>0</w:t>
            </w:r>
          </w:p>
        </w:tc>
      </w:tr>
      <w:tr w:rsidR="002D2551" w14:paraId="245FA1F8" w14:textId="77777777" w:rsidTr="00A974FB">
        <w:trPr>
          <w:jc w:val="center"/>
        </w:trPr>
        <w:tc>
          <w:tcPr>
            <w:tcW w:w="1660" w:type="dxa"/>
            <w:tcPrChange w:id="260" w:author="admin" w:date="2023-05-18T21:42:00Z">
              <w:tcPr>
                <w:tcW w:w="1660" w:type="dxa"/>
              </w:tcPr>
            </w:tcPrChange>
          </w:tcPr>
          <w:p w14:paraId="742D8B13" w14:textId="646B4790" w:rsidR="002D2551" w:rsidRDefault="00A6269E" w:rsidP="005D578E">
            <w:pPr>
              <w:pStyle w:val="paragraph"/>
              <w:spacing w:before="0" w:beforeAutospacing="0" w:after="0" w:afterAutospacing="0" w:line="400" w:lineRule="atLeast"/>
            </w:pPr>
            <w:r>
              <w:rPr>
                <w:rFonts w:hint="eastAsia"/>
              </w:rPr>
              <w:t>LPACL</w:t>
            </w:r>
          </w:p>
        </w:tc>
        <w:tc>
          <w:tcPr>
            <w:tcW w:w="1687" w:type="dxa"/>
            <w:tcPrChange w:id="261" w:author="admin" w:date="2023-05-18T21:42:00Z">
              <w:tcPr>
                <w:tcW w:w="1687" w:type="dxa"/>
              </w:tcPr>
            </w:tcPrChange>
          </w:tcPr>
          <w:p w14:paraId="123D5BEE" w14:textId="225AAC21" w:rsidR="002D2551" w:rsidRDefault="002D2551" w:rsidP="005D578E">
            <w:pPr>
              <w:pStyle w:val="paragraph"/>
              <w:spacing w:before="0" w:beforeAutospacing="0" w:after="0" w:afterAutospacing="0" w:line="400" w:lineRule="atLeast"/>
            </w:pPr>
            <w:r>
              <w:t>0.633004</w:t>
            </w:r>
          </w:p>
        </w:tc>
        <w:tc>
          <w:tcPr>
            <w:tcW w:w="1639" w:type="dxa"/>
            <w:tcPrChange w:id="262" w:author="admin" w:date="2023-05-18T21:42:00Z">
              <w:tcPr>
                <w:tcW w:w="1639" w:type="dxa"/>
              </w:tcPr>
            </w:tcPrChange>
          </w:tcPr>
          <w:p w14:paraId="56FC6F09" w14:textId="736458D8" w:rsidR="002D2551" w:rsidRDefault="002D2551" w:rsidP="005D578E">
            <w:pPr>
              <w:pStyle w:val="paragraph"/>
              <w:spacing w:before="0" w:beforeAutospacing="0" w:after="0" w:afterAutospacing="0" w:line="400" w:lineRule="atLeast"/>
            </w:pPr>
            <w:r>
              <w:t>0.376326</w:t>
            </w:r>
          </w:p>
        </w:tc>
        <w:tc>
          <w:tcPr>
            <w:tcW w:w="1640" w:type="dxa"/>
            <w:tcPrChange w:id="263" w:author="admin" w:date="2023-05-18T21:42:00Z">
              <w:tcPr>
                <w:tcW w:w="1640" w:type="dxa"/>
              </w:tcPr>
            </w:tcPrChange>
          </w:tcPr>
          <w:p w14:paraId="2D3C813D" w14:textId="58F93EDE" w:rsidR="002D2551" w:rsidRDefault="002D2551" w:rsidP="005D578E">
            <w:pPr>
              <w:pStyle w:val="paragraph"/>
              <w:spacing w:before="0" w:beforeAutospacing="0" w:after="0" w:afterAutospacing="0" w:line="400" w:lineRule="atLeast"/>
            </w:pPr>
            <w:r>
              <w:t>0.077498</w:t>
            </w:r>
          </w:p>
        </w:tc>
        <w:tc>
          <w:tcPr>
            <w:tcW w:w="1896" w:type="dxa"/>
            <w:tcPrChange w:id="264" w:author="admin" w:date="2023-05-18T21:42:00Z">
              <w:tcPr>
                <w:tcW w:w="1896" w:type="dxa"/>
              </w:tcPr>
            </w:tcPrChange>
          </w:tcPr>
          <w:p w14:paraId="0536DA41" w14:textId="15FFB311" w:rsidR="002D2551" w:rsidRDefault="002D2551" w:rsidP="005D578E">
            <w:pPr>
              <w:pStyle w:val="paragraph"/>
              <w:spacing w:before="0" w:beforeAutospacing="0" w:after="0" w:afterAutospacing="0" w:line="400" w:lineRule="atLeast"/>
            </w:pPr>
            <w:r>
              <w:rPr>
                <w:rFonts w:hint="eastAsia"/>
              </w:rPr>
              <w:t>6</w:t>
            </w:r>
            <w:r>
              <w:t>0</w:t>
            </w:r>
          </w:p>
        </w:tc>
      </w:tr>
      <w:tr w:rsidR="002D2551" w14:paraId="46686340" w14:textId="77777777" w:rsidTr="00A974FB">
        <w:trPr>
          <w:jc w:val="center"/>
        </w:trPr>
        <w:tc>
          <w:tcPr>
            <w:tcW w:w="1660" w:type="dxa"/>
            <w:tcPrChange w:id="265" w:author="admin" w:date="2023-05-18T21:42:00Z">
              <w:tcPr>
                <w:tcW w:w="1660" w:type="dxa"/>
              </w:tcPr>
            </w:tcPrChange>
          </w:tcPr>
          <w:p w14:paraId="03D55CF9" w14:textId="77777777" w:rsidR="002D2551" w:rsidRDefault="002D2551" w:rsidP="005D578E">
            <w:pPr>
              <w:pStyle w:val="paragraph"/>
              <w:spacing w:before="0" w:beforeAutospacing="0" w:after="0" w:afterAutospacing="0" w:line="400" w:lineRule="atLeast"/>
            </w:pPr>
            <w:r>
              <w:rPr>
                <w:rFonts w:hint="eastAsia"/>
              </w:rPr>
              <w:t>提升</w:t>
            </w:r>
          </w:p>
        </w:tc>
        <w:tc>
          <w:tcPr>
            <w:tcW w:w="1687" w:type="dxa"/>
            <w:tcPrChange w:id="266" w:author="admin" w:date="2023-05-18T21:42:00Z">
              <w:tcPr>
                <w:tcW w:w="1687" w:type="dxa"/>
              </w:tcPr>
            </w:tcPrChange>
          </w:tcPr>
          <w:p w14:paraId="2B5C6093" w14:textId="6AC219F5" w:rsidR="002D2551" w:rsidRDefault="00883BD8" w:rsidP="005D578E">
            <w:pPr>
              <w:pStyle w:val="paragraph"/>
              <w:spacing w:before="0" w:beforeAutospacing="0" w:after="0" w:afterAutospacing="0" w:line="400" w:lineRule="atLeast"/>
            </w:pPr>
            <w:r>
              <w:rPr>
                <w:rFonts w:hint="eastAsia"/>
              </w:rPr>
              <w:t>1</w:t>
            </w:r>
            <w:r>
              <w:t>0.67</w:t>
            </w:r>
            <w:r>
              <w:rPr>
                <w:rFonts w:hint="eastAsia"/>
              </w:rPr>
              <w:t>%</w:t>
            </w:r>
          </w:p>
        </w:tc>
        <w:tc>
          <w:tcPr>
            <w:tcW w:w="1639" w:type="dxa"/>
            <w:tcPrChange w:id="267" w:author="admin" w:date="2023-05-18T21:42:00Z">
              <w:tcPr>
                <w:tcW w:w="1639" w:type="dxa"/>
              </w:tcPr>
            </w:tcPrChange>
          </w:tcPr>
          <w:p w14:paraId="11F1B003" w14:textId="6551715E" w:rsidR="002D2551" w:rsidRDefault="00883BD8" w:rsidP="005D578E">
            <w:pPr>
              <w:pStyle w:val="paragraph"/>
              <w:spacing w:before="0" w:beforeAutospacing="0" w:after="0" w:afterAutospacing="0" w:line="400" w:lineRule="atLeast"/>
            </w:pPr>
            <w:r>
              <w:rPr>
                <w:rFonts w:hint="eastAsia"/>
              </w:rPr>
              <w:t>1</w:t>
            </w:r>
            <w:r>
              <w:t>9.95</w:t>
            </w:r>
            <w:r>
              <w:rPr>
                <w:rFonts w:hint="eastAsia"/>
              </w:rPr>
              <w:t>%</w:t>
            </w:r>
          </w:p>
        </w:tc>
        <w:tc>
          <w:tcPr>
            <w:tcW w:w="1640" w:type="dxa"/>
            <w:tcPrChange w:id="268" w:author="admin" w:date="2023-05-18T21:42:00Z">
              <w:tcPr>
                <w:tcW w:w="1640" w:type="dxa"/>
              </w:tcPr>
            </w:tcPrChange>
          </w:tcPr>
          <w:p w14:paraId="7FFA16F0" w14:textId="680B3D83" w:rsidR="002D2551" w:rsidRDefault="00883BD8" w:rsidP="005D578E">
            <w:pPr>
              <w:pStyle w:val="paragraph"/>
              <w:spacing w:before="0" w:beforeAutospacing="0" w:after="0" w:afterAutospacing="0" w:line="400" w:lineRule="atLeast"/>
            </w:pPr>
            <w:r>
              <w:rPr>
                <w:rFonts w:hint="eastAsia"/>
              </w:rPr>
              <w:t>7</w:t>
            </w:r>
            <w:r>
              <w:t>8.83</w:t>
            </w:r>
            <w:r>
              <w:rPr>
                <w:rFonts w:hint="eastAsia"/>
              </w:rPr>
              <w:t>%</w:t>
            </w:r>
          </w:p>
        </w:tc>
        <w:tc>
          <w:tcPr>
            <w:tcW w:w="1896" w:type="dxa"/>
            <w:tcPrChange w:id="269" w:author="admin" w:date="2023-05-18T21:42:00Z">
              <w:tcPr>
                <w:tcW w:w="1896" w:type="dxa"/>
              </w:tcPr>
            </w:tcPrChange>
          </w:tcPr>
          <w:p w14:paraId="384EE9B4" w14:textId="6E881052" w:rsidR="002D2551" w:rsidRDefault="00883BD8" w:rsidP="005D578E">
            <w:pPr>
              <w:pStyle w:val="paragraph"/>
              <w:spacing w:before="0" w:beforeAutospacing="0" w:after="0" w:afterAutospacing="0" w:line="400" w:lineRule="atLeast"/>
            </w:pPr>
            <w:r>
              <w:rPr>
                <w:rFonts w:hint="eastAsia"/>
              </w:rPr>
              <w:t>-</w:t>
            </w:r>
          </w:p>
        </w:tc>
      </w:tr>
    </w:tbl>
    <w:p w14:paraId="20406278" w14:textId="77777777" w:rsidR="00990693" w:rsidRDefault="00990693" w:rsidP="009C3F99">
      <w:pPr>
        <w:ind w:firstLineChars="200" w:firstLine="480"/>
      </w:pPr>
    </w:p>
    <w:p w14:paraId="69978D61" w14:textId="307F572F" w:rsidR="002D2551" w:rsidRDefault="009C3F99" w:rsidP="009C3F99">
      <w:pPr>
        <w:ind w:firstLineChars="200" w:firstLine="480"/>
      </w:pPr>
      <w:r>
        <w:rPr>
          <w:rFonts w:hint="eastAsia"/>
        </w:rPr>
        <w:t>可以看出，在绝大多数情况下，</w:t>
      </w:r>
      <w:r w:rsidR="00A6269E">
        <w:rPr>
          <w:rFonts w:hint="eastAsia"/>
        </w:rPr>
        <w:t>LPACL</w:t>
      </w:r>
      <w:r>
        <w:rPr>
          <w:rFonts w:hint="eastAsia"/>
        </w:rPr>
        <w:t>在模块度，</w:t>
      </w:r>
      <w:r>
        <w:rPr>
          <w:rFonts w:hint="eastAsia"/>
        </w:rPr>
        <w:t>NMI</w:t>
      </w:r>
      <w:r>
        <w:rPr>
          <w:rFonts w:hint="eastAsia"/>
        </w:rPr>
        <w:t>和</w:t>
      </w:r>
      <w:r>
        <w:rPr>
          <w:rFonts w:hint="eastAsia"/>
        </w:rPr>
        <w:t>ARI</w:t>
      </w:r>
      <w:r>
        <w:rPr>
          <w:rFonts w:hint="eastAsia"/>
        </w:rPr>
        <w:t>三种社团划分评价指标上都表现出了不同程度的提高，且社团划分后形成的社团数量更少，由此可以证明</w:t>
      </w:r>
      <w:r w:rsidR="00A6269E">
        <w:rPr>
          <w:rFonts w:hint="eastAsia"/>
        </w:rPr>
        <w:t>LPACL</w:t>
      </w:r>
      <w:r>
        <w:rPr>
          <w:rFonts w:hint="eastAsia"/>
        </w:rPr>
        <w:t>在社团检测上的有效性，也证明了</w:t>
      </w:r>
      <w:r w:rsidR="00A6269E">
        <w:rPr>
          <w:rFonts w:hint="eastAsia"/>
        </w:rPr>
        <w:t>LPACL</w:t>
      </w:r>
      <w:r>
        <w:rPr>
          <w:rFonts w:hint="eastAsia"/>
        </w:rPr>
        <w:t>相较于经典的</w:t>
      </w:r>
      <w:r>
        <w:rPr>
          <w:rFonts w:hint="eastAsia"/>
        </w:rPr>
        <w:t>LPA</w:t>
      </w:r>
      <w:r>
        <w:rPr>
          <w:rFonts w:hint="eastAsia"/>
        </w:rPr>
        <w:t>算法有更加准确和稳定的结果。</w:t>
      </w:r>
    </w:p>
    <w:p w14:paraId="37BC3C8A" w14:textId="2B8F92FD" w:rsidR="00507B01" w:rsidRDefault="00507B01" w:rsidP="00AB7010">
      <w:pPr>
        <w:pStyle w:val="a3"/>
      </w:pPr>
      <w:bookmarkStart w:id="270" w:name="_Toc133422039"/>
      <w:r>
        <w:rPr>
          <w:rFonts w:hint="eastAsia"/>
        </w:rPr>
        <w:t>4.</w:t>
      </w:r>
      <w:r w:rsidR="007D3EC8">
        <w:t>4</w:t>
      </w:r>
      <w:r>
        <w:rPr>
          <w:rFonts w:hint="eastAsia"/>
        </w:rPr>
        <w:t xml:space="preserve"> </w:t>
      </w:r>
      <w:r>
        <w:rPr>
          <w:rFonts w:hint="eastAsia"/>
        </w:rPr>
        <w:t>本章小结</w:t>
      </w:r>
      <w:bookmarkEnd w:id="270"/>
    </w:p>
    <w:bookmarkEnd w:id="68"/>
    <w:bookmarkEnd w:id="121"/>
    <w:p w14:paraId="4B6B4C8E" w14:textId="54083D11" w:rsidR="00023628" w:rsidRDefault="007D3EC8" w:rsidP="00F33A61">
      <w:pPr>
        <w:wordWrap w:val="0"/>
        <w:ind w:firstLineChars="200" w:firstLine="480"/>
        <w:jc w:val="left"/>
        <w:sectPr w:rsidR="00023628" w:rsidSect="00C73279">
          <w:pgSz w:w="11906" w:h="16838"/>
          <w:pgMar w:top="1418" w:right="1134" w:bottom="1418" w:left="1418" w:header="851" w:footer="992" w:gutter="0"/>
          <w:cols w:space="425"/>
          <w:docGrid w:linePitch="312"/>
        </w:sectPr>
      </w:pPr>
      <w:r w:rsidRPr="00665BF4">
        <w:rPr>
          <w:rFonts w:hint="eastAsia"/>
        </w:rPr>
        <w:t>在本文中，介绍了一种基于库仑定律的改进的</w:t>
      </w:r>
      <w:r w:rsidRPr="00665BF4">
        <w:t>LPA</w:t>
      </w:r>
      <w:r w:rsidR="00A44A0A">
        <w:rPr>
          <w:rFonts w:hint="eastAsia"/>
        </w:rPr>
        <w:t>算法</w:t>
      </w:r>
      <w:r w:rsidR="00A44A0A">
        <w:t>LPA</w:t>
      </w:r>
      <w:r w:rsidRPr="00665BF4">
        <w:t>CL</w:t>
      </w:r>
      <w:r w:rsidRPr="00665BF4">
        <w:rPr>
          <w:rFonts w:hint="eastAsia"/>
        </w:rPr>
        <w:t>。首先，该算法计算库仑矩阵，并将节点按其受力的升序排列。在标签传播过程中，</w:t>
      </w:r>
      <w:r w:rsidR="00A6269E">
        <w:t>LPACL</w:t>
      </w:r>
      <w:r w:rsidRPr="00665BF4">
        <w:rPr>
          <w:rFonts w:hint="eastAsia"/>
        </w:rPr>
        <w:t>使用许多策略来避免原始</w:t>
      </w:r>
      <w:r w:rsidRPr="00665BF4">
        <w:t>LPA</w:t>
      </w:r>
      <w:r w:rsidRPr="00665BF4">
        <w:rPr>
          <w:rFonts w:hint="eastAsia"/>
        </w:rPr>
        <w:t>的随机选择，使结果更加稳定。</w:t>
      </w:r>
      <w:r w:rsidR="00023628">
        <w:rPr>
          <w:rFonts w:hint="eastAsia"/>
        </w:rPr>
        <w:t>为了证明</w:t>
      </w:r>
      <w:r w:rsidR="00A6269E">
        <w:rPr>
          <w:rFonts w:hint="eastAsia"/>
        </w:rPr>
        <w:t>LPACL</w:t>
      </w:r>
      <w:r w:rsidR="00023628">
        <w:rPr>
          <w:rFonts w:hint="eastAsia"/>
        </w:rPr>
        <w:t>相较于经典的</w:t>
      </w:r>
      <w:r w:rsidR="00023628">
        <w:rPr>
          <w:rFonts w:hint="eastAsia"/>
        </w:rPr>
        <w:t>LPA</w:t>
      </w:r>
      <w:r w:rsidR="00023628">
        <w:rPr>
          <w:rFonts w:hint="eastAsia"/>
        </w:rPr>
        <w:t>算法的社团划分结果更优秀且有更加准确稳定的结果，本章展示了两种方法在社团检测的三种评价指标：模块度，</w:t>
      </w:r>
      <w:r w:rsidR="00023628">
        <w:rPr>
          <w:rFonts w:hint="eastAsia"/>
        </w:rPr>
        <w:t>NMI</w:t>
      </w:r>
      <w:r w:rsidR="00023628">
        <w:rPr>
          <w:rFonts w:hint="eastAsia"/>
        </w:rPr>
        <w:t>，</w:t>
      </w:r>
      <w:r w:rsidR="00023628">
        <w:rPr>
          <w:rFonts w:hint="eastAsia"/>
        </w:rPr>
        <w:t>ARI</w:t>
      </w:r>
      <w:r w:rsidR="00023628">
        <w:rPr>
          <w:rFonts w:hint="eastAsia"/>
        </w:rPr>
        <w:t>在数据</w:t>
      </w:r>
      <w:proofErr w:type="gramStart"/>
      <w:r w:rsidR="00023628">
        <w:rPr>
          <w:rFonts w:hint="eastAsia"/>
        </w:rPr>
        <w:t>集真实</w:t>
      </w:r>
      <w:proofErr w:type="gramEnd"/>
      <w:r w:rsidR="00023628">
        <w:rPr>
          <w:rFonts w:hint="eastAsia"/>
        </w:rPr>
        <w:t>网络</w:t>
      </w:r>
      <w:proofErr w:type="spellStart"/>
      <w:r w:rsidR="00023628">
        <w:rPr>
          <w:rFonts w:hint="eastAsia"/>
        </w:rPr>
        <w:t>cora</w:t>
      </w:r>
      <w:proofErr w:type="spellEnd"/>
      <w:r w:rsidR="00023628">
        <w:rPr>
          <w:rFonts w:hint="eastAsia"/>
        </w:rPr>
        <w:t>和</w:t>
      </w:r>
      <w:proofErr w:type="spellStart"/>
      <w:r w:rsidR="00023628">
        <w:rPr>
          <w:rFonts w:hint="eastAsia"/>
        </w:rPr>
        <w:t>cornell</w:t>
      </w:r>
      <w:proofErr w:type="spellEnd"/>
      <w:r w:rsidR="00023628">
        <w:rPr>
          <w:rFonts w:hint="eastAsia"/>
        </w:rPr>
        <w:t>，人工网络</w:t>
      </w:r>
      <w:r w:rsidR="00023628">
        <w:rPr>
          <w:rFonts w:hint="eastAsia"/>
        </w:rPr>
        <w:t>art_network1</w:t>
      </w:r>
      <w:r w:rsidR="00023628">
        <w:rPr>
          <w:rFonts w:hint="eastAsia"/>
        </w:rPr>
        <w:t>和</w:t>
      </w:r>
      <w:r w:rsidR="00023628">
        <w:rPr>
          <w:rFonts w:hint="eastAsia"/>
        </w:rPr>
        <w:t>art_network2</w:t>
      </w:r>
      <w:r w:rsidR="00023628">
        <w:rPr>
          <w:rFonts w:hint="eastAsia"/>
        </w:rPr>
        <w:t>的具体实验结果，可以得出</w:t>
      </w:r>
      <w:r w:rsidR="005879EA" w:rsidRPr="00665BF4">
        <w:rPr>
          <w:rFonts w:hint="eastAsia"/>
        </w:rPr>
        <w:t>结论，</w:t>
      </w:r>
      <w:r w:rsidR="00A6269E">
        <w:t>LPACL</w:t>
      </w:r>
      <w:r w:rsidR="005879EA" w:rsidRPr="00665BF4">
        <w:rPr>
          <w:rFonts w:hint="eastAsia"/>
        </w:rPr>
        <w:t>更稳定，在获得更高的</w:t>
      </w:r>
      <w:r w:rsidR="005879EA">
        <w:rPr>
          <w:rFonts w:hint="eastAsia"/>
        </w:rPr>
        <w:t>模块度</w:t>
      </w:r>
      <w:r w:rsidR="005879EA" w:rsidRPr="00665BF4">
        <w:rPr>
          <w:rFonts w:hint="eastAsia"/>
        </w:rPr>
        <w:t>值</w:t>
      </w:r>
      <w:r w:rsidR="005879EA">
        <w:rPr>
          <w:rFonts w:hint="eastAsia"/>
        </w:rPr>
        <w:t>和</w:t>
      </w:r>
      <w:r w:rsidR="005879EA">
        <w:rPr>
          <w:rFonts w:hint="eastAsia"/>
        </w:rPr>
        <w:t>NMI</w:t>
      </w:r>
      <w:r w:rsidR="005879EA" w:rsidRPr="00665BF4">
        <w:rPr>
          <w:rFonts w:hint="eastAsia"/>
        </w:rPr>
        <w:t>方面也更准确。</w:t>
      </w:r>
      <w:r w:rsidR="005879EA">
        <w:rPr>
          <w:rFonts w:hint="eastAsia"/>
        </w:rPr>
        <w:t>考虑到大型网络会使库伦计算占用过多资源，本章讨论了深度系数</w:t>
      </w:r>
      <w:r w:rsidR="005879EA">
        <w:rPr>
          <w:rFonts w:hint="eastAsia"/>
        </w:rPr>
        <w:t>d</w:t>
      </w:r>
      <w:r w:rsidR="005879EA">
        <w:rPr>
          <w:rFonts w:hint="eastAsia"/>
        </w:rPr>
        <w:t>设置的必要性，并建议根据网络的大小和稀疏程度来调整</w:t>
      </w:r>
      <w:r w:rsidR="005879EA">
        <w:rPr>
          <w:rFonts w:hint="eastAsia"/>
        </w:rPr>
        <w:t>d</w:t>
      </w:r>
      <w:r w:rsidR="005879EA">
        <w:rPr>
          <w:rFonts w:hint="eastAsia"/>
        </w:rPr>
        <w:t>。</w:t>
      </w:r>
    </w:p>
    <w:p w14:paraId="6E64B5EE" w14:textId="77777777" w:rsidR="00507B01" w:rsidRPr="007544E6" w:rsidRDefault="00507B01" w:rsidP="007544E6">
      <w:pPr>
        <w:pStyle w:val="paragraph"/>
        <w:spacing w:before="480" w:beforeAutospacing="0" w:after="360" w:afterAutospacing="0"/>
        <w:jc w:val="center"/>
        <w:outlineLvl w:val="0"/>
        <w:rPr>
          <w:rFonts w:ascii="黑体" w:eastAsia="黑体" w:hAnsi="黑体"/>
          <w:b/>
          <w:bCs/>
          <w:color w:val="000000"/>
          <w:sz w:val="32"/>
          <w:szCs w:val="32"/>
        </w:rPr>
      </w:pPr>
      <w:bookmarkStart w:id="271" w:name="_Toc133422040"/>
      <w:r w:rsidRPr="007544E6">
        <w:rPr>
          <w:rFonts w:ascii="黑体" w:eastAsia="黑体" w:hAnsi="黑体" w:hint="eastAsia"/>
          <w:b/>
          <w:bCs/>
          <w:color w:val="000000"/>
          <w:sz w:val="32"/>
          <w:szCs w:val="32"/>
        </w:rPr>
        <w:lastRenderedPageBreak/>
        <w:t>第五章 总结与展望</w:t>
      </w:r>
      <w:bookmarkEnd w:id="271"/>
    </w:p>
    <w:p w14:paraId="28A45D34" w14:textId="77777777" w:rsidR="00507B01" w:rsidRPr="00DA13A3" w:rsidRDefault="00507B01" w:rsidP="005D578E">
      <w:pPr>
        <w:pStyle w:val="a3"/>
      </w:pPr>
      <w:bookmarkStart w:id="272" w:name="_Toc133422041"/>
      <w:r>
        <w:rPr>
          <w:rFonts w:hint="eastAsia"/>
        </w:rPr>
        <w:t xml:space="preserve">5.1 </w:t>
      </w:r>
      <w:r>
        <w:rPr>
          <w:rFonts w:hint="eastAsia"/>
        </w:rPr>
        <w:t>论文工作总结</w:t>
      </w:r>
      <w:bookmarkEnd w:id="272"/>
    </w:p>
    <w:p w14:paraId="4FEA4B7A" w14:textId="56FDB819" w:rsidR="00B15A13" w:rsidRDefault="00B15A13" w:rsidP="0018406F">
      <w:pPr>
        <w:ind w:firstLineChars="200" w:firstLine="480"/>
        <w:rPr>
          <w:szCs w:val="24"/>
        </w:rPr>
      </w:pPr>
      <w:bookmarkStart w:id="273" w:name="_Hlk133347255"/>
      <w:r>
        <w:rPr>
          <w:rFonts w:hint="eastAsia"/>
          <w:szCs w:val="24"/>
        </w:rPr>
        <w:t>社团</w:t>
      </w:r>
      <w:r w:rsidRPr="00B15A13">
        <w:rPr>
          <w:rFonts w:hint="eastAsia"/>
          <w:szCs w:val="24"/>
        </w:rPr>
        <w:t>检测是复杂网络分析的一个重要部分，其主要目的是对网络中密切相关的子集进行分类。这在现实生活中有着广泛的应用，例如在社会网络推荐系统、公共安全、嫌疑人追踪和城市规划中。</w:t>
      </w:r>
      <w:bookmarkEnd w:id="273"/>
      <w:r w:rsidRPr="00B15A13">
        <w:rPr>
          <w:rFonts w:hint="eastAsia"/>
          <w:szCs w:val="24"/>
        </w:rPr>
        <w:t>随着大数据时代数据量的增加，网络的规模也在快速增长</w:t>
      </w:r>
      <w:r w:rsidR="00B77582">
        <w:rPr>
          <w:rFonts w:hint="eastAsia"/>
          <w:szCs w:val="24"/>
        </w:rPr>
        <w:t>。</w:t>
      </w:r>
      <w:r w:rsidRPr="00B15A13">
        <w:rPr>
          <w:rFonts w:hint="eastAsia"/>
          <w:szCs w:val="24"/>
        </w:rPr>
        <w:t>因此，</w:t>
      </w:r>
      <w:r>
        <w:rPr>
          <w:rFonts w:hint="eastAsia"/>
          <w:szCs w:val="24"/>
        </w:rPr>
        <w:t>社团</w:t>
      </w:r>
      <w:r w:rsidRPr="00B15A13">
        <w:rPr>
          <w:rFonts w:hint="eastAsia"/>
          <w:szCs w:val="24"/>
        </w:rPr>
        <w:t>检测算法需要进行优化</w:t>
      </w:r>
      <w:r>
        <w:rPr>
          <w:rFonts w:hint="eastAsia"/>
          <w:szCs w:val="24"/>
        </w:rPr>
        <w:t>，</w:t>
      </w:r>
      <w:r w:rsidRPr="00B15A13">
        <w:rPr>
          <w:rFonts w:hint="eastAsia"/>
          <w:szCs w:val="24"/>
        </w:rPr>
        <w:t>以便在复杂的现实世界网络中获得稳定和准确的分类结果。因此，</w:t>
      </w:r>
      <w:bookmarkStart w:id="274" w:name="_Hlk133347301"/>
      <w:r w:rsidRPr="00B15A13">
        <w:rPr>
          <w:rFonts w:hint="eastAsia"/>
          <w:szCs w:val="24"/>
        </w:rPr>
        <w:t>本文主要研究基于标签传播的相关性检测算法的优化问题</w:t>
      </w:r>
      <w:r w:rsidR="00CE691C">
        <w:rPr>
          <w:rFonts w:hint="eastAsia"/>
          <w:szCs w:val="24"/>
        </w:rPr>
        <w:t>，主要工作如下</w:t>
      </w:r>
      <w:r w:rsidRPr="00B15A13">
        <w:rPr>
          <w:rFonts w:hint="eastAsia"/>
          <w:szCs w:val="24"/>
        </w:rPr>
        <w:t>：</w:t>
      </w:r>
      <w:bookmarkEnd w:id="274"/>
    </w:p>
    <w:p w14:paraId="7D955130" w14:textId="4CE05EE3" w:rsidR="00174350" w:rsidRPr="00A974FB" w:rsidRDefault="00CE691C" w:rsidP="0018406F">
      <w:pPr>
        <w:ind w:firstLineChars="200" w:firstLine="480"/>
        <w:rPr>
          <w:szCs w:val="24"/>
          <w:highlight w:val="yellow"/>
          <w:rPrChange w:id="275" w:author="admin" w:date="2023-05-18T21:42:00Z">
            <w:rPr>
              <w:szCs w:val="24"/>
            </w:rPr>
          </w:rPrChange>
        </w:rPr>
      </w:pPr>
      <w:r w:rsidRPr="00A974FB">
        <w:rPr>
          <w:rFonts w:hint="eastAsia"/>
          <w:szCs w:val="24"/>
          <w:highlight w:val="yellow"/>
          <w:rPrChange w:id="276" w:author="admin" w:date="2023-05-18T21:42:00Z">
            <w:rPr>
              <w:rFonts w:hint="eastAsia"/>
              <w:szCs w:val="24"/>
            </w:rPr>
          </w:rPrChange>
        </w:rPr>
        <w:t>1</w:t>
      </w:r>
      <w:r w:rsidRPr="00A974FB">
        <w:rPr>
          <w:szCs w:val="24"/>
          <w:highlight w:val="yellow"/>
          <w:rPrChange w:id="277" w:author="admin" w:date="2023-05-18T21:42:00Z">
            <w:rPr>
              <w:szCs w:val="24"/>
            </w:rPr>
          </w:rPrChange>
        </w:rPr>
        <w:t xml:space="preserve">. </w:t>
      </w:r>
      <w:r w:rsidRPr="00CD7EC7">
        <w:rPr>
          <w:rFonts w:hint="eastAsia"/>
          <w:szCs w:val="24"/>
          <w:highlight w:val="yellow"/>
          <w:u w:val="single"/>
          <w:rPrChange w:id="278" w:author="admin" w:date="2023-05-18T21:43:00Z">
            <w:rPr>
              <w:rFonts w:hint="eastAsia"/>
              <w:szCs w:val="24"/>
            </w:rPr>
          </w:rPrChange>
        </w:rPr>
        <w:t>设计算法</w:t>
      </w:r>
      <w:r w:rsidRPr="00A974FB">
        <w:rPr>
          <w:rFonts w:hint="eastAsia"/>
          <w:szCs w:val="24"/>
          <w:highlight w:val="yellow"/>
          <w:rPrChange w:id="279" w:author="admin" w:date="2023-05-18T21:42:00Z">
            <w:rPr>
              <w:rFonts w:hint="eastAsia"/>
              <w:szCs w:val="24"/>
            </w:rPr>
          </w:rPrChange>
        </w:rPr>
        <w:t>：</w:t>
      </w:r>
      <w:r w:rsidR="00174350" w:rsidRPr="00A974FB">
        <w:rPr>
          <w:rFonts w:hint="eastAsia"/>
          <w:szCs w:val="24"/>
          <w:highlight w:val="yellow"/>
          <w:rPrChange w:id="280" w:author="admin" w:date="2023-05-18T21:42:00Z">
            <w:rPr>
              <w:rFonts w:hint="eastAsia"/>
              <w:szCs w:val="24"/>
            </w:rPr>
          </w:rPrChange>
        </w:rPr>
        <w:t>考虑到标签传播算法（</w:t>
      </w:r>
      <w:r w:rsidR="00174350" w:rsidRPr="00A974FB">
        <w:rPr>
          <w:rFonts w:hint="eastAsia"/>
          <w:szCs w:val="24"/>
          <w:highlight w:val="yellow"/>
          <w:rPrChange w:id="281" w:author="admin" w:date="2023-05-18T21:42:00Z">
            <w:rPr>
              <w:rFonts w:hint="eastAsia"/>
              <w:szCs w:val="24"/>
            </w:rPr>
          </w:rPrChange>
        </w:rPr>
        <w:t>LPA</w:t>
      </w:r>
      <w:r w:rsidR="00174350" w:rsidRPr="00A974FB">
        <w:rPr>
          <w:rFonts w:hint="eastAsia"/>
          <w:szCs w:val="24"/>
          <w:highlight w:val="yellow"/>
          <w:rPrChange w:id="282" w:author="admin" w:date="2023-05-18T21:42:00Z">
            <w:rPr>
              <w:rFonts w:hint="eastAsia"/>
              <w:szCs w:val="24"/>
            </w:rPr>
          </w:rPrChange>
        </w:rPr>
        <w:t>）迭代中用于检测社团的随机选择可能会损害算法的稳定性。此外，由于</w:t>
      </w:r>
      <w:r w:rsidR="00174350" w:rsidRPr="00A974FB">
        <w:rPr>
          <w:rFonts w:hint="eastAsia"/>
          <w:szCs w:val="24"/>
          <w:highlight w:val="yellow"/>
          <w:rPrChange w:id="283" w:author="admin" w:date="2023-05-18T21:42:00Z">
            <w:rPr>
              <w:rFonts w:hint="eastAsia"/>
              <w:szCs w:val="24"/>
            </w:rPr>
          </w:rPrChange>
        </w:rPr>
        <w:t>LPA</w:t>
      </w:r>
      <w:r w:rsidR="00174350" w:rsidRPr="00A974FB">
        <w:rPr>
          <w:rFonts w:hint="eastAsia"/>
          <w:szCs w:val="24"/>
          <w:highlight w:val="yellow"/>
          <w:rPrChange w:id="284" w:author="admin" w:date="2023-05-18T21:42:00Z">
            <w:rPr>
              <w:rFonts w:hint="eastAsia"/>
              <w:szCs w:val="24"/>
            </w:rPr>
          </w:rPrChange>
        </w:rPr>
        <w:t>只使用单跳邻域信息，网络的整体拓扑结构所提供的重要信息就会丢失</w:t>
      </w:r>
      <w:r w:rsidR="00B77582" w:rsidRPr="00A974FB">
        <w:rPr>
          <w:rFonts w:hint="eastAsia"/>
          <w:szCs w:val="24"/>
          <w:highlight w:val="yellow"/>
          <w:rPrChange w:id="285" w:author="admin" w:date="2023-05-18T21:42:00Z">
            <w:rPr>
              <w:rFonts w:hint="eastAsia"/>
              <w:szCs w:val="24"/>
            </w:rPr>
          </w:rPrChange>
        </w:rPr>
        <w:t>。</w:t>
      </w:r>
      <w:r w:rsidR="00174350" w:rsidRPr="00A974FB">
        <w:rPr>
          <w:rFonts w:hint="eastAsia"/>
          <w:szCs w:val="24"/>
          <w:highlight w:val="yellow"/>
          <w:rPrChange w:id="286" w:author="admin" w:date="2023-05-18T21:42:00Z">
            <w:rPr>
              <w:rFonts w:hint="eastAsia"/>
              <w:szCs w:val="24"/>
            </w:rPr>
          </w:rPrChange>
        </w:rPr>
        <w:t>这些缺点无助于算法的稳定性和准确性。本文设计了</w:t>
      </w:r>
      <w:r w:rsidR="00A6269E" w:rsidRPr="00A974FB">
        <w:rPr>
          <w:rFonts w:hint="eastAsia"/>
          <w:szCs w:val="24"/>
          <w:highlight w:val="yellow"/>
          <w:rPrChange w:id="287" w:author="admin" w:date="2023-05-18T21:42:00Z">
            <w:rPr>
              <w:rFonts w:hint="eastAsia"/>
              <w:szCs w:val="24"/>
            </w:rPr>
          </w:rPrChange>
        </w:rPr>
        <w:t>LPACL</w:t>
      </w:r>
      <w:r w:rsidR="00174350" w:rsidRPr="00A974FB">
        <w:rPr>
          <w:rFonts w:hint="eastAsia"/>
          <w:szCs w:val="24"/>
          <w:highlight w:val="yellow"/>
          <w:rPrChange w:id="288" w:author="admin" w:date="2023-05-18T21:42:00Z">
            <w:rPr>
              <w:rFonts w:hint="eastAsia"/>
              <w:szCs w:val="24"/>
            </w:rPr>
          </w:rPrChange>
        </w:rPr>
        <w:t>算法，通过类比库仑定律描述的电子间作用力来避免</w:t>
      </w:r>
      <w:r w:rsidR="00174350" w:rsidRPr="00A974FB">
        <w:rPr>
          <w:rFonts w:hint="eastAsia"/>
          <w:szCs w:val="24"/>
          <w:highlight w:val="yellow"/>
          <w:rPrChange w:id="289" w:author="admin" w:date="2023-05-18T21:42:00Z">
            <w:rPr>
              <w:rFonts w:hint="eastAsia"/>
              <w:szCs w:val="24"/>
            </w:rPr>
          </w:rPrChange>
        </w:rPr>
        <w:t>LPA</w:t>
      </w:r>
      <w:r w:rsidR="00174350" w:rsidRPr="00A974FB">
        <w:rPr>
          <w:rFonts w:hint="eastAsia"/>
          <w:szCs w:val="24"/>
          <w:highlight w:val="yellow"/>
          <w:rPrChange w:id="290" w:author="admin" w:date="2023-05-18T21:42:00Z">
            <w:rPr>
              <w:rFonts w:hint="eastAsia"/>
              <w:szCs w:val="24"/>
            </w:rPr>
          </w:rPrChange>
        </w:rPr>
        <w:t>算法的上述缺点。具体设计如下：网络中节点的度数被认为是电子的电荷，节点之间的距离类似于电子之间的距离，根据库仑定律计算任意两个节点之间的吸引力，得到节点的吸引矩阵，两个节点之间的吸引力与两个节点之间的距离的平方成反比，这就是测地线的吸引力</w:t>
      </w:r>
      <w:r w:rsidR="00174350" w:rsidRPr="00A974FB">
        <w:rPr>
          <w:rFonts w:hint="eastAsia"/>
          <w:szCs w:val="24"/>
          <w:highlight w:val="yellow"/>
          <w:rPrChange w:id="291" w:author="admin" w:date="2023-05-18T21:42:00Z">
            <w:rPr>
              <w:rFonts w:hint="eastAsia"/>
              <w:szCs w:val="24"/>
            </w:rPr>
          </w:rPrChange>
        </w:rPr>
        <w:t xml:space="preserve"> </w:t>
      </w:r>
      <w:r w:rsidR="00174350" w:rsidRPr="00A974FB">
        <w:rPr>
          <w:rFonts w:hint="eastAsia"/>
          <w:szCs w:val="24"/>
          <w:highlight w:val="yellow"/>
          <w:rPrChange w:id="292" w:author="admin" w:date="2023-05-18T21:42:00Z">
            <w:rPr>
              <w:rFonts w:hint="eastAsia"/>
              <w:szCs w:val="24"/>
            </w:rPr>
          </w:rPrChange>
        </w:rPr>
        <w:t>因此，两个节点之间的距离越小，吸引力就越大，力与节点频率成正比。</w:t>
      </w:r>
    </w:p>
    <w:p w14:paraId="5043C8B0" w14:textId="16D91106" w:rsidR="00174350" w:rsidRPr="00A974FB" w:rsidRDefault="00CE691C" w:rsidP="0018406F">
      <w:pPr>
        <w:ind w:firstLineChars="200" w:firstLine="480"/>
        <w:rPr>
          <w:highlight w:val="yellow"/>
          <w:rPrChange w:id="293" w:author="admin" w:date="2023-05-18T21:42:00Z">
            <w:rPr/>
          </w:rPrChange>
        </w:rPr>
      </w:pPr>
      <w:r w:rsidRPr="00A974FB">
        <w:rPr>
          <w:rFonts w:hint="eastAsia"/>
          <w:highlight w:val="yellow"/>
          <w:rPrChange w:id="294" w:author="admin" w:date="2023-05-18T21:42:00Z">
            <w:rPr>
              <w:rFonts w:hint="eastAsia"/>
            </w:rPr>
          </w:rPrChange>
        </w:rPr>
        <w:t>2</w:t>
      </w:r>
      <w:r w:rsidRPr="00A974FB">
        <w:rPr>
          <w:highlight w:val="yellow"/>
          <w:rPrChange w:id="295" w:author="admin" w:date="2023-05-18T21:42:00Z">
            <w:rPr/>
          </w:rPrChange>
        </w:rPr>
        <w:t xml:space="preserve">. </w:t>
      </w:r>
      <w:r w:rsidRPr="00CD7EC7">
        <w:rPr>
          <w:rFonts w:hint="eastAsia"/>
          <w:highlight w:val="yellow"/>
          <w:u w:val="single"/>
          <w:rPrChange w:id="296" w:author="admin" w:date="2023-05-18T21:43:00Z">
            <w:rPr>
              <w:rFonts w:hint="eastAsia"/>
            </w:rPr>
          </w:rPrChange>
        </w:rPr>
        <w:t>引入深度系数</w:t>
      </w:r>
      <w:r w:rsidRPr="00CD7EC7">
        <w:rPr>
          <w:rFonts w:hint="eastAsia"/>
          <w:highlight w:val="yellow"/>
          <w:u w:val="single"/>
          <w:rPrChange w:id="297" w:author="admin" w:date="2023-05-18T21:43:00Z">
            <w:rPr>
              <w:rFonts w:hint="eastAsia"/>
            </w:rPr>
          </w:rPrChange>
        </w:rPr>
        <w:t>d</w:t>
      </w:r>
      <w:r w:rsidRPr="00A974FB">
        <w:rPr>
          <w:rFonts w:hint="eastAsia"/>
          <w:highlight w:val="yellow"/>
          <w:rPrChange w:id="298" w:author="admin" w:date="2023-05-18T21:42:00Z">
            <w:rPr>
              <w:rFonts w:hint="eastAsia"/>
            </w:rPr>
          </w:rPrChange>
        </w:rPr>
        <w:t>：</w:t>
      </w:r>
      <w:r w:rsidR="00174350" w:rsidRPr="00A974FB">
        <w:rPr>
          <w:rFonts w:hint="eastAsia"/>
          <w:highlight w:val="yellow"/>
          <w:rPrChange w:id="299" w:author="admin" w:date="2023-05-18T21:42:00Z">
            <w:rPr>
              <w:rFonts w:hint="eastAsia"/>
            </w:rPr>
          </w:rPrChange>
        </w:rPr>
        <w:t>由于所考虑的大型复杂真实网络的规模，本文提出的</w:t>
      </w:r>
      <w:r w:rsidR="00A6269E" w:rsidRPr="00A974FB">
        <w:rPr>
          <w:rFonts w:hint="eastAsia"/>
          <w:highlight w:val="yellow"/>
          <w:rPrChange w:id="300" w:author="admin" w:date="2023-05-18T21:42:00Z">
            <w:rPr>
              <w:rFonts w:hint="eastAsia"/>
            </w:rPr>
          </w:rPrChange>
        </w:rPr>
        <w:t>LPACL</w:t>
      </w:r>
      <w:r w:rsidR="00174350" w:rsidRPr="00A974FB">
        <w:rPr>
          <w:rFonts w:hint="eastAsia"/>
          <w:highlight w:val="yellow"/>
          <w:rPrChange w:id="301" w:author="admin" w:date="2023-05-18T21:42:00Z">
            <w:rPr>
              <w:rFonts w:hint="eastAsia"/>
            </w:rPr>
          </w:rPrChange>
        </w:rPr>
        <w:t>算法对每对节点之间的力量进行量化，以获得相似性矩阵，这是一个操作密集的过程，对于计算库伦矩阵来说，资源消耗太大。为此，引入了一个深度参数</w:t>
      </w:r>
      <w:r w:rsidR="00174350" w:rsidRPr="00A974FB">
        <w:rPr>
          <w:rFonts w:hint="eastAsia"/>
          <w:highlight w:val="yellow"/>
          <w:rPrChange w:id="302" w:author="admin" w:date="2023-05-18T21:42:00Z">
            <w:rPr>
              <w:rFonts w:hint="eastAsia"/>
            </w:rPr>
          </w:rPrChange>
        </w:rPr>
        <w:t>d</w:t>
      </w:r>
      <w:r w:rsidR="00174350" w:rsidRPr="00A974FB">
        <w:rPr>
          <w:rFonts w:hint="eastAsia"/>
          <w:highlight w:val="yellow"/>
          <w:rPrChange w:id="303" w:author="admin" w:date="2023-05-18T21:42:00Z">
            <w:rPr>
              <w:rFonts w:hint="eastAsia"/>
            </w:rPr>
          </w:rPrChange>
        </w:rPr>
        <w:t>来约束相似性，计算和设置与该参数相同距离的节点，以最大限度地降低大型网络的时间复杂度，因为当</w:t>
      </w:r>
      <w:r w:rsidR="00174350" w:rsidRPr="00A974FB">
        <w:rPr>
          <w:rFonts w:hint="eastAsia"/>
          <w:highlight w:val="yellow"/>
          <w:rPrChange w:id="304" w:author="admin" w:date="2023-05-18T21:42:00Z">
            <w:rPr>
              <w:rFonts w:hint="eastAsia"/>
            </w:rPr>
          </w:rPrChange>
        </w:rPr>
        <w:t>d</w:t>
      </w:r>
      <w:r w:rsidR="00174350" w:rsidRPr="00A974FB">
        <w:rPr>
          <w:rFonts w:hint="eastAsia"/>
          <w:highlight w:val="yellow"/>
          <w:rPrChange w:id="305" w:author="admin" w:date="2023-05-18T21:42:00Z">
            <w:rPr>
              <w:rFonts w:hint="eastAsia"/>
            </w:rPr>
          </w:rPrChange>
        </w:rPr>
        <w:t>等于图的直径时，最远的邻居对计算节点的重要性影响不大、</w:t>
      </w:r>
      <w:r w:rsidR="00174350" w:rsidRPr="00A974FB">
        <w:rPr>
          <w:rFonts w:hint="eastAsia"/>
          <w:highlight w:val="yellow"/>
          <w:rPrChange w:id="306" w:author="admin" w:date="2023-05-18T21:42:00Z">
            <w:rPr>
              <w:rFonts w:hint="eastAsia"/>
            </w:rPr>
          </w:rPrChange>
        </w:rPr>
        <w:t xml:space="preserve"> </w:t>
      </w:r>
      <w:r w:rsidR="00174350" w:rsidRPr="00A974FB">
        <w:rPr>
          <w:rFonts w:hint="eastAsia"/>
          <w:highlight w:val="yellow"/>
          <w:rPrChange w:id="307" w:author="admin" w:date="2023-05-18T21:42:00Z">
            <w:rPr>
              <w:rFonts w:hint="eastAsia"/>
            </w:rPr>
          </w:rPrChange>
        </w:rPr>
        <w:t>得到一个有序的节点集，社区检测结果也很稳定</w:t>
      </w:r>
      <w:r w:rsidR="00B77582" w:rsidRPr="00A974FB">
        <w:rPr>
          <w:rFonts w:hint="eastAsia"/>
          <w:highlight w:val="yellow"/>
          <w:rPrChange w:id="308" w:author="admin" w:date="2023-05-18T21:42:00Z">
            <w:rPr>
              <w:rFonts w:hint="eastAsia"/>
            </w:rPr>
          </w:rPrChange>
        </w:rPr>
        <w:t>。</w:t>
      </w:r>
      <w:r w:rsidR="00174350" w:rsidRPr="00A974FB">
        <w:rPr>
          <w:rFonts w:hint="eastAsia"/>
          <w:highlight w:val="yellow"/>
          <w:rPrChange w:id="309" w:author="admin" w:date="2023-05-18T21:42:00Z">
            <w:rPr>
              <w:rFonts w:hint="eastAsia"/>
            </w:rPr>
          </w:rPrChange>
        </w:rPr>
        <w:t>建议根据网络的大小和稀疏程度调整</w:t>
      </w:r>
      <w:r w:rsidR="00174350" w:rsidRPr="00A974FB">
        <w:rPr>
          <w:rFonts w:hint="eastAsia"/>
          <w:highlight w:val="yellow"/>
          <w:rPrChange w:id="310" w:author="admin" w:date="2023-05-18T21:42:00Z">
            <w:rPr>
              <w:rFonts w:hint="eastAsia"/>
            </w:rPr>
          </w:rPrChange>
        </w:rPr>
        <w:t>d</w:t>
      </w:r>
      <w:r w:rsidR="00174350" w:rsidRPr="00A974FB">
        <w:rPr>
          <w:rFonts w:hint="eastAsia"/>
          <w:highlight w:val="yellow"/>
          <w:rPrChange w:id="311" w:author="admin" w:date="2023-05-18T21:42:00Z">
            <w:rPr>
              <w:rFonts w:hint="eastAsia"/>
            </w:rPr>
          </w:rPrChange>
        </w:rPr>
        <w:t>。</w:t>
      </w:r>
    </w:p>
    <w:p w14:paraId="12995D0B" w14:textId="3218534D" w:rsidR="00033855" w:rsidRPr="00033855" w:rsidRDefault="00CE691C" w:rsidP="0018406F">
      <w:pPr>
        <w:ind w:firstLineChars="200" w:firstLine="480"/>
      </w:pPr>
      <w:r w:rsidRPr="00A974FB">
        <w:rPr>
          <w:rFonts w:hint="eastAsia"/>
          <w:highlight w:val="yellow"/>
          <w:rPrChange w:id="312" w:author="admin" w:date="2023-05-18T21:42:00Z">
            <w:rPr>
              <w:rFonts w:hint="eastAsia"/>
            </w:rPr>
          </w:rPrChange>
        </w:rPr>
        <w:t>3</w:t>
      </w:r>
      <w:r w:rsidRPr="00A974FB">
        <w:rPr>
          <w:highlight w:val="yellow"/>
          <w:rPrChange w:id="313" w:author="admin" w:date="2023-05-18T21:42:00Z">
            <w:rPr/>
          </w:rPrChange>
        </w:rPr>
        <w:t xml:space="preserve">. </w:t>
      </w:r>
      <w:bookmarkStart w:id="314" w:name="OLE_LINK1"/>
      <w:r w:rsidRPr="00CD7EC7">
        <w:rPr>
          <w:rFonts w:hint="eastAsia"/>
          <w:strike/>
          <w:highlight w:val="yellow"/>
          <w:rPrChange w:id="315" w:author="admin" w:date="2023-05-18T21:43:00Z">
            <w:rPr>
              <w:rFonts w:hint="eastAsia"/>
            </w:rPr>
          </w:rPrChange>
        </w:rPr>
        <w:t>实验并得出结论</w:t>
      </w:r>
      <w:r w:rsidRPr="00A974FB">
        <w:rPr>
          <w:rFonts w:hint="eastAsia"/>
          <w:highlight w:val="yellow"/>
          <w:rPrChange w:id="316" w:author="admin" w:date="2023-05-18T21:42:00Z">
            <w:rPr>
              <w:rFonts w:hint="eastAsia"/>
            </w:rPr>
          </w:rPrChange>
        </w:rPr>
        <w:t>：</w:t>
      </w:r>
      <w:r w:rsidR="00033855" w:rsidRPr="00A974FB">
        <w:rPr>
          <w:rFonts w:hint="eastAsia"/>
          <w:highlight w:val="yellow"/>
          <w:rPrChange w:id="317" w:author="admin" w:date="2023-05-18T21:42:00Z">
            <w:rPr>
              <w:rFonts w:hint="eastAsia"/>
            </w:rPr>
          </w:rPrChange>
        </w:rPr>
        <w:t>本章展示了两种方法在社团检测的三种评价指标：模块度，</w:t>
      </w:r>
      <w:r w:rsidR="00033855" w:rsidRPr="00A974FB">
        <w:rPr>
          <w:rFonts w:hint="eastAsia"/>
          <w:highlight w:val="yellow"/>
          <w:rPrChange w:id="318" w:author="admin" w:date="2023-05-18T21:42:00Z">
            <w:rPr>
              <w:rFonts w:hint="eastAsia"/>
            </w:rPr>
          </w:rPrChange>
        </w:rPr>
        <w:t>NMI</w:t>
      </w:r>
      <w:r w:rsidR="00033855" w:rsidRPr="00A974FB">
        <w:rPr>
          <w:rFonts w:hint="eastAsia"/>
          <w:highlight w:val="yellow"/>
          <w:rPrChange w:id="319" w:author="admin" w:date="2023-05-18T21:42:00Z">
            <w:rPr>
              <w:rFonts w:hint="eastAsia"/>
            </w:rPr>
          </w:rPrChange>
        </w:rPr>
        <w:t>，</w:t>
      </w:r>
      <w:r w:rsidR="00033855" w:rsidRPr="00A974FB">
        <w:rPr>
          <w:rFonts w:hint="eastAsia"/>
          <w:highlight w:val="yellow"/>
          <w:rPrChange w:id="320" w:author="admin" w:date="2023-05-18T21:42:00Z">
            <w:rPr>
              <w:rFonts w:hint="eastAsia"/>
            </w:rPr>
          </w:rPrChange>
        </w:rPr>
        <w:t>ARI</w:t>
      </w:r>
      <w:r w:rsidR="00033855" w:rsidRPr="00A974FB">
        <w:rPr>
          <w:rFonts w:hint="eastAsia"/>
          <w:highlight w:val="yellow"/>
          <w:rPrChange w:id="321" w:author="admin" w:date="2023-05-18T21:42:00Z">
            <w:rPr>
              <w:rFonts w:hint="eastAsia"/>
            </w:rPr>
          </w:rPrChange>
        </w:rPr>
        <w:t>在数据</w:t>
      </w:r>
      <w:proofErr w:type="gramStart"/>
      <w:r w:rsidR="00033855" w:rsidRPr="00A974FB">
        <w:rPr>
          <w:rFonts w:hint="eastAsia"/>
          <w:highlight w:val="yellow"/>
          <w:rPrChange w:id="322" w:author="admin" w:date="2023-05-18T21:42:00Z">
            <w:rPr>
              <w:rFonts w:hint="eastAsia"/>
            </w:rPr>
          </w:rPrChange>
        </w:rPr>
        <w:t>集真实</w:t>
      </w:r>
      <w:proofErr w:type="gramEnd"/>
      <w:r w:rsidR="00033855" w:rsidRPr="00A974FB">
        <w:rPr>
          <w:rFonts w:hint="eastAsia"/>
          <w:highlight w:val="yellow"/>
          <w:rPrChange w:id="323" w:author="admin" w:date="2023-05-18T21:42:00Z">
            <w:rPr>
              <w:rFonts w:hint="eastAsia"/>
            </w:rPr>
          </w:rPrChange>
        </w:rPr>
        <w:t>网络</w:t>
      </w:r>
      <w:proofErr w:type="spellStart"/>
      <w:r w:rsidR="00033855" w:rsidRPr="00A974FB">
        <w:rPr>
          <w:rFonts w:hint="eastAsia"/>
          <w:highlight w:val="yellow"/>
          <w:rPrChange w:id="324" w:author="admin" w:date="2023-05-18T21:42:00Z">
            <w:rPr>
              <w:rFonts w:hint="eastAsia"/>
            </w:rPr>
          </w:rPrChange>
        </w:rPr>
        <w:t>cora</w:t>
      </w:r>
      <w:proofErr w:type="spellEnd"/>
      <w:r w:rsidR="00033855" w:rsidRPr="00A974FB">
        <w:rPr>
          <w:rFonts w:hint="eastAsia"/>
          <w:highlight w:val="yellow"/>
          <w:rPrChange w:id="325" w:author="admin" w:date="2023-05-18T21:42:00Z">
            <w:rPr>
              <w:rFonts w:hint="eastAsia"/>
            </w:rPr>
          </w:rPrChange>
        </w:rPr>
        <w:t>和</w:t>
      </w:r>
      <w:proofErr w:type="spellStart"/>
      <w:r w:rsidR="00033855" w:rsidRPr="00A974FB">
        <w:rPr>
          <w:rFonts w:hint="eastAsia"/>
          <w:highlight w:val="yellow"/>
          <w:rPrChange w:id="326" w:author="admin" w:date="2023-05-18T21:42:00Z">
            <w:rPr>
              <w:rFonts w:hint="eastAsia"/>
            </w:rPr>
          </w:rPrChange>
        </w:rPr>
        <w:t>cornell</w:t>
      </w:r>
      <w:proofErr w:type="spellEnd"/>
      <w:r w:rsidR="00033855" w:rsidRPr="00A974FB">
        <w:rPr>
          <w:rFonts w:hint="eastAsia"/>
          <w:highlight w:val="yellow"/>
          <w:rPrChange w:id="327" w:author="admin" w:date="2023-05-18T21:42:00Z">
            <w:rPr>
              <w:rFonts w:hint="eastAsia"/>
            </w:rPr>
          </w:rPrChange>
        </w:rPr>
        <w:t>，人工网络</w:t>
      </w:r>
      <w:r w:rsidR="00033855" w:rsidRPr="00A974FB">
        <w:rPr>
          <w:rFonts w:hint="eastAsia"/>
          <w:highlight w:val="yellow"/>
          <w:rPrChange w:id="328" w:author="admin" w:date="2023-05-18T21:42:00Z">
            <w:rPr>
              <w:rFonts w:hint="eastAsia"/>
            </w:rPr>
          </w:rPrChange>
        </w:rPr>
        <w:t>art_network1</w:t>
      </w:r>
      <w:r w:rsidR="00033855" w:rsidRPr="00A974FB">
        <w:rPr>
          <w:rFonts w:hint="eastAsia"/>
          <w:highlight w:val="yellow"/>
          <w:rPrChange w:id="329" w:author="admin" w:date="2023-05-18T21:42:00Z">
            <w:rPr>
              <w:rFonts w:hint="eastAsia"/>
            </w:rPr>
          </w:rPrChange>
        </w:rPr>
        <w:t>和</w:t>
      </w:r>
      <w:r w:rsidR="00033855" w:rsidRPr="00A974FB">
        <w:rPr>
          <w:rFonts w:hint="eastAsia"/>
          <w:highlight w:val="yellow"/>
          <w:rPrChange w:id="330" w:author="admin" w:date="2023-05-18T21:42:00Z">
            <w:rPr>
              <w:rFonts w:hint="eastAsia"/>
            </w:rPr>
          </w:rPrChange>
        </w:rPr>
        <w:t>art_network2</w:t>
      </w:r>
      <w:r w:rsidR="00033855" w:rsidRPr="00A974FB">
        <w:rPr>
          <w:rFonts w:hint="eastAsia"/>
          <w:highlight w:val="yellow"/>
          <w:rPrChange w:id="331" w:author="admin" w:date="2023-05-18T21:42:00Z">
            <w:rPr>
              <w:rFonts w:hint="eastAsia"/>
            </w:rPr>
          </w:rPrChange>
        </w:rPr>
        <w:t>的具体实验结果，在绝大多数情况下，</w:t>
      </w:r>
      <w:r w:rsidR="00A6269E" w:rsidRPr="00A974FB">
        <w:rPr>
          <w:rFonts w:hint="eastAsia"/>
          <w:highlight w:val="yellow"/>
          <w:rPrChange w:id="332" w:author="admin" w:date="2023-05-18T21:42:00Z">
            <w:rPr>
              <w:rFonts w:hint="eastAsia"/>
            </w:rPr>
          </w:rPrChange>
        </w:rPr>
        <w:t>LPACL</w:t>
      </w:r>
      <w:r w:rsidR="00033855" w:rsidRPr="00A974FB">
        <w:rPr>
          <w:rFonts w:hint="eastAsia"/>
          <w:highlight w:val="yellow"/>
          <w:rPrChange w:id="333" w:author="admin" w:date="2023-05-18T21:42:00Z">
            <w:rPr>
              <w:rFonts w:hint="eastAsia"/>
            </w:rPr>
          </w:rPrChange>
        </w:rPr>
        <w:t>在模块度，</w:t>
      </w:r>
      <w:r w:rsidR="00033855" w:rsidRPr="00A974FB">
        <w:rPr>
          <w:rFonts w:hint="eastAsia"/>
          <w:highlight w:val="yellow"/>
          <w:rPrChange w:id="334" w:author="admin" w:date="2023-05-18T21:42:00Z">
            <w:rPr>
              <w:rFonts w:hint="eastAsia"/>
            </w:rPr>
          </w:rPrChange>
        </w:rPr>
        <w:t>NMI</w:t>
      </w:r>
      <w:r w:rsidR="00033855" w:rsidRPr="00A974FB">
        <w:rPr>
          <w:rFonts w:hint="eastAsia"/>
          <w:highlight w:val="yellow"/>
          <w:rPrChange w:id="335" w:author="admin" w:date="2023-05-18T21:42:00Z">
            <w:rPr>
              <w:rFonts w:hint="eastAsia"/>
            </w:rPr>
          </w:rPrChange>
        </w:rPr>
        <w:t>和</w:t>
      </w:r>
      <w:r w:rsidR="00033855" w:rsidRPr="00A974FB">
        <w:rPr>
          <w:rFonts w:hint="eastAsia"/>
          <w:highlight w:val="yellow"/>
          <w:rPrChange w:id="336" w:author="admin" w:date="2023-05-18T21:42:00Z">
            <w:rPr>
              <w:rFonts w:hint="eastAsia"/>
            </w:rPr>
          </w:rPrChange>
        </w:rPr>
        <w:t>ARI</w:t>
      </w:r>
      <w:r w:rsidR="00033855" w:rsidRPr="00A974FB">
        <w:rPr>
          <w:rFonts w:hint="eastAsia"/>
          <w:highlight w:val="yellow"/>
          <w:rPrChange w:id="337" w:author="admin" w:date="2023-05-18T21:42:00Z">
            <w:rPr>
              <w:rFonts w:hint="eastAsia"/>
            </w:rPr>
          </w:rPrChange>
        </w:rPr>
        <w:t>三种社团划分评价指标上都表现出了不同程度的提高，</w:t>
      </w:r>
      <w:bookmarkEnd w:id="314"/>
      <w:r w:rsidR="00033855" w:rsidRPr="00A974FB">
        <w:rPr>
          <w:rFonts w:hint="eastAsia"/>
          <w:highlight w:val="yellow"/>
          <w:rPrChange w:id="338" w:author="admin" w:date="2023-05-18T21:42:00Z">
            <w:rPr>
              <w:rFonts w:hint="eastAsia"/>
            </w:rPr>
          </w:rPrChange>
        </w:rPr>
        <w:t>且社团划分后形成的社团数量更少，由此可以证明</w:t>
      </w:r>
      <w:r w:rsidR="00A6269E" w:rsidRPr="00A974FB">
        <w:rPr>
          <w:rFonts w:hint="eastAsia"/>
          <w:highlight w:val="yellow"/>
          <w:rPrChange w:id="339" w:author="admin" w:date="2023-05-18T21:42:00Z">
            <w:rPr>
              <w:rFonts w:hint="eastAsia"/>
            </w:rPr>
          </w:rPrChange>
        </w:rPr>
        <w:t>LPACL</w:t>
      </w:r>
      <w:r w:rsidR="00033855" w:rsidRPr="00A974FB">
        <w:rPr>
          <w:rFonts w:hint="eastAsia"/>
          <w:highlight w:val="yellow"/>
          <w:rPrChange w:id="340" w:author="admin" w:date="2023-05-18T21:42:00Z">
            <w:rPr>
              <w:rFonts w:hint="eastAsia"/>
            </w:rPr>
          </w:rPrChange>
        </w:rPr>
        <w:t>在社团检测上的有效性，也证明了</w:t>
      </w:r>
      <w:r w:rsidR="00A6269E" w:rsidRPr="00A974FB">
        <w:rPr>
          <w:rFonts w:hint="eastAsia"/>
          <w:highlight w:val="yellow"/>
          <w:rPrChange w:id="341" w:author="admin" w:date="2023-05-18T21:42:00Z">
            <w:rPr>
              <w:rFonts w:hint="eastAsia"/>
            </w:rPr>
          </w:rPrChange>
        </w:rPr>
        <w:t>LPACL</w:t>
      </w:r>
      <w:r w:rsidR="00033855" w:rsidRPr="00A974FB">
        <w:rPr>
          <w:rFonts w:hint="eastAsia"/>
          <w:highlight w:val="yellow"/>
          <w:rPrChange w:id="342" w:author="admin" w:date="2023-05-18T21:42:00Z">
            <w:rPr>
              <w:rFonts w:hint="eastAsia"/>
            </w:rPr>
          </w:rPrChange>
        </w:rPr>
        <w:t>相较于经典的</w:t>
      </w:r>
      <w:r w:rsidR="00033855" w:rsidRPr="00A974FB">
        <w:rPr>
          <w:rFonts w:hint="eastAsia"/>
          <w:highlight w:val="yellow"/>
          <w:rPrChange w:id="343" w:author="admin" w:date="2023-05-18T21:42:00Z">
            <w:rPr>
              <w:rFonts w:hint="eastAsia"/>
            </w:rPr>
          </w:rPrChange>
        </w:rPr>
        <w:t>LPA</w:t>
      </w:r>
      <w:r w:rsidR="00033855" w:rsidRPr="00A974FB">
        <w:rPr>
          <w:rFonts w:hint="eastAsia"/>
          <w:highlight w:val="yellow"/>
          <w:rPrChange w:id="344" w:author="admin" w:date="2023-05-18T21:42:00Z">
            <w:rPr>
              <w:rFonts w:hint="eastAsia"/>
            </w:rPr>
          </w:rPrChange>
        </w:rPr>
        <w:t>算法有更加准确和稳定的结果。</w:t>
      </w:r>
    </w:p>
    <w:p w14:paraId="3777DCAD" w14:textId="576781B1" w:rsidR="00507B01" w:rsidRPr="00DA13A3" w:rsidRDefault="00507B01" w:rsidP="005D578E">
      <w:pPr>
        <w:pStyle w:val="a3"/>
      </w:pPr>
      <w:bookmarkStart w:id="345" w:name="_Toc133422042"/>
      <w:r>
        <w:rPr>
          <w:rFonts w:hint="eastAsia"/>
        </w:rPr>
        <w:t>5.</w:t>
      </w:r>
      <w:r w:rsidR="006A72F1">
        <w:t>2</w:t>
      </w:r>
      <w:r>
        <w:rPr>
          <w:rFonts w:hint="eastAsia"/>
        </w:rPr>
        <w:t xml:space="preserve"> </w:t>
      </w:r>
      <w:r>
        <w:rPr>
          <w:rFonts w:hint="eastAsia"/>
        </w:rPr>
        <w:t>未来展望</w:t>
      </w:r>
      <w:bookmarkEnd w:id="345"/>
    </w:p>
    <w:p w14:paraId="68D553D9" w14:textId="4517ED67" w:rsidR="00B76FF4" w:rsidRDefault="00BE0B98" w:rsidP="00564983">
      <w:pPr>
        <w:ind w:firstLineChars="200" w:firstLine="480"/>
        <w:jc w:val="left"/>
        <w:rPr>
          <w:b/>
          <w:bCs/>
          <w:sz w:val="28"/>
          <w:szCs w:val="28"/>
        </w:rPr>
        <w:sectPr w:rsidR="00B76FF4" w:rsidSect="00C73279">
          <w:pgSz w:w="11906" w:h="16838"/>
          <w:pgMar w:top="1418" w:right="1134" w:bottom="1418" w:left="1418" w:header="851" w:footer="992" w:gutter="0"/>
          <w:cols w:space="425"/>
          <w:docGrid w:linePitch="312"/>
        </w:sectPr>
      </w:pPr>
      <w:r>
        <w:rPr>
          <w:rFonts w:hint="eastAsia"/>
        </w:rPr>
        <w:t>本文提出了一种基于库仑定律的标签传播社团检测算法，但是这种方法在网络类型应用和运算量上仍然有一定局限性，</w:t>
      </w:r>
      <w:r w:rsidR="005879EA">
        <w:rPr>
          <w:rFonts w:hint="eastAsia"/>
        </w:rPr>
        <w:t>为了更好的提升</w:t>
      </w:r>
      <w:r w:rsidR="00A6269E">
        <w:rPr>
          <w:rFonts w:hint="eastAsia"/>
        </w:rPr>
        <w:t>LPACL</w:t>
      </w:r>
      <w:r w:rsidR="005879EA">
        <w:rPr>
          <w:rFonts w:hint="eastAsia"/>
        </w:rPr>
        <w:t>的性能，本文的未来研究方</w:t>
      </w:r>
      <w:r w:rsidR="005879EA">
        <w:rPr>
          <w:rFonts w:hint="eastAsia"/>
        </w:rPr>
        <w:lastRenderedPageBreak/>
        <w:t>向是</w:t>
      </w:r>
      <w:r w:rsidR="00DA3934">
        <w:rPr>
          <w:rFonts w:hint="eastAsia"/>
        </w:rPr>
        <w:t>继续</w:t>
      </w:r>
      <w:r w:rsidR="00DA3934" w:rsidRPr="00DA3934">
        <w:rPr>
          <w:rFonts w:hint="eastAsia"/>
        </w:rPr>
        <w:t>研究如何改进库仑矩阵的计算，</w:t>
      </w:r>
      <w:r w:rsidR="005879EA">
        <w:rPr>
          <w:rFonts w:hint="eastAsia"/>
        </w:rPr>
        <w:t>其重点是如何在不损失精确度和稳定性的前提下降低大型网络中的库伦矩阵运算</w:t>
      </w:r>
      <w:r w:rsidR="006B0836">
        <w:rPr>
          <w:rFonts w:hint="eastAsia"/>
        </w:rPr>
        <w:t>。其次，本文未来</w:t>
      </w:r>
      <w:r w:rsidR="00DA3934" w:rsidRPr="00DA3934">
        <w:rPr>
          <w:rFonts w:hint="eastAsia"/>
        </w:rPr>
        <w:t>将提出的方法扩展到有向加权网络</w:t>
      </w:r>
      <w:r w:rsidR="006B0836">
        <w:rPr>
          <w:rFonts w:hint="eastAsia"/>
        </w:rPr>
        <w:t>，以解决更大范围的网络应用问题。</w:t>
      </w:r>
    </w:p>
    <w:p w14:paraId="5AFE9A80" w14:textId="77777777" w:rsidR="00507B01" w:rsidRPr="00C96D3F" w:rsidRDefault="00507B01" w:rsidP="005879EA">
      <w:pPr>
        <w:pStyle w:val="paragraph"/>
        <w:spacing w:before="480" w:beforeAutospacing="0" w:after="360" w:afterAutospacing="0" w:line="240" w:lineRule="auto"/>
        <w:jc w:val="center"/>
        <w:outlineLvl w:val="0"/>
        <w:rPr>
          <w:rFonts w:ascii="黑体" w:eastAsia="黑体" w:hAnsi="黑体"/>
          <w:b/>
          <w:bCs/>
          <w:color w:val="000000"/>
          <w:sz w:val="32"/>
          <w:szCs w:val="32"/>
        </w:rPr>
      </w:pPr>
      <w:bookmarkStart w:id="346" w:name="_Toc133422043"/>
      <w:r w:rsidRPr="00C96D3F">
        <w:rPr>
          <w:rFonts w:ascii="黑体" w:eastAsia="黑体" w:hAnsi="黑体" w:hint="eastAsia"/>
          <w:b/>
          <w:bCs/>
          <w:color w:val="000000"/>
          <w:sz w:val="32"/>
          <w:szCs w:val="32"/>
        </w:rPr>
        <w:lastRenderedPageBreak/>
        <w:t>参考文献</w:t>
      </w:r>
      <w:bookmarkEnd w:id="346"/>
    </w:p>
    <w:p w14:paraId="706631B9" w14:textId="525BD28F" w:rsidR="004F284B" w:rsidRPr="005879EA" w:rsidRDefault="00615A1D" w:rsidP="005879EA">
      <w:pPr>
        <w:spacing w:line="320" w:lineRule="exact"/>
        <w:ind w:left="210" w:hangingChars="100" w:hanging="210"/>
        <w:rPr>
          <w:color w:val="000000"/>
          <w:sz w:val="21"/>
          <w:szCs w:val="21"/>
        </w:rPr>
      </w:pPr>
      <w:bookmarkStart w:id="347" w:name="_Hlk132227038"/>
      <w:r w:rsidRPr="005879EA">
        <w:rPr>
          <w:rFonts w:hint="eastAsia"/>
          <w:color w:val="000000"/>
          <w:sz w:val="21"/>
          <w:szCs w:val="21"/>
        </w:rPr>
        <w:t>[</w:t>
      </w:r>
      <w:r w:rsidRPr="005879EA">
        <w:rPr>
          <w:color w:val="000000"/>
          <w:sz w:val="21"/>
          <w:szCs w:val="21"/>
        </w:rPr>
        <w:t xml:space="preserve">1] </w:t>
      </w:r>
      <w:r w:rsidR="004F284B" w:rsidRPr="005879EA">
        <w:rPr>
          <w:color w:val="000000"/>
          <w:sz w:val="21"/>
          <w:szCs w:val="21"/>
        </w:rPr>
        <w:t>M.E.J. Newman</w:t>
      </w:r>
      <w:r w:rsidR="00644D46">
        <w:rPr>
          <w:color w:val="000000"/>
          <w:sz w:val="21"/>
          <w:szCs w:val="21"/>
        </w:rPr>
        <w:t>,</w:t>
      </w:r>
      <w:r w:rsidR="004F284B" w:rsidRPr="005879EA">
        <w:rPr>
          <w:color w:val="000000"/>
          <w:sz w:val="21"/>
          <w:szCs w:val="21"/>
        </w:rPr>
        <w:t xml:space="preserve"> M. Girvan</w:t>
      </w:r>
      <w:r w:rsidR="00644D46">
        <w:rPr>
          <w:color w:val="000000"/>
          <w:sz w:val="21"/>
          <w:szCs w:val="21"/>
        </w:rPr>
        <w:t>,</w:t>
      </w:r>
      <w:r w:rsidR="004F284B" w:rsidRPr="005879EA">
        <w:rPr>
          <w:color w:val="000000"/>
          <w:sz w:val="21"/>
          <w:szCs w:val="21"/>
        </w:rPr>
        <w:t xml:space="preserve"> Finding and evaluating community structure in networks</w:t>
      </w:r>
      <w:r w:rsidR="00644D46">
        <w:rPr>
          <w:color w:val="000000"/>
          <w:sz w:val="21"/>
          <w:szCs w:val="21"/>
        </w:rPr>
        <w:t>,</w:t>
      </w:r>
      <w:r w:rsidR="004F284B" w:rsidRPr="005879EA">
        <w:rPr>
          <w:color w:val="000000"/>
          <w:sz w:val="21"/>
          <w:szCs w:val="21"/>
        </w:rPr>
        <w:t xml:space="preserve"> Phys. Rev. E 69 (2004) 026113</w:t>
      </w:r>
      <w:r w:rsidR="00644D46">
        <w:rPr>
          <w:color w:val="000000"/>
          <w:sz w:val="21"/>
          <w:szCs w:val="21"/>
        </w:rPr>
        <w:t>,</w:t>
      </w:r>
      <w:r w:rsidR="004F284B" w:rsidRPr="005879EA">
        <w:rPr>
          <w:color w:val="000000"/>
          <w:sz w:val="21"/>
          <w:szCs w:val="21"/>
        </w:rPr>
        <w:t xml:space="preserve"> http://dx.doi.org/10.1103/PhysRevE.69.026113.</w:t>
      </w:r>
    </w:p>
    <w:p w14:paraId="73950AAE" w14:textId="0B136D80" w:rsidR="004F284B" w:rsidRPr="005879EA" w:rsidRDefault="00615A1D"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2]</w:t>
      </w:r>
      <w:r w:rsidRPr="005879EA">
        <w:rPr>
          <w:sz w:val="21"/>
          <w:szCs w:val="21"/>
        </w:rPr>
        <w:t xml:space="preserve"> </w:t>
      </w:r>
      <w:r w:rsidR="004F284B" w:rsidRPr="005879EA">
        <w:rPr>
          <w:color w:val="000000"/>
          <w:sz w:val="21"/>
          <w:szCs w:val="21"/>
        </w:rPr>
        <w:t xml:space="preserve">U.N. </w:t>
      </w:r>
      <w:proofErr w:type="spellStart"/>
      <w:r w:rsidR="004F284B" w:rsidRPr="005879EA">
        <w:rPr>
          <w:color w:val="000000"/>
          <w:sz w:val="21"/>
          <w:szCs w:val="21"/>
        </w:rPr>
        <w:t>Raghavan</w:t>
      </w:r>
      <w:proofErr w:type="spellEnd"/>
      <w:r w:rsidR="00644D46">
        <w:rPr>
          <w:color w:val="000000"/>
          <w:sz w:val="21"/>
          <w:szCs w:val="21"/>
        </w:rPr>
        <w:t>,</w:t>
      </w:r>
      <w:r w:rsidR="004F284B" w:rsidRPr="005879EA">
        <w:rPr>
          <w:color w:val="000000"/>
          <w:sz w:val="21"/>
          <w:szCs w:val="21"/>
        </w:rPr>
        <w:t xml:space="preserve"> R. Albert</w:t>
      </w:r>
      <w:r w:rsidR="00644D46">
        <w:rPr>
          <w:color w:val="000000"/>
          <w:sz w:val="21"/>
          <w:szCs w:val="21"/>
        </w:rPr>
        <w:t>,</w:t>
      </w:r>
      <w:r w:rsidR="004F284B" w:rsidRPr="005879EA">
        <w:rPr>
          <w:color w:val="000000"/>
          <w:sz w:val="21"/>
          <w:szCs w:val="21"/>
        </w:rPr>
        <w:t xml:space="preserve"> S. Kumara</w:t>
      </w:r>
      <w:r w:rsidR="00644D46">
        <w:rPr>
          <w:color w:val="000000"/>
          <w:sz w:val="21"/>
          <w:szCs w:val="21"/>
        </w:rPr>
        <w:t>,</w:t>
      </w:r>
      <w:r w:rsidR="004F284B" w:rsidRPr="005879EA">
        <w:rPr>
          <w:color w:val="000000"/>
          <w:sz w:val="21"/>
          <w:szCs w:val="21"/>
        </w:rPr>
        <w:t xml:space="preserve"> Near linear time algorithm to detect community structures in large-scale networks</w:t>
      </w:r>
      <w:r w:rsidR="00644D46">
        <w:rPr>
          <w:color w:val="000000"/>
          <w:sz w:val="21"/>
          <w:szCs w:val="21"/>
        </w:rPr>
        <w:t>,</w:t>
      </w:r>
      <w:r w:rsidR="004F284B" w:rsidRPr="005879EA">
        <w:rPr>
          <w:color w:val="000000"/>
          <w:sz w:val="21"/>
          <w:szCs w:val="21"/>
        </w:rPr>
        <w:t xml:space="preserve"> Phys. Rev. E 76 (2007)</w:t>
      </w:r>
      <w:r w:rsidR="004F284B" w:rsidRPr="005879EA">
        <w:rPr>
          <w:rFonts w:hint="eastAsia"/>
          <w:color w:val="000000"/>
          <w:sz w:val="21"/>
          <w:szCs w:val="21"/>
        </w:rPr>
        <w:t xml:space="preserve"> </w:t>
      </w:r>
      <w:r w:rsidR="004F284B" w:rsidRPr="005879EA">
        <w:rPr>
          <w:color w:val="000000"/>
          <w:sz w:val="21"/>
          <w:szCs w:val="21"/>
        </w:rPr>
        <w:t>036106</w:t>
      </w:r>
      <w:r w:rsidR="00644D46">
        <w:rPr>
          <w:color w:val="000000"/>
          <w:sz w:val="21"/>
          <w:szCs w:val="21"/>
        </w:rPr>
        <w:t>,</w:t>
      </w:r>
      <w:r w:rsidR="004F284B" w:rsidRPr="005879EA">
        <w:rPr>
          <w:color w:val="000000"/>
          <w:sz w:val="21"/>
          <w:szCs w:val="21"/>
        </w:rPr>
        <w:t xml:space="preserve"> </w:t>
      </w:r>
      <w:r w:rsidR="004F284B" w:rsidRPr="00CD7EC7">
        <w:rPr>
          <w:color w:val="000000"/>
          <w:sz w:val="21"/>
          <w:szCs w:val="21"/>
          <w:highlight w:val="yellow"/>
          <w:rPrChange w:id="348" w:author="admin" w:date="2023-05-18T21:45:00Z">
            <w:rPr>
              <w:color w:val="000000"/>
              <w:sz w:val="21"/>
              <w:szCs w:val="21"/>
            </w:rPr>
          </w:rPrChange>
        </w:rPr>
        <w:t>http://dx.doi.org/10.1103/PhysRevE.76.036106</w:t>
      </w:r>
    </w:p>
    <w:p w14:paraId="11A13BFE" w14:textId="0174BDE6" w:rsidR="004F284B" w:rsidRPr="005879EA" w:rsidRDefault="00615A1D" w:rsidP="00CD7EC7">
      <w:pPr>
        <w:spacing w:line="320" w:lineRule="exact"/>
        <w:ind w:left="315" w:hangingChars="150" w:hanging="315"/>
        <w:rPr>
          <w:color w:val="000000"/>
          <w:sz w:val="21"/>
          <w:szCs w:val="21"/>
        </w:rPr>
        <w:pPrChange w:id="349" w:author="admin" w:date="2023-05-18T21:45:00Z">
          <w:pPr>
            <w:spacing w:line="320" w:lineRule="exact"/>
            <w:ind w:left="210" w:hangingChars="100" w:hanging="210"/>
          </w:pPr>
        </w:pPrChange>
      </w:pPr>
      <w:bookmarkStart w:id="350" w:name="_GoBack"/>
      <w:r w:rsidRPr="005879EA">
        <w:rPr>
          <w:rFonts w:hint="eastAsia"/>
          <w:color w:val="000000"/>
          <w:sz w:val="21"/>
          <w:szCs w:val="21"/>
        </w:rPr>
        <w:t>[</w:t>
      </w:r>
      <w:r w:rsidRPr="005879EA">
        <w:rPr>
          <w:color w:val="000000"/>
          <w:sz w:val="21"/>
          <w:szCs w:val="21"/>
        </w:rPr>
        <w:t>3]</w:t>
      </w:r>
      <w:r w:rsidRPr="005879EA">
        <w:rPr>
          <w:sz w:val="21"/>
          <w:szCs w:val="21"/>
        </w:rPr>
        <w:t xml:space="preserve"> </w:t>
      </w:r>
      <w:r w:rsidR="004F284B" w:rsidRPr="005879EA">
        <w:rPr>
          <w:sz w:val="21"/>
          <w:szCs w:val="21"/>
        </w:rPr>
        <w:t>Girvan M</w:t>
      </w:r>
      <w:r w:rsidR="00644D46">
        <w:rPr>
          <w:sz w:val="21"/>
          <w:szCs w:val="21"/>
        </w:rPr>
        <w:t>,</w:t>
      </w:r>
      <w:r w:rsidR="004F284B" w:rsidRPr="005879EA">
        <w:rPr>
          <w:sz w:val="21"/>
          <w:szCs w:val="21"/>
        </w:rPr>
        <w:t xml:space="preserve"> Newman M E J. Community structure in social and biological </w:t>
      </w:r>
      <w:proofErr w:type="gramStart"/>
      <w:r w:rsidR="004F284B" w:rsidRPr="005879EA">
        <w:rPr>
          <w:sz w:val="21"/>
          <w:szCs w:val="21"/>
        </w:rPr>
        <w:t>networks[</w:t>
      </w:r>
      <w:proofErr w:type="gramEnd"/>
      <w:r w:rsidR="004F284B" w:rsidRPr="005879EA">
        <w:rPr>
          <w:sz w:val="21"/>
          <w:szCs w:val="21"/>
        </w:rPr>
        <w:t>J]. Proceedings of the National Academy of Sciences of the United States of America</w:t>
      </w:r>
      <w:r w:rsidR="00644D46">
        <w:rPr>
          <w:sz w:val="21"/>
          <w:szCs w:val="21"/>
        </w:rPr>
        <w:t>,</w:t>
      </w:r>
      <w:r w:rsidR="004F284B" w:rsidRPr="005879EA">
        <w:rPr>
          <w:sz w:val="21"/>
          <w:szCs w:val="21"/>
        </w:rPr>
        <w:t xml:space="preserve"> 2002</w:t>
      </w:r>
      <w:r w:rsidR="00644D46">
        <w:rPr>
          <w:sz w:val="21"/>
          <w:szCs w:val="21"/>
        </w:rPr>
        <w:t>,</w:t>
      </w:r>
      <w:r w:rsidR="004F284B" w:rsidRPr="005879EA">
        <w:rPr>
          <w:sz w:val="21"/>
          <w:szCs w:val="21"/>
        </w:rPr>
        <w:t xml:space="preserve"> 99</w:t>
      </w:r>
      <w:r w:rsidR="00644D46">
        <w:rPr>
          <w:sz w:val="21"/>
          <w:szCs w:val="21"/>
        </w:rPr>
        <w:t>,</w:t>
      </w:r>
      <w:r w:rsidR="004F284B" w:rsidRPr="005879EA">
        <w:rPr>
          <w:sz w:val="21"/>
          <w:szCs w:val="21"/>
        </w:rPr>
        <w:t xml:space="preserve"> 7821-7826.</w:t>
      </w:r>
    </w:p>
    <w:p w14:paraId="19C108A2" w14:textId="1C27E057" w:rsidR="004F284B" w:rsidRPr="005879EA" w:rsidRDefault="00615A1D" w:rsidP="00A951F9">
      <w:pPr>
        <w:spacing w:line="320" w:lineRule="exact"/>
        <w:ind w:left="315" w:hangingChars="150" w:hanging="315"/>
        <w:rPr>
          <w:color w:val="000000"/>
          <w:sz w:val="21"/>
          <w:szCs w:val="21"/>
        </w:rPr>
        <w:pPrChange w:id="351" w:author="admin" w:date="2023-05-18T21:46:00Z">
          <w:pPr>
            <w:spacing w:line="320" w:lineRule="exact"/>
            <w:ind w:left="210" w:hangingChars="100" w:hanging="210"/>
          </w:pPr>
        </w:pPrChange>
      </w:pPr>
      <w:r w:rsidRPr="005879EA">
        <w:rPr>
          <w:rFonts w:hint="eastAsia"/>
          <w:color w:val="000000"/>
          <w:sz w:val="21"/>
          <w:szCs w:val="21"/>
        </w:rPr>
        <w:t>[</w:t>
      </w:r>
      <w:r w:rsidRPr="005879EA">
        <w:rPr>
          <w:color w:val="000000"/>
          <w:sz w:val="21"/>
          <w:szCs w:val="21"/>
        </w:rPr>
        <w:t>4]</w:t>
      </w:r>
      <w:r w:rsidRPr="00A951F9">
        <w:rPr>
          <w:color w:val="000000"/>
          <w:sz w:val="21"/>
          <w:szCs w:val="21"/>
          <w:rPrChange w:id="352" w:author="admin" w:date="2023-05-18T21:46:00Z">
            <w:rPr>
              <w:sz w:val="21"/>
              <w:szCs w:val="21"/>
            </w:rPr>
          </w:rPrChange>
        </w:rPr>
        <w:t xml:space="preserve"> </w:t>
      </w:r>
      <w:r w:rsidR="004F284B" w:rsidRPr="005879EA">
        <w:rPr>
          <w:color w:val="000000"/>
          <w:sz w:val="21"/>
          <w:szCs w:val="21"/>
        </w:rPr>
        <w:t>Mankad S</w:t>
      </w:r>
      <w:r w:rsidR="00644D46">
        <w:rPr>
          <w:color w:val="000000"/>
          <w:sz w:val="21"/>
          <w:szCs w:val="21"/>
        </w:rPr>
        <w:t>,</w:t>
      </w:r>
      <w:r w:rsidR="004F284B" w:rsidRPr="005879EA">
        <w:rPr>
          <w:color w:val="000000"/>
          <w:sz w:val="21"/>
          <w:szCs w:val="21"/>
        </w:rPr>
        <w:t xml:space="preserve"> </w:t>
      </w:r>
      <w:proofErr w:type="spellStart"/>
      <w:r w:rsidR="004F284B" w:rsidRPr="005879EA">
        <w:rPr>
          <w:color w:val="000000"/>
          <w:sz w:val="21"/>
          <w:szCs w:val="21"/>
        </w:rPr>
        <w:t>Michailidis</w:t>
      </w:r>
      <w:proofErr w:type="spellEnd"/>
      <w:r w:rsidR="004F284B" w:rsidRPr="005879EA">
        <w:rPr>
          <w:color w:val="000000"/>
          <w:sz w:val="21"/>
          <w:szCs w:val="21"/>
        </w:rPr>
        <w:t xml:space="preserve"> G. Structural and functional discovery in dynamic networks with non-negative matrix </w:t>
      </w:r>
      <w:proofErr w:type="gramStart"/>
      <w:r w:rsidR="004F284B" w:rsidRPr="005879EA">
        <w:rPr>
          <w:color w:val="000000"/>
          <w:sz w:val="21"/>
          <w:szCs w:val="21"/>
        </w:rPr>
        <w:t>factorization[</w:t>
      </w:r>
      <w:proofErr w:type="gramEnd"/>
      <w:r w:rsidR="004F284B" w:rsidRPr="005879EA">
        <w:rPr>
          <w:color w:val="000000"/>
          <w:sz w:val="21"/>
          <w:szCs w:val="21"/>
        </w:rPr>
        <w:t>J]. Physical Review E</w:t>
      </w:r>
      <w:r w:rsidR="00644D46">
        <w:rPr>
          <w:color w:val="000000"/>
          <w:sz w:val="21"/>
          <w:szCs w:val="21"/>
        </w:rPr>
        <w:t>,</w:t>
      </w:r>
      <w:r w:rsidR="004F284B" w:rsidRPr="005879EA">
        <w:rPr>
          <w:color w:val="000000"/>
          <w:sz w:val="21"/>
          <w:szCs w:val="21"/>
        </w:rPr>
        <w:t xml:space="preserve"> 2013</w:t>
      </w:r>
      <w:r w:rsidR="00644D46">
        <w:rPr>
          <w:color w:val="000000"/>
          <w:sz w:val="21"/>
          <w:szCs w:val="21"/>
        </w:rPr>
        <w:t>,</w:t>
      </w:r>
      <w:r w:rsidR="004F284B" w:rsidRPr="005879EA">
        <w:rPr>
          <w:color w:val="000000"/>
          <w:sz w:val="21"/>
          <w:szCs w:val="21"/>
        </w:rPr>
        <w:t xml:space="preserve"> 88</w:t>
      </w:r>
      <w:r w:rsidR="00644D46">
        <w:rPr>
          <w:color w:val="000000"/>
          <w:sz w:val="21"/>
          <w:szCs w:val="21"/>
        </w:rPr>
        <w:t>,</w:t>
      </w:r>
      <w:r w:rsidR="004F284B" w:rsidRPr="005879EA">
        <w:rPr>
          <w:color w:val="000000"/>
          <w:sz w:val="21"/>
          <w:szCs w:val="21"/>
        </w:rPr>
        <w:t xml:space="preserve"> 1-14. </w:t>
      </w:r>
    </w:p>
    <w:p w14:paraId="6FF0CC19" w14:textId="21B19350" w:rsidR="004F284B" w:rsidRPr="005879EA" w:rsidDel="00CD7EC7" w:rsidRDefault="00615A1D" w:rsidP="00A951F9">
      <w:pPr>
        <w:spacing w:line="320" w:lineRule="exact"/>
        <w:ind w:left="315" w:hangingChars="150" w:hanging="315"/>
        <w:rPr>
          <w:del w:id="353" w:author="admin" w:date="2023-05-18T21:44:00Z"/>
          <w:color w:val="000000"/>
          <w:sz w:val="21"/>
          <w:szCs w:val="21"/>
        </w:rPr>
        <w:pPrChange w:id="354" w:author="admin" w:date="2023-05-18T21:46:00Z">
          <w:pPr>
            <w:spacing w:line="320" w:lineRule="exact"/>
            <w:ind w:left="210" w:hangingChars="100" w:hanging="210"/>
          </w:pPr>
        </w:pPrChange>
      </w:pPr>
      <w:r w:rsidRPr="005879EA">
        <w:rPr>
          <w:rFonts w:hint="eastAsia"/>
          <w:color w:val="000000"/>
          <w:sz w:val="21"/>
          <w:szCs w:val="21"/>
        </w:rPr>
        <w:t>[</w:t>
      </w:r>
      <w:r w:rsidRPr="005879EA">
        <w:rPr>
          <w:color w:val="000000"/>
          <w:sz w:val="21"/>
          <w:szCs w:val="21"/>
        </w:rPr>
        <w:t>5]</w:t>
      </w:r>
      <w:r w:rsidRPr="00CD7EC7">
        <w:rPr>
          <w:color w:val="000000"/>
          <w:sz w:val="21"/>
          <w:szCs w:val="21"/>
          <w:rPrChange w:id="355" w:author="admin" w:date="2023-05-18T21:44:00Z">
            <w:rPr>
              <w:sz w:val="21"/>
              <w:szCs w:val="21"/>
            </w:rPr>
          </w:rPrChange>
        </w:rPr>
        <w:t xml:space="preserve"> </w:t>
      </w:r>
      <w:proofErr w:type="spellStart"/>
      <w:r w:rsidR="004F284B" w:rsidRPr="005879EA">
        <w:rPr>
          <w:color w:val="000000"/>
          <w:sz w:val="21"/>
          <w:szCs w:val="21"/>
        </w:rPr>
        <w:t>Maekawa</w:t>
      </w:r>
      <w:proofErr w:type="spellEnd"/>
      <w:r w:rsidR="004F284B" w:rsidRPr="005879EA">
        <w:rPr>
          <w:color w:val="000000"/>
          <w:sz w:val="21"/>
          <w:szCs w:val="21"/>
        </w:rPr>
        <w:t xml:space="preserve"> S</w:t>
      </w:r>
      <w:r w:rsidR="00644D46">
        <w:rPr>
          <w:color w:val="000000"/>
          <w:sz w:val="21"/>
          <w:szCs w:val="21"/>
        </w:rPr>
        <w:t>,</w:t>
      </w:r>
      <w:r w:rsidR="004F284B" w:rsidRPr="005879EA">
        <w:rPr>
          <w:color w:val="000000"/>
          <w:sz w:val="21"/>
          <w:szCs w:val="21"/>
        </w:rPr>
        <w:t xml:space="preserve"> </w:t>
      </w:r>
      <w:proofErr w:type="spellStart"/>
      <w:r w:rsidR="004F284B" w:rsidRPr="005879EA">
        <w:rPr>
          <w:color w:val="000000"/>
          <w:sz w:val="21"/>
          <w:szCs w:val="21"/>
        </w:rPr>
        <w:t>Takeuch</w:t>
      </w:r>
      <w:proofErr w:type="spellEnd"/>
      <w:r w:rsidR="004F284B" w:rsidRPr="005879EA">
        <w:rPr>
          <w:color w:val="000000"/>
          <w:sz w:val="21"/>
          <w:szCs w:val="21"/>
        </w:rPr>
        <w:t xml:space="preserve"> K</w:t>
      </w:r>
      <w:r w:rsidR="00644D46">
        <w:rPr>
          <w:color w:val="000000"/>
          <w:sz w:val="21"/>
          <w:szCs w:val="21"/>
        </w:rPr>
        <w:t>,</w:t>
      </w:r>
      <w:r w:rsidR="004F284B" w:rsidRPr="005879EA">
        <w:rPr>
          <w:color w:val="000000"/>
          <w:sz w:val="21"/>
          <w:szCs w:val="21"/>
        </w:rPr>
        <w:t xml:space="preserve"> </w:t>
      </w:r>
      <w:proofErr w:type="spellStart"/>
      <w:r w:rsidR="004F284B" w:rsidRPr="005879EA">
        <w:rPr>
          <w:color w:val="000000"/>
          <w:sz w:val="21"/>
          <w:szCs w:val="21"/>
        </w:rPr>
        <w:t>Onizuka</w:t>
      </w:r>
      <w:proofErr w:type="spellEnd"/>
      <w:r w:rsidR="004F284B" w:rsidRPr="005879EA">
        <w:rPr>
          <w:color w:val="000000"/>
          <w:sz w:val="21"/>
          <w:szCs w:val="21"/>
        </w:rPr>
        <w:t xml:space="preserve"> M. Non-linear attributed graph clustering by</w:t>
      </w:r>
      <w:ins w:id="356" w:author="admin" w:date="2023-05-18T21:44:00Z">
        <w:r w:rsidR="00CD7EC7">
          <w:rPr>
            <w:color w:val="000000"/>
            <w:sz w:val="21"/>
            <w:szCs w:val="21"/>
          </w:rPr>
          <w:t xml:space="preserve"> </w:t>
        </w:r>
      </w:ins>
    </w:p>
    <w:p w14:paraId="0E5028E0" w14:textId="587FFDE1" w:rsidR="004F284B" w:rsidRPr="005879EA" w:rsidRDefault="004F284B" w:rsidP="00A951F9">
      <w:pPr>
        <w:spacing w:line="320" w:lineRule="exact"/>
        <w:ind w:left="315" w:hangingChars="150" w:hanging="315"/>
        <w:rPr>
          <w:color w:val="000000"/>
          <w:sz w:val="21"/>
          <w:szCs w:val="21"/>
        </w:rPr>
        <w:pPrChange w:id="357" w:author="admin" w:date="2023-05-18T21:46:00Z">
          <w:pPr>
            <w:spacing w:line="320" w:lineRule="exact"/>
            <w:ind w:firstLineChars="100" w:firstLine="210"/>
          </w:pPr>
        </w:pPrChange>
      </w:pPr>
      <w:proofErr w:type="gramStart"/>
      <w:r w:rsidRPr="005879EA">
        <w:rPr>
          <w:color w:val="000000"/>
          <w:sz w:val="21"/>
          <w:szCs w:val="21"/>
        </w:rPr>
        <w:t>symmetric</w:t>
      </w:r>
      <w:proofErr w:type="gramEnd"/>
      <w:r w:rsidRPr="005879EA">
        <w:rPr>
          <w:color w:val="000000"/>
          <w:sz w:val="21"/>
          <w:szCs w:val="21"/>
        </w:rPr>
        <w:t xml:space="preserve"> </w:t>
      </w:r>
      <w:del w:id="358" w:author="admin" w:date="2023-05-18T21:44:00Z">
        <w:r w:rsidRPr="005879EA" w:rsidDel="00CD7EC7">
          <w:rPr>
            <w:color w:val="000000"/>
            <w:sz w:val="21"/>
            <w:szCs w:val="21"/>
          </w:rPr>
          <w:delText xml:space="preserve">nmf </w:delText>
        </w:r>
      </w:del>
      <w:ins w:id="359" w:author="admin" w:date="2023-05-18T21:44:00Z">
        <w:r w:rsidR="00CD7EC7">
          <w:rPr>
            <w:color w:val="000000"/>
            <w:sz w:val="21"/>
            <w:szCs w:val="21"/>
          </w:rPr>
          <w:t>NMF</w:t>
        </w:r>
        <w:r w:rsidR="00CD7EC7" w:rsidRPr="005879EA">
          <w:rPr>
            <w:color w:val="000000"/>
            <w:sz w:val="21"/>
            <w:szCs w:val="21"/>
          </w:rPr>
          <w:t xml:space="preserve"> </w:t>
        </w:r>
      </w:ins>
      <w:r w:rsidRPr="005879EA">
        <w:rPr>
          <w:color w:val="000000"/>
          <w:sz w:val="21"/>
          <w:szCs w:val="21"/>
        </w:rPr>
        <w:t xml:space="preserve">with </w:t>
      </w:r>
      <w:proofErr w:type="spellStart"/>
      <w:r w:rsidRPr="005879EA">
        <w:rPr>
          <w:color w:val="000000"/>
          <w:sz w:val="21"/>
          <w:szCs w:val="21"/>
        </w:rPr>
        <w:t>pu</w:t>
      </w:r>
      <w:proofErr w:type="spellEnd"/>
      <w:r w:rsidRPr="005879EA">
        <w:rPr>
          <w:color w:val="000000"/>
          <w:sz w:val="21"/>
          <w:szCs w:val="21"/>
        </w:rPr>
        <w:t xml:space="preserve"> </w:t>
      </w:r>
      <w:ins w:id="360" w:author="admin" w:date="2023-05-18T21:44:00Z">
        <w:r w:rsidR="00CD7EC7">
          <w:rPr>
            <w:color w:val="000000"/>
            <w:sz w:val="21"/>
            <w:szCs w:val="21"/>
          </w:rPr>
          <w:t xml:space="preserve"> </w:t>
        </w:r>
      </w:ins>
      <w:r w:rsidRPr="005879EA">
        <w:rPr>
          <w:color w:val="000000"/>
          <w:sz w:val="21"/>
          <w:szCs w:val="21"/>
        </w:rPr>
        <w:t>learning[J]. https://arxiv.org/abs/1810.00946</w:t>
      </w:r>
      <w:r w:rsidR="00644D46">
        <w:rPr>
          <w:color w:val="000000"/>
          <w:sz w:val="21"/>
          <w:szCs w:val="21"/>
        </w:rPr>
        <w:t>,</w:t>
      </w:r>
      <w:r w:rsidRPr="005879EA">
        <w:rPr>
          <w:color w:val="000000"/>
          <w:sz w:val="21"/>
          <w:szCs w:val="21"/>
        </w:rPr>
        <w:t xml:space="preserve"> 2018.</w:t>
      </w:r>
    </w:p>
    <w:p w14:paraId="53B77388" w14:textId="7468A78C" w:rsidR="004F284B" w:rsidRPr="005879EA" w:rsidRDefault="00615A1D" w:rsidP="00A951F9">
      <w:pPr>
        <w:spacing w:line="320" w:lineRule="exact"/>
        <w:ind w:left="315" w:hangingChars="150" w:hanging="315"/>
        <w:rPr>
          <w:color w:val="000000"/>
          <w:sz w:val="21"/>
          <w:szCs w:val="21"/>
        </w:rPr>
        <w:pPrChange w:id="361" w:author="admin" w:date="2023-05-18T21:46:00Z">
          <w:pPr>
            <w:spacing w:line="320" w:lineRule="exact"/>
            <w:ind w:left="210" w:hangingChars="100" w:hanging="210"/>
          </w:pPr>
        </w:pPrChange>
      </w:pPr>
      <w:r w:rsidRPr="005879EA">
        <w:rPr>
          <w:rFonts w:hint="eastAsia"/>
          <w:color w:val="000000"/>
          <w:sz w:val="21"/>
          <w:szCs w:val="21"/>
        </w:rPr>
        <w:t>[</w:t>
      </w:r>
      <w:r w:rsidRPr="005879EA">
        <w:rPr>
          <w:color w:val="000000"/>
          <w:sz w:val="21"/>
          <w:szCs w:val="21"/>
        </w:rPr>
        <w:t>6]</w:t>
      </w:r>
      <w:r w:rsidRPr="00A951F9">
        <w:rPr>
          <w:color w:val="000000"/>
          <w:sz w:val="21"/>
          <w:szCs w:val="21"/>
          <w:rPrChange w:id="362" w:author="admin" w:date="2023-05-18T21:46:00Z">
            <w:rPr>
              <w:sz w:val="21"/>
              <w:szCs w:val="21"/>
            </w:rPr>
          </w:rPrChange>
        </w:rPr>
        <w:t xml:space="preserve"> </w:t>
      </w:r>
      <w:proofErr w:type="spellStart"/>
      <w:r w:rsidR="004F284B" w:rsidRPr="005879EA">
        <w:rPr>
          <w:color w:val="000000"/>
          <w:sz w:val="21"/>
          <w:szCs w:val="21"/>
        </w:rPr>
        <w:t>Javadi</w:t>
      </w:r>
      <w:proofErr w:type="spellEnd"/>
      <w:r w:rsidR="004F284B" w:rsidRPr="005879EA">
        <w:rPr>
          <w:color w:val="000000"/>
          <w:sz w:val="21"/>
          <w:szCs w:val="21"/>
        </w:rPr>
        <w:t xml:space="preserve"> S H S</w:t>
      </w:r>
      <w:r w:rsidR="00644D46">
        <w:rPr>
          <w:color w:val="000000"/>
          <w:sz w:val="21"/>
          <w:szCs w:val="21"/>
        </w:rPr>
        <w:t>,</w:t>
      </w:r>
      <w:r w:rsidR="004F284B" w:rsidRPr="005879EA">
        <w:rPr>
          <w:color w:val="000000"/>
          <w:sz w:val="21"/>
          <w:szCs w:val="21"/>
        </w:rPr>
        <w:t xml:space="preserve"> </w:t>
      </w:r>
      <w:proofErr w:type="spellStart"/>
      <w:r w:rsidR="004F284B" w:rsidRPr="005879EA">
        <w:rPr>
          <w:color w:val="000000"/>
          <w:sz w:val="21"/>
          <w:szCs w:val="21"/>
        </w:rPr>
        <w:t>Gharani</w:t>
      </w:r>
      <w:proofErr w:type="spellEnd"/>
      <w:r w:rsidR="004F284B" w:rsidRPr="005879EA">
        <w:rPr>
          <w:color w:val="000000"/>
          <w:sz w:val="21"/>
          <w:szCs w:val="21"/>
        </w:rPr>
        <w:t xml:space="preserve"> P</w:t>
      </w:r>
      <w:r w:rsidR="00644D46">
        <w:rPr>
          <w:color w:val="000000"/>
          <w:sz w:val="21"/>
          <w:szCs w:val="21"/>
        </w:rPr>
        <w:t>,</w:t>
      </w:r>
      <w:r w:rsidR="004F284B" w:rsidRPr="005879EA">
        <w:rPr>
          <w:color w:val="000000"/>
          <w:sz w:val="21"/>
          <w:szCs w:val="21"/>
        </w:rPr>
        <w:t xml:space="preserve"> </w:t>
      </w:r>
      <w:proofErr w:type="spellStart"/>
      <w:r w:rsidR="004F284B" w:rsidRPr="005879EA">
        <w:rPr>
          <w:color w:val="000000"/>
          <w:sz w:val="21"/>
          <w:szCs w:val="21"/>
        </w:rPr>
        <w:t>Khadivi</w:t>
      </w:r>
      <w:proofErr w:type="spellEnd"/>
      <w:r w:rsidR="004F284B" w:rsidRPr="005879EA">
        <w:rPr>
          <w:color w:val="000000"/>
          <w:sz w:val="21"/>
          <w:szCs w:val="21"/>
        </w:rPr>
        <w:t xml:space="preserve"> S. Detecting Community Structure in Dynamic Social Networks Using the Concept of Leadership[J]. Springer</w:t>
      </w:r>
      <w:r w:rsidR="00644D46" w:rsidRPr="00A951F9">
        <w:rPr>
          <w:color w:val="000000"/>
          <w:sz w:val="21"/>
          <w:szCs w:val="21"/>
          <w:highlight w:val="yellow"/>
          <w:rPrChange w:id="363" w:author="admin" w:date="2023-05-18T21:46:00Z">
            <w:rPr>
              <w:color w:val="000000"/>
              <w:sz w:val="21"/>
              <w:szCs w:val="21"/>
            </w:rPr>
          </w:rPrChange>
        </w:rPr>
        <w:t>,</w:t>
      </w:r>
      <w:ins w:id="364" w:author="admin" w:date="2023-05-18T21:46:00Z">
        <w:r w:rsidR="00A951F9">
          <w:rPr>
            <w:color w:val="000000"/>
            <w:sz w:val="21"/>
            <w:szCs w:val="21"/>
          </w:rPr>
          <w:t xml:space="preserve"> </w:t>
        </w:r>
      </w:ins>
      <w:r w:rsidR="004F284B" w:rsidRPr="005879EA">
        <w:rPr>
          <w:color w:val="000000"/>
          <w:sz w:val="21"/>
          <w:szCs w:val="21"/>
        </w:rPr>
        <w:t>2018.</w:t>
      </w:r>
    </w:p>
    <w:bookmarkEnd w:id="350"/>
    <w:p w14:paraId="3072C1E7" w14:textId="7032BD0D" w:rsidR="004F284B" w:rsidRPr="005879EA" w:rsidRDefault="00615A1D"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7]</w:t>
      </w:r>
      <w:r w:rsidRPr="005879EA">
        <w:rPr>
          <w:sz w:val="21"/>
          <w:szCs w:val="21"/>
        </w:rPr>
        <w:t xml:space="preserve"> </w:t>
      </w:r>
      <w:proofErr w:type="spellStart"/>
      <w:r w:rsidR="004F284B" w:rsidRPr="005879EA">
        <w:rPr>
          <w:color w:val="000000"/>
          <w:sz w:val="21"/>
          <w:szCs w:val="21"/>
        </w:rPr>
        <w:t>Chakrabarti</w:t>
      </w:r>
      <w:proofErr w:type="spellEnd"/>
      <w:r w:rsidR="004F284B" w:rsidRPr="005879EA">
        <w:rPr>
          <w:color w:val="000000"/>
          <w:sz w:val="21"/>
          <w:szCs w:val="21"/>
        </w:rPr>
        <w:t xml:space="preserve"> D</w:t>
      </w:r>
      <w:r w:rsidR="00644D46">
        <w:rPr>
          <w:color w:val="000000"/>
          <w:sz w:val="21"/>
          <w:szCs w:val="21"/>
        </w:rPr>
        <w:t>,</w:t>
      </w:r>
      <w:ins w:id="365" w:author="admin" w:date="2023-05-18T21:47:00Z">
        <w:r w:rsidR="008C2E2F">
          <w:rPr>
            <w:color w:val="000000"/>
            <w:sz w:val="21"/>
            <w:szCs w:val="21"/>
          </w:rPr>
          <w:t xml:space="preserve"> </w:t>
        </w:r>
      </w:ins>
      <w:r w:rsidR="004F284B" w:rsidRPr="005879EA">
        <w:rPr>
          <w:color w:val="000000"/>
          <w:sz w:val="21"/>
          <w:szCs w:val="21"/>
        </w:rPr>
        <w:t>Kumar R</w:t>
      </w:r>
      <w:r w:rsidR="00644D46">
        <w:rPr>
          <w:color w:val="000000"/>
          <w:sz w:val="21"/>
          <w:szCs w:val="21"/>
        </w:rPr>
        <w:t>,</w:t>
      </w:r>
      <w:r w:rsidR="004F284B" w:rsidRPr="005879EA">
        <w:rPr>
          <w:color w:val="000000"/>
          <w:sz w:val="21"/>
          <w:szCs w:val="21"/>
        </w:rPr>
        <w:t xml:space="preserve"> Tomkins A. Evolutionary Clustering[C]. </w:t>
      </w:r>
      <w:proofErr w:type="spellStart"/>
      <w:r w:rsidR="004F284B" w:rsidRPr="005879EA">
        <w:rPr>
          <w:color w:val="000000"/>
          <w:sz w:val="21"/>
          <w:szCs w:val="21"/>
        </w:rPr>
        <w:t>Acm</w:t>
      </w:r>
      <w:proofErr w:type="spellEnd"/>
      <w:r w:rsidR="004F284B" w:rsidRPr="005879EA">
        <w:rPr>
          <w:color w:val="000000"/>
          <w:sz w:val="21"/>
          <w:szCs w:val="21"/>
        </w:rPr>
        <w:t xml:space="preserve"> </w:t>
      </w:r>
      <w:proofErr w:type="spellStart"/>
      <w:r w:rsidR="004F284B" w:rsidRPr="005879EA">
        <w:rPr>
          <w:color w:val="000000"/>
          <w:sz w:val="21"/>
          <w:szCs w:val="21"/>
        </w:rPr>
        <w:t>Sigkdd</w:t>
      </w:r>
      <w:proofErr w:type="spellEnd"/>
      <w:r w:rsidR="004F284B" w:rsidRPr="005879EA">
        <w:rPr>
          <w:color w:val="000000"/>
          <w:sz w:val="21"/>
          <w:szCs w:val="21"/>
        </w:rPr>
        <w:t xml:space="preserve"> International </w:t>
      </w:r>
      <w:proofErr w:type="spellStart"/>
      <w:r w:rsidR="004F284B" w:rsidRPr="005879EA">
        <w:rPr>
          <w:color w:val="000000"/>
          <w:sz w:val="21"/>
          <w:szCs w:val="21"/>
        </w:rPr>
        <w:t>Conferenceon</w:t>
      </w:r>
      <w:proofErr w:type="spellEnd"/>
      <w:r w:rsidR="004F284B" w:rsidRPr="005879EA">
        <w:rPr>
          <w:color w:val="000000"/>
          <w:sz w:val="21"/>
          <w:szCs w:val="21"/>
        </w:rPr>
        <w:t xml:space="preserve"> Knowledge Discovery &amp; Data Mining</w:t>
      </w:r>
      <w:r w:rsidR="004F284B" w:rsidRPr="00A951F9">
        <w:rPr>
          <w:color w:val="000000"/>
          <w:sz w:val="21"/>
          <w:szCs w:val="21"/>
          <w:highlight w:val="yellow"/>
          <w:rPrChange w:id="366" w:author="admin" w:date="2023-05-18T21:46:00Z">
            <w:rPr>
              <w:color w:val="000000"/>
              <w:sz w:val="21"/>
              <w:szCs w:val="21"/>
            </w:rPr>
          </w:rPrChange>
        </w:rPr>
        <w:t>.</w:t>
      </w:r>
      <w:ins w:id="367" w:author="admin" w:date="2023-05-18T21:46:00Z">
        <w:r w:rsidR="00A951F9">
          <w:rPr>
            <w:color w:val="000000"/>
            <w:sz w:val="21"/>
            <w:szCs w:val="21"/>
          </w:rPr>
          <w:t xml:space="preserve"> </w:t>
        </w:r>
      </w:ins>
      <w:r w:rsidR="004F284B" w:rsidRPr="005879EA">
        <w:rPr>
          <w:color w:val="000000"/>
          <w:sz w:val="21"/>
          <w:szCs w:val="21"/>
        </w:rPr>
        <w:t>2006.</w:t>
      </w:r>
    </w:p>
    <w:p w14:paraId="2150486B" w14:textId="5AD51500" w:rsidR="004F284B" w:rsidRPr="005879EA" w:rsidDel="00CD7EC7" w:rsidRDefault="00615A1D" w:rsidP="00CD7EC7">
      <w:pPr>
        <w:spacing w:line="320" w:lineRule="exact"/>
        <w:ind w:left="210" w:hangingChars="100" w:hanging="210"/>
        <w:rPr>
          <w:del w:id="368" w:author="admin" w:date="2023-05-18T21:43:00Z"/>
          <w:color w:val="000000"/>
          <w:sz w:val="21"/>
          <w:szCs w:val="21"/>
        </w:rPr>
        <w:pPrChange w:id="369" w:author="admin" w:date="2023-05-18T21:44:00Z">
          <w:pPr>
            <w:spacing w:line="320" w:lineRule="exact"/>
            <w:ind w:left="210" w:hangingChars="100" w:hanging="210"/>
          </w:pPr>
        </w:pPrChange>
      </w:pPr>
      <w:r w:rsidRPr="005879EA">
        <w:rPr>
          <w:rFonts w:hint="eastAsia"/>
          <w:color w:val="000000"/>
          <w:sz w:val="21"/>
          <w:szCs w:val="21"/>
        </w:rPr>
        <w:t>[</w:t>
      </w:r>
      <w:r w:rsidRPr="005879EA">
        <w:rPr>
          <w:color w:val="000000"/>
          <w:sz w:val="21"/>
          <w:szCs w:val="21"/>
        </w:rPr>
        <w:t>8]</w:t>
      </w:r>
      <w:r w:rsidRPr="00CD7EC7">
        <w:rPr>
          <w:color w:val="000000"/>
          <w:sz w:val="21"/>
          <w:szCs w:val="21"/>
          <w:rPrChange w:id="370" w:author="admin" w:date="2023-05-18T21:44:00Z">
            <w:rPr>
              <w:sz w:val="21"/>
              <w:szCs w:val="21"/>
            </w:rPr>
          </w:rPrChange>
        </w:rPr>
        <w:t xml:space="preserve"> </w:t>
      </w:r>
      <w:r w:rsidR="004F284B" w:rsidRPr="005879EA">
        <w:rPr>
          <w:color w:val="000000"/>
          <w:sz w:val="21"/>
          <w:szCs w:val="21"/>
        </w:rPr>
        <w:t>M.J. Barber</w:t>
      </w:r>
      <w:r w:rsidR="00644D46">
        <w:rPr>
          <w:color w:val="000000"/>
          <w:sz w:val="21"/>
          <w:szCs w:val="21"/>
        </w:rPr>
        <w:t>,</w:t>
      </w:r>
      <w:r w:rsidR="004F284B" w:rsidRPr="005879EA">
        <w:rPr>
          <w:color w:val="000000"/>
          <w:sz w:val="21"/>
          <w:szCs w:val="21"/>
        </w:rPr>
        <w:t xml:space="preserve"> J.W. Clark</w:t>
      </w:r>
      <w:r w:rsidR="00644D46">
        <w:rPr>
          <w:color w:val="000000"/>
          <w:sz w:val="21"/>
          <w:szCs w:val="21"/>
        </w:rPr>
        <w:t>,</w:t>
      </w:r>
      <w:r w:rsidR="004F284B" w:rsidRPr="005879EA">
        <w:rPr>
          <w:color w:val="000000"/>
          <w:sz w:val="21"/>
          <w:szCs w:val="21"/>
        </w:rPr>
        <w:t xml:space="preserve"> Detecting network communities by propagating labels</w:t>
      </w:r>
      <w:ins w:id="371" w:author="admin" w:date="2023-05-18T21:44:00Z">
        <w:r w:rsidR="00CD7EC7">
          <w:rPr>
            <w:color w:val="000000"/>
            <w:sz w:val="21"/>
            <w:szCs w:val="21"/>
          </w:rPr>
          <w:t xml:space="preserve"> </w:t>
        </w:r>
      </w:ins>
    </w:p>
    <w:p w14:paraId="1FF6FAD4" w14:textId="23805FEB" w:rsidR="004F284B" w:rsidRPr="005879EA" w:rsidRDefault="004F284B" w:rsidP="00CD7EC7">
      <w:pPr>
        <w:spacing w:line="320" w:lineRule="exact"/>
        <w:ind w:left="210" w:hangingChars="100" w:hanging="210"/>
        <w:rPr>
          <w:color w:val="000000"/>
          <w:sz w:val="21"/>
          <w:szCs w:val="21"/>
        </w:rPr>
        <w:pPrChange w:id="372" w:author="admin" w:date="2023-05-18T21:44:00Z">
          <w:pPr>
            <w:spacing w:line="320" w:lineRule="exact"/>
            <w:ind w:left="210" w:hangingChars="100" w:hanging="210"/>
          </w:pPr>
        </w:pPrChange>
      </w:pPr>
      <w:proofErr w:type="gramStart"/>
      <w:r w:rsidRPr="005879EA">
        <w:rPr>
          <w:color w:val="000000"/>
          <w:sz w:val="21"/>
          <w:szCs w:val="21"/>
        </w:rPr>
        <w:t>under</w:t>
      </w:r>
      <w:proofErr w:type="gramEnd"/>
      <w:r w:rsidRPr="005879EA">
        <w:rPr>
          <w:color w:val="000000"/>
          <w:sz w:val="21"/>
          <w:szCs w:val="21"/>
        </w:rPr>
        <w:t xml:space="preserve"> constraints</w:t>
      </w:r>
      <w:r w:rsidR="00644D46">
        <w:rPr>
          <w:color w:val="000000"/>
          <w:sz w:val="21"/>
          <w:szCs w:val="21"/>
        </w:rPr>
        <w:t>,</w:t>
      </w:r>
      <w:r w:rsidRPr="005879EA">
        <w:rPr>
          <w:color w:val="000000"/>
          <w:sz w:val="21"/>
          <w:szCs w:val="21"/>
        </w:rPr>
        <w:t xml:space="preserve"> Phys. </w:t>
      </w:r>
      <w:ins w:id="373" w:author="admin" w:date="2023-05-18T21:44:00Z">
        <w:r w:rsidR="00CD7EC7">
          <w:rPr>
            <w:color w:val="000000"/>
            <w:sz w:val="21"/>
            <w:szCs w:val="21"/>
          </w:rPr>
          <w:t xml:space="preserve">  </w:t>
        </w:r>
      </w:ins>
      <w:r w:rsidRPr="005879EA">
        <w:rPr>
          <w:color w:val="000000"/>
          <w:sz w:val="21"/>
          <w:szCs w:val="21"/>
        </w:rPr>
        <w:t>Rev. E 80 (2009) 026129</w:t>
      </w:r>
      <w:r w:rsidR="00644D46">
        <w:rPr>
          <w:color w:val="000000"/>
          <w:sz w:val="21"/>
          <w:szCs w:val="21"/>
        </w:rPr>
        <w:t>,</w:t>
      </w:r>
      <w:r w:rsidRPr="005879EA">
        <w:rPr>
          <w:color w:val="000000"/>
          <w:sz w:val="21"/>
          <w:szCs w:val="21"/>
        </w:rPr>
        <w:t xml:space="preserve"> </w:t>
      </w:r>
      <w:r w:rsidR="00141162" w:rsidRPr="00CD7EC7">
        <w:rPr>
          <w:color w:val="000000"/>
          <w:highlight w:val="yellow"/>
          <w:rPrChange w:id="374" w:author="admin" w:date="2023-05-18T21:45:00Z">
            <w:rPr>
              <w:rStyle w:val="a5"/>
              <w:sz w:val="21"/>
              <w:szCs w:val="21"/>
            </w:rPr>
          </w:rPrChange>
        </w:rPr>
        <w:fldChar w:fldCharType="begin"/>
      </w:r>
      <w:r w:rsidR="00141162" w:rsidRPr="00CD7EC7">
        <w:rPr>
          <w:color w:val="000000"/>
          <w:highlight w:val="yellow"/>
          <w:rPrChange w:id="375" w:author="admin" w:date="2023-05-18T21:45:00Z">
            <w:rPr>
              <w:rStyle w:val="a5"/>
              <w:sz w:val="21"/>
              <w:szCs w:val="21"/>
            </w:rPr>
          </w:rPrChange>
        </w:rPr>
        <w:instrText xml:space="preserve"> HYPERLINK "http://dx.doi.org/10.1103/PhysRevE.80.026129" </w:instrText>
      </w:r>
      <w:r w:rsidR="00141162" w:rsidRPr="00CD7EC7">
        <w:rPr>
          <w:color w:val="000000"/>
          <w:highlight w:val="yellow"/>
          <w:rPrChange w:id="376" w:author="admin" w:date="2023-05-18T21:45:00Z">
            <w:rPr>
              <w:rStyle w:val="a5"/>
              <w:sz w:val="21"/>
              <w:szCs w:val="21"/>
            </w:rPr>
          </w:rPrChange>
        </w:rPr>
        <w:fldChar w:fldCharType="separate"/>
      </w:r>
      <w:r w:rsidRPr="00CD7EC7">
        <w:rPr>
          <w:color w:val="000000"/>
          <w:highlight w:val="yellow"/>
          <w:rPrChange w:id="377" w:author="admin" w:date="2023-05-18T21:45:00Z">
            <w:rPr>
              <w:rStyle w:val="a5"/>
              <w:sz w:val="21"/>
              <w:szCs w:val="21"/>
            </w:rPr>
          </w:rPrChange>
        </w:rPr>
        <w:t>http://dx.doi.org/10.1103/PhysRevE.80.026129</w:t>
      </w:r>
      <w:r w:rsidR="00141162" w:rsidRPr="00CD7EC7">
        <w:rPr>
          <w:color w:val="000000"/>
          <w:highlight w:val="yellow"/>
          <w:rPrChange w:id="378" w:author="admin" w:date="2023-05-18T21:45:00Z">
            <w:rPr>
              <w:rStyle w:val="a5"/>
              <w:sz w:val="21"/>
              <w:szCs w:val="21"/>
            </w:rPr>
          </w:rPrChange>
        </w:rPr>
        <w:fldChar w:fldCharType="end"/>
      </w:r>
      <w:r w:rsidRPr="00CD7EC7">
        <w:rPr>
          <w:color w:val="000000"/>
          <w:sz w:val="21"/>
          <w:szCs w:val="21"/>
          <w:highlight w:val="yellow"/>
          <w:rPrChange w:id="379" w:author="admin" w:date="2023-05-18T21:45:00Z">
            <w:rPr>
              <w:color w:val="000000"/>
              <w:sz w:val="21"/>
              <w:szCs w:val="21"/>
            </w:rPr>
          </w:rPrChange>
        </w:rPr>
        <w:t>.</w:t>
      </w:r>
    </w:p>
    <w:p w14:paraId="51931908" w14:textId="4170B2BF" w:rsidR="00E50E0C" w:rsidRPr="005879EA" w:rsidRDefault="00615A1D"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9] </w:t>
      </w:r>
      <w:r w:rsidR="00E50E0C" w:rsidRPr="005879EA">
        <w:rPr>
          <w:color w:val="000000"/>
          <w:sz w:val="21"/>
          <w:szCs w:val="21"/>
        </w:rPr>
        <w:t>S. Fortunato</w:t>
      </w:r>
      <w:r w:rsidR="00644D46">
        <w:rPr>
          <w:color w:val="000000"/>
          <w:sz w:val="21"/>
          <w:szCs w:val="21"/>
        </w:rPr>
        <w:t>,</w:t>
      </w:r>
      <w:r w:rsidR="00E50E0C" w:rsidRPr="005879EA">
        <w:rPr>
          <w:color w:val="000000"/>
          <w:sz w:val="21"/>
          <w:szCs w:val="21"/>
        </w:rPr>
        <w:t xml:space="preserve"> M. </w:t>
      </w:r>
      <w:proofErr w:type="spellStart"/>
      <w:r w:rsidR="00E50E0C" w:rsidRPr="005879EA">
        <w:rPr>
          <w:color w:val="000000"/>
          <w:sz w:val="21"/>
          <w:szCs w:val="21"/>
        </w:rPr>
        <w:t>Barthelemy</w:t>
      </w:r>
      <w:proofErr w:type="spellEnd"/>
      <w:r w:rsidR="00644D46">
        <w:rPr>
          <w:color w:val="000000"/>
          <w:sz w:val="21"/>
          <w:szCs w:val="21"/>
        </w:rPr>
        <w:t>,</w:t>
      </w:r>
      <w:r w:rsidR="00E50E0C" w:rsidRPr="005879EA">
        <w:rPr>
          <w:color w:val="000000"/>
          <w:sz w:val="21"/>
          <w:szCs w:val="21"/>
        </w:rPr>
        <w:t xml:space="preserve"> Resolution limit in community detection</w:t>
      </w:r>
      <w:r w:rsidR="00644D46">
        <w:rPr>
          <w:color w:val="000000"/>
          <w:sz w:val="21"/>
          <w:szCs w:val="21"/>
        </w:rPr>
        <w:t>,</w:t>
      </w:r>
      <w:r w:rsidR="00E50E0C" w:rsidRPr="005879EA">
        <w:rPr>
          <w:color w:val="000000"/>
          <w:sz w:val="21"/>
          <w:szCs w:val="21"/>
        </w:rPr>
        <w:t xml:space="preserve"> Proc. Natl. Acad. Sci. 104 (2007) 36–41</w:t>
      </w:r>
      <w:r w:rsidR="00644D46">
        <w:rPr>
          <w:color w:val="000000"/>
          <w:sz w:val="21"/>
          <w:szCs w:val="21"/>
        </w:rPr>
        <w:t>,</w:t>
      </w:r>
      <w:r w:rsidR="00E50E0C" w:rsidRPr="005879EA">
        <w:rPr>
          <w:color w:val="000000"/>
          <w:sz w:val="21"/>
          <w:szCs w:val="21"/>
        </w:rPr>
        <w:t xml:space="preserve"> </w:t>
      </w:r>
      <w:hyperlink r:id="rId27" w:history="1">
        <w:r w:rsidR="00E50E0C" w:rsidRPr="005879EA">
          <w:rPr>
            <w:rStyle w:val="a5"/>
            <w:sz w:val="21"/>
            <w:szCs w:val="21"/>
          </w:rPr>
          <w:t>http://dx.doi.org/10.1073/pnas.0605965104</w:t>
        </w:r>
      </w:hyperlink>
      <w:r w:rsidR="00E50E0C" w:rsidRPr="005879EA">
        <w:rPr>
          <w:color w:val="000000"/>
          <w:sz w:val="21"/>
          <w:szCs w:val="21"/>
        </w:rPr>
        <w:t>.</w:t>
      </w:r>
    </w:p>
    <w:p w14:paraId="7D8F9BF8" w14:textId="6EDFD68C" w:rsidR="00E50E0C" w:rsidRPr="005879EA" w:rsidRDefault="00615A1D"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10]</w:t>
      </w:r>
      <w:r w:rsidR="002350B8" w:rsidRPr="005879EA">
        <w:rPr>
          <w:color w:val="000000"/>
          <w:sz w:val="21"/>
          <w:szCs w:val="21"/>
        </w:rPr>
        <w:t xml:space="preserve"> </w:t>
      </w:r>
      <w:r w:rsidR="00E50E0C" w:rsidRPr="005879EA">
        <w:rPr>
          <w:color w:val="000000"/>
          <w:sz w:val="21"/>
          <w:szCs w:val="21"/>
        </w:rPr>
        <w:t>X. Liu</w:t>
      </w:r>
      <w:r w:rsidR="00644D46">
        <w:rPr>
          <w:color w:val="000000"/>
          <w:sz w:val="21"/>
          <w:szCs w:val="21"/>
        </w:rPr>
        <w:t>,</w:t>
      </w:r>
      <w:r w:rsidR="00E50E0C" w:rsidRPr="005879EA">
        <w:rPr>
          <w:color w:val="000000"/>
          <w:sz w:val="21"/>
          <w:szCs w:val="21"/>
        </w:rPr>
        <w:t xml:space="preserve"> T. Murata</w:t>
      </w:r>
      <w:r w:rsidR="00644D46">
        <w:rPr>
          <w:color w:val="000000"/>
          <w:sz w:val="21"/>
          <w:szCs w:val="21"/>
        </w:rPr>
        <w:t>,</w:t>
      </w:r>
      <w:r w:rsidR="00E50E0C" w:rsidRPr="005879EA">
        <w:rPr>
          <w:color w:val="000000"/>
          <w:sz w:val="21"/>
          <w:szCs w:val="21"/>
        </w:rPr>
        <w:t xml:space="preserve"> Advanced modularity-specialized label propagation algorithm for detecting communities in networks</w:t>
      </w:r>
      <w:r w:rsidR="00644D46">
        <w:rPr>
          <w:color w:val="000000"/>
          <w:sz w:val="21"/>
          <w:szCs w:val="21"/>
        </w:rPr>
        <w:t>,</w:t>
      </w:r>
      <w:r w:rsidR="00E50E0C" w:rsidRPr="005879EA">
        <w:rPr>
          <w:color w:val="000000"/>
          <w:sz w:val="21"/>
          <w:szCs w:val="21"/>
        </w:rPr>
        <w:t xml:space="preserve"> Phys. Stat. Mech. </w:t>
      </w:r>
      <w:proofErr w:type="gramStart"/>
      <w:r w:rsidR="00E50E0C" w:rsidRPr="005879EA">
        <w:rPr>
          <w:color w:val="000000"/>
          <w:sz w:val="21"/>
          <w:szCs w:val="21"/>
        </w:rPr>
        <w:t>Its</w:t>
      </w:r>
      <w:proofErr w:type="gramEnd"/>
      <w:r w:rsidR="00E50E0C" w:rsidRPr="005879EA">
        <w:rPr>
          <w:rFonts w:hint="eastAsia"/>
          <w:color w:val="000000"/>
          <w:sz w:val="21"/>
          <w:szCs w:val="21"/>
        </w:rPr>
        <w:t xml:space="preserve"> </w:t>
      </w:r>
      <w:r w:rsidR="00E50E0C" w:rsidRPr="005879EA">
        <w:rPr>
          <w:color w:val="000000"/>
          <w:sz w:val="21"/>
          <w:szCs w:val="21"/>
        </w:rPr>
        <w:t>Appl. 389 (2010) 1493–1500</w:t>
      </w:r>
      <w:r w:rsidR="00644D46">
        <w:rPr>
          <w:color w:val="000000"/>
          <w:sz w:val="21"/>
          <w:szCs w:val="21"/>
        </w:rPr>
        <w:t>,</w:t>
      </w:r>
      <w:r w:rsidR="00E50E0C" w:rsidRPr="005879EA">
        <w:rPr>
          <w:color w:val="000000"/>
          <w:sz w:val="21"/>
          <w:szCs w:val="21"/>
        </w:rPr>
        <w:t xml:space="preserve"> </w:t>
      </w:r>
      <w:hyperlink r:id="rId28" w:history="1">
        <w:r w:rsidR="00E50E0C" w:rsidRPr="005879EA">
          <w:rPr>
            <w:rStyle w:val="a5"/>
            <w:sz w:val="21"/>
            <w:szCs w:val="21"/>
          </w:rPr>
          <w:t>http://dx.doi.org/10.1016/j.physa.2009.12.019</w:t>
        </w:r>
      </w:hyperlink>
      <w:r w:rsidR="00E50E0C" w:rsidRPr="005879EA">
        <w:rPr>
          <w:color w:val="000000"/>
          <w:sz w:val="21"/>
          <w:szCs w:val="21"/>
        </w:rPr>
        <w:t>.</w:t>
      </w:r>
      <w:r w:rsidR="00E50E0C" w:rsidRPr="005879EA">
        <w:rPr>
          <w:rFonts w:hint="eastAsia"/>
          <w:color w:val="000000"/>
          <w:sz w:val="21"/>
          <w:szCs w:val="21"/>
        </w:rPr>
        <w:t xml:space="preserve"> </w:t>
      </w:r>
    </w:p>
    <w:p w14:paraId="12AC9583" w14:textId="06354B43" w:rsidR="00615A1D" w:rsidRPr="005879EA" w:rsidRDefault="00615A1D"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11]</w:t>
      </w:r>
      <w:r w:rsidR="002350B8" w:rsidRPr="005879EA">
        <w:rPr>
          <w:sz w:val="21"/>
          <w:szCs w:val="21"/>
        </w:rPr>
        <w:t xml:space="preserve"> </w:t>
      </w:r>
      <w:r w:rsidRPr="005879EA">
        <w:rPr>
          <w:color w:val="000000"/>
          <w:sz w:val="21"/>
          <w:szCs w:val="21"/>
        </w:rPr>
        <w:t>L. Tang</w:t>
      </w:r>
      <w:r w:rsidR="00644D46">
        <w:rPr>
          <w:color w:val="000000"/>
          <w:sz w:val="21"/>
          <w:szCs w:val="21"/>
        </w:rPr>
        <w:t>,</w:t>
      </w:r>
      <w:r w:rsidRPr="005879EA">
        <w:rPr>
          <w:color w:val="000000"/>
          <w:sz w:val="21"/>
          <w:szCs w:val="21"/>
        </w:rPr>
        <w:t xml:space="preserve"> H. Liu</w:t>
      </w:r>
      <w:r w:rsidR="00644D46">
        <w:rPr>
          <w:color w:val="000000"/>
          <w:sz w:val="21"/>
          <w:szCs w:val="21"/>
        </w:rPr>
        <w:t>,</w:t>
      </w:r>
      <w:r w:rsidRPr="005879EA">
        <w:rPr>
          <w:color w:val="000000"/>
          <w:sz w:val="21"/>
          <w:szCs w:val="21"/>
        </w:rPr>
        <w:t xml:space="preserve"> Community detection and mining in social media</w:t>
      </w:r>
      <w:r w:rsidR="00644D46">
        <w:rPr>
          <w:color w:val="000000"/>
          <w:sz w:val="21"/>
          <w:szCs w:val="21"/>
        </w:rPr>
        <w:t>,</w:t>
      </w:r>
      <w:r w:rsidRPr="005879EA">
        <w:rPr>
          <w:color w:val="000000"/>
          <w:sz w:val="21"/>
          <w:szCs w:val="21"/>
        </w:rPr>
        <w:t xml:space="preserve"> Synth. Lect. Data Min. </w:t>
      </w:r>
      <w:proofErr w:type="spellStart"/>
      <w:r w:rsidRPr="005879EA">
        <w:rPr>
          <w:color w:val="000000"/>
          <w:sz w:val="21"/>
          <w:szCs w:val="21"/>
        </w:rPr>
        <w:t>Knowl</w:t>
      </w:r>
      <w:proofErr w:type="spellEnd"/>
      <w:r w:rsidRPr="005879EA">
        <w:rPr>
          <w:color w:val="000000"/>
          <w:sz w:val="21"/>
          <w:szCs w:val="21"/>
        </w:rPr>
        <w:t xml:space="preserve">. </w:t>
      </w:r>
      <w:proofErr w:type="spellStart"/>
      <w:r w:rsidRPr="005879EA">
        <w:rPr>
          <w:color w:val="000000"/>
          <w:sz w:val="21"/>
          <w:szCs w:val="21"/>
        </w:rPr>
        <w:t>Discov</w:t>
      </w:r>
      <w:proofErr w:type="spellEnd"/>
      <w:r w:rsidRPr="005879EA">
        <w:rPr>
          <w:color w:val="000000"/>
          <w:sz w:val="21"/>
          <w:szCs w:val="21"/>
        </w:rPr>
        <w:t xml:space="preserve">. 2 (50) (2010) </w:t>
      </w:r>
      <w:hyperlink r:id="rId29" w:history="1">
        <w:r w:rsidR="002350B8" w:rsidRPr="005879EA">
          <w:rPr>
            <w:rStyle w:val="a5"/>
            <w:sz w:val="21"/>
            <w:szCs w:val="21"/>
          </w:rPr>
          <w:t>http://dx.doi.org/10.2200/S00298ED1V01Y201009DMK003</w:t>
        </w:r>
      </w:hyperlink>
      <w:r w:rsidRPr="005879EA">
        <w:rPr>
          <w:color w:val="000000"/>
          <w:sz w:val="21"/>
          <w:szCs w:val="21"/>
        </w:rPr>
        <w:t>.</w:t>
      </w:r>
    </w:p>
    <w:p w14:paraId="4465A672" w14:textId="3FA98F15" w:rsidR="00E50E0C" w:rsidRPr="005879EA" w:rsidRDefault="002350B8" w:rsidP="005879EA">
      <w:pPr>
        <w:spacing w:line="320" w:lineRule="exact"/>
        <w:ind w:left="210" w:hangingChars="100" w:hanging="210"/>
        <w:rPr>
          <w:color w:val="000000"/>
          <w:sz w:val="21"/>
          <w:szCs w:val="21"/>
        </w:rPr>
      </w:pPr>
      <w:r w:rsidRPr="005879EA">
        <w:rPr>
          <w:color w:val="000000"/>
          <w:sz w:val="21"/>
          <w:szCs w:val="21"/>
        </w:rPr>
        <w:t xml:space="preserve">[12] </w:t>
      </w:r>
      <w:r w:rsidR="00E50E0C" w:rsidRPr="005879EA">
        <w:rPr>
          <w:color w:val="000000"/>
          <w:sz w:val="21"/>
          <w:szCs w:val="21"/>
        </w:rPr>
        <w:t>X.-K. Zhang</w:t>
      </w:r>
      <w:r w:rsidR="00644D46">
        <w:rPr>
          <w:color w:val="000000"/>
          <w:sz w:val="21"/>
          <w:szCs w:val="21"/>
        </w:rPr>
        <w:t>,</w:t>
      </w:r>
      <w:r w:rsidR="00E50E0C" w:rsidRPr="005879EA">
        <w:rPr>
          <w:color w:val="000000"/>
          <w:sz w:val="21"/>
          <w:szCs w:val="21"/>
        </w:rPr>
        <w:t xml:space="preserve"> X. Tian</w:t>
      </w:r>
      <w:r w:rsidR="00644D46">
        <w:rPr>
          <w:color w:val="000000"/>
          <w:sz w:val="21"/>
          <w:szCs w:val="21"/>
        </w:rPr>
        <w:t>,</w:t>
      </w:r>
      <w:r w:rsidR="00E50E0C" w:rsidRPr="005879EA">
        <w:rPr>
          <w:color w:val="000000"/>
          <w:sz w:val="21"/>
          <w:szCs w:val="21"/>
        </w:rPr>
        <w:t xml:space="preserve"> Y.-N. Li</w:t>
      </w:r>
      <w:r w:rsidR="00644D46">
        <w:rPr>
          <w:color w:val="000000"/>
          <w:sz w:val="21"/>
          <w:szCs w:val="21"/>
        </w:rPr>
        <w:t>,</w:t>
      </w:r>
      <w:r w:rsidR="00E50E0C" w:rsidRPr="005879EA">
        <w:rPr>
          <w:color w:val="000000"/>
          <w:sz w:val="21"/>
          <w:szCs w:val="21"/>
        </w:rPr>
        <w:t xml:space="preserve"> C. Song</w:t>
      </w:r>
      <w:r w:rsidR="00644D46">
        <w:rPr>
          <w:color w:val="000000"/>
          <w:sz w:val="21"/>
          <w:szCs w:val="21"/>
        </w:rPr>
        <w:t>,</w:t>
      </w:r>
      <w:r w:rsidR="00E50E0C" w:rsidRPr="005879EA">
        <w:rPr>
          <w:color w:val="000000"/>
          <w:sz w:val="21"/>
          <w:szCs w:val="21"/>
        </w:rPr>
        <w:t xml:space="preserve"> Label propagation algorithm based on edge clustering coefficient for community detection in complex</w:t>
      </w:r>
      <w:r w:rsidR="00E50E0C" w:rsidRPr="005879EA">
        <w:rPr>
          <w:rFonts w:hint="eastAsia"/>
          <w:color w:val="000000"/>
          <w:sz w:val="21"/>
          <w:szCs w:val="21"/>
        </w:rPr>
        <w:t xml:space="preserve"> </w:t>
      </w:r>
      <w:r w:rsidR="00E50E0C" w:rsidRPr="005879EA">
        <w:rPr>
          <w:color w:val="000000"/>
          <w:sz w:val="21"/>
          <w:szCs w:val="21"/>
        </w:rPr>
        <w:t>networks</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 28 (2014) 1450216</w:t>
      </w:r>
      <w:r w:rsidR="00644D46">
        <w:rPr>
          <w:color w:val="000000"/>
          <w:sz w:val="21"/>
          <w:szCs w:val="21"/>
        </w:rPr>
        <w:t>,</w:t>
      </w:r>
      <w:r w:rsidR="00E50E0C" w:rsidRPr="005879EA">
        <w:rPr>
          <w:color w:val="000000"/>
          <w:sz w:val="21"/>
          <w:szCs w:val="21"/>
        </w:rPr>
        <w:t xml:space="preserve"> </w:t>
      </w:r>
      <w:hyperlink r:id="rId30" w:history="1">
        <w:r w:rsidR="00E50E0C" w:rsidRPr="005879EA">
          <w:rPr>
            <w:rStyle w:val="a5"/>
            <w:sz w:val="21"/>
            <w:szCs w:val="21"/>
          </w:rPr>
          <w:t>http://dx.doi.org/10.1142/S0217979214502166</w:t>
        </w:r>
      </w:hyperlink>
      <w:r w:rsidR="00E50E0C" w:rsidRPr="005879EA">
        <w:rPr>
          <w:color w:val="000000"/>
          <w:sz w:val="21"/>
          <w:szCs w:val="21"/>
        </w:rPr>
        <w:t>.</w:t>
      </w:r>
    </w:p>
    <w:p w14:paraId="77F35DCA" w14:textId="2CA6563E" w:rsidR="00E50E0C" w:rsidRPr="005879EA" w:rsidRDefault="002350B8" w:rsidP="005D578E">
      <w:pPr>
        <w:spacing w:line="320" w:lineRule="exact"/>
        <w:ind w:left="210" w:hangingChars="100" w:hanging="210"/>
        <w:rPr>
          <w:color w:val="000000"/>
          <w:sz w:val="21"/>
          <w:szCs w:val="21"/>
        </w:rPr>
      </w:pPr>
      <w:r w:rsidRPr="005879EA">
        <w:rPr>
          <w:color w:val="000000"/>
          <w:sz w:val="21"/>
          <w:szCs w:val="21"/>
        </w:rPr>
        <w:t xml:space="preserve">[13] </w:t>
      </w:r>
      <w:r w:rsidR="00E50E0C" w:rsidRPr="005879EA">
        <w:rPr>
          <w:color w:val="000000"/>
          <w:sz w:val="21"/>
          <w:szCs w:val="21"/>
        </w:rPr>
        <w:t>Y. Xing</w:t>
      </w:r>
      <w:r w:rsidR="00644D46">
        <w:rPr>
          <w:color w:val="000000"/>
          <w:sz w:val="21"/>
          <w:szCs w:val="21"/>
        </w:rPr>
        <w:t>,</w:t>
      </w:r>
      <w:r w:rsidR="00E50E0C" w:rsidRPr="005879EA">
        <w:rPr>
          <w:color w:val="000000"/>
          <w:sz w:val="21"/>
          <w:szCs w:val="21"/>
        </w:rPr>
        <w:t xml:space="preserve"> F. </w:t>
      </w:r>
      <w:proofErr w:type="spellStart"/>
      <w:r w:rsidR="00E50E0C" w:rsidRPr="005879EA">
        <w:rPr>
          <w:color w:val="000000"/>
          <w:sz w:val="21"/>
          <w:szCs w:val="21"/>
        </w:rPr>
        <w:t>Meng</w:t>
      </w:r>
      <w:proofErr w:type="spellEnd"/>
      <w:r w:rsidR="00644D46">
        <w:rPr>
          <w:color w:val="000000"/>
          <w:sz w:val="21"/>
          <w:szCs w:val="21"/>
        </w:rPr>
        <w:t>,</w:t>
      </w:r>
      <w:r w:rsidR="00E50E0C" w:rsidRPr="005879EA">
        <w:rPr>
          <w:color w:val="000000"/>
          <w:sz w:val="21"/>
          <w:szCs w:val="21"/>
        </w:rPr>
        <w:t xml:space="preserve"> Y. Zhou</w:t>
      </w:r>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A node influence based label propagation algorithm for community detection in networks</w:t>
      </w:r>
      <w:r w:rsidR="00644D46">
        <w:rPr>
          <w:color w:val="000000"/>
          <w:sz w:val="21"/>
          <w:szCs w:val="21"/>
        </w:rPr>
        <w:t>,</w:t>
      </w:r>
      <w:r w:rsidR="00E50E0C" w:rsidRPr="005879EA">
        <w:rPr>
          <w:color w:val="000000"/>
          <w:sz w:val="21"/>
          <w:szCs w:val="21"/>
        </w:rPr>
        <w:t xml:space="preserve"> Sci. World J. 2014</w:t>
      </w:r>
      <w:r w:rsidR="00E50E0C" w:rsidRPr="005879EA">
        <w:rPr>
          <w:rFonts w:hint="eastAsia"/>
          <w:color w:val="000000"/>
          <w:sz w:val="21"/>
          <w:szCs w:val="21"/>
        </w:rPr>
        <w:t xml:space="preserve"> </w:t>
      </w:r>
      <w:r w:rsidR="00E50E0C" w:rsidRPr="005879EA">
        <w:rPr>
          <w:color w:val="000000"/>
          <w:sz w:val="21"/>
          <w:szCs w:val="21"/>
        </w:rPr>
        <w:t>(2014) 1–13</w:t>
      </w:r>
      <w:r w:rsidR="00644D46">
        <w:rPr>
          <w:color w:val="000000"/>
          <w:sz w:val="21"/>
          <w:szCs w:val="21"/>
        </w:rPr>
        <w:t>,</w:t>
      </w:r>
      <w:r w:rsidR="00E50E0C" w:rsidRPr="005879EA">
        <w:rPr>
          <w:color w:val="000000"/>
          <w:sz w:val="21"/>
          <w:szCs w:val="21"/>
        </w:rPr>
        <w:t xml:space="preserve"> </w:t>
      </w:r>
      <w:hyperlink r:id="rId31" w:history="1">
        <w:r w:rsidR="00E50E0C" w:rsidRPr="005879EA">
          <w:rPr>
            <w:rStyle w:val="a5"/>
            <w:sz w:val="21"/>
            <w:szCs w:val="21"/>
          </w:rPr>
          <w:t>http://dx.doi.org/10.1155/2014/627581</w:t>
        </w:r>
      </w:hyperlink>
      <w:r w:rsidR="00E50E0C" w:rsidRPr="005879EA">
        <w:rPr>
          <w:color w:val="000000"/>
          <w:sz w:val="21"/>
          <w:szCs w:val="21"/>
        </w:rPr>
        <w:t>.</w:t>
      </w:r>
    </w:p>
    <w:p w14:paraId="3329CEBA" w14:textId="40284BE2" w:rsidR="00E75439" w:rsidRPr="005879EA" w:rsidRDefault="002350B8" w:rsidP="005879EA">
      <w:pPr>
        <w:spacing w:line="320" w:lineRule="exact"/>
        <w:ind w:left="210" w:hangingChars="100" w:hanging="210"/>
        <w:rPr>
          <w:color w:val="000000"/>
          <w:sz w:val="21"/>
          <w:szCs w:val="21"/>
        </w:rPr>
      </w:pPr>
      <w:r w:rsidRPr="005879EA">
        <w:rPr>
          <w:color w:val="000000"/>
          <w:sz w:val="21"/>
          <w:szCs w:val="21"/>
        </w:rPr>
        <w:t xml:space="preserve">[14] </w:t>
      </w:r>
      <w:bookmarkStart w:id="380" w:name="_Hlk132227161"/>
      <w:r w:rsidR="00E50E0C" w:rsidRPr="005879EA">
        <w:rPr>
          <w:color w:val="000000"/>
          <w:sz w:val="21"/>
          <w:szCs w:val="21"/>
        </w:rPr>
        <w:t>X.-K. Zhang</w:t>
      </w:r>
      <w:r w:rsidR="00644D46">
        <w:rPr>
          <w:color w:val="000000"/>
          <w:sz w:val="21"/>
          <w:szCs w:val="21"/>
        </w:rPr>
        <w:t>,</w:t>
      </w:r>
      <w:r w:rsidR="00E50E0C" w:rsidRPr="005879EA">
        <w:rPr>
          <w:color w:val="000000"/>
          <w:sz w:val="21"/>
          <w:szCs w:val="21"/>
        </w:rPr>
        <w:t xml:space="preserve"> S. </w:t>
      </w:r>
      <w:proofErr w:type="spellStart"/>
      <w:r w:rsidR="00E50E0C" w:rsidRPr="005879EA">
        <w:rPr>
          <w:color w:val="000000"/>
          <w:sz w:val="21"/>
          <w:szCs w:val="21"/>
        </w:rPr>
        <w:t>Fei</w:t>
      </w:r>
      <w:proofErr w:type="spellEnd"/>
      <w:r w:rsidR="00644D46">
        <w:rPr>
          <w:color w:val="000000"/>
          <w:sz w:val="21"/>
          <w:szCs w:val="21"/>
        </w:rPr>
        <w:t>,</w:t>
      </w:r>
      <w:r w:rsidR="00E50E0C" w:rsidRPr="005879EA">
        <w:rPr>
          <w:color w:val="000000"/>
          <w:sz w:val="21"/>
          <w:szCs w:val="21"/>
        </w:rPr>
        <w:t xml:space="preserve"> C. Song</w:t>
      </w:r>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Label propagation algorithm based on local cycles for community detection</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 29 (2015) 1550029</w:t>
      </w:r>
      <w:r w:rsidR="00644D46">
        <w:rPr>
          <w:color w:val="000000"/>
          <w:sz w:val="21"/>
          <w:szCs w:val="21"/>
        </w:rPr>
        <w:t>,</w:t>
      </w:r>
      <w:r w:rsidR="00E50E0C" w:rsidRPr="005879EA">
        <w:rPr>
          <w:color w:val="000000"/>
          <w:sz w:val="21"/>
          <w:szCs w:val="21"/>
        </w:rPr>
        <w:t xml:space="preserve"> </w:t>
      </w:r>
      <w:hyperlink r:id="rId32" w:history="1">
        <w:r w:rsidR="00E50E0C" w:rsidRPr="005879EA">
          <w:rPr>
            <w:rStyle w:val="a5"/>
            <w:sz w:val="21"/>
            <w:szCs w:val="21"/>
          </w:rPr>
          <w:t>http://dx.doi.org/10.1142/S0217979215500290</w:t>
        </w:r>
      </w:hyperlink>
      <w:r w:rsidR="00E50E0C" w:rsidRPr="005879EA">
        <w:rPr>
          <w:color w:val="000000"/>
          <w:sz w:val="21"/>
          <w:szCs w:val="21"/>
        </w:rPr>
        <w:t>.</w:t>
      </w:r>
    </w:p>
    <w:bookmarkEnd w:id="380"/>
    <w:p w14:paraId="6BC018CA" w14:textId="150A6C92" w:rsidR="00E50E0C" w:rsidRPr="005879EA" w:rsidRDefault="00E75439" w:rsidP="005879EA">
      <w:pPr>
        <w:spacing w:line="320" w:lineRule="exact"/>
        <w:ind w:left="210" w:hangingChars="100" w:hanging="210"/>
        <w:rPr>
          <w:color w:val="000000"/>
          <w:sz w:val="21"/>
          <w:szCs w:val="21"/>
        </w:rPr>
      </w:pPr>
      <w:r w:rsidRPr="005879EA">
        <w:rPr>
          <w:color w:val="000000"/>
          <w:sz w:val="21"/>
          <w:szCs w:val="21"/>
        </w:rPr>
        <w:t xml:space="preserve">[15] </w:t>
      </w:r>
      <w:r w:rsidR="00E50E0C" w:rsidRPr="005879EA">
        <w:rPr>
          <w:color w:val="000000"/>
          <w:sz w:val="21"/>
          <w:szCs w:val="21"/>
        </w:rPr>
        <w:t>X.-K. Zhang</w:t>
      </w:r>
      <w:r w:rsidR="00644D46">
        <w:rPr>
          <w:color w:val="000000"/>
          <w:sz w:val="21"/>
          <w:szCs w:val="21"/>
        </w:rPr>
        <w:t>,</w:t>
      </w:r>
      <w:r w:rsidR="00E50E0C" w:rsidRPr="005879EA">
        <w:rPr>
          <w:color w:val="000000"/>
          <w:sz w:val="21"/>
          <w:szCs w:val="21"/>
        </w:rPr>
        <w:t xml:space="preserve"> J. Ren</w:t>
      </w:r>
      <w:r w:rsidR="00644D46">
        <w:rPr>
          <w:color w:val="000000"/>
          <w:sz w:val="21"/>
          <w:szCs w:val="21"/>
        </w:rPr>
        <w:t>,</w:t>
      </w:r>
      <w:r w:rsidR="00E50E0C" w:rsidRPr="005879EA">
        <w:rPr>
          <w:color w:val="000000"/>
          <w:sz w:val="21"/>
          <w:szCs w:val="21"/>
        </w:rPr>
        <w:t xml:space="preserve"> C. Song</w:t>
      </w:r>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Label propagation algorithm for community detection based on node importance and label influence</w:t>
      </w:r>
      <w:r w:rsidR="00644D46">
        <w:rPr>
          <w:color w:val="000000"/>
          <w:sz w:val="21"/>
          <w:szCs w:val="21"/>
        </w:rPr>
        <w:t>,</w:t>
      </w:r>
      <w:r w:rsidR="00E50E0C" w:rsidRPr="005879EA">
        <w:rPr>
          <w:color w:val="000000"/>
          <w:sz w:val="21"/>
          <w:szCs w:val="21"/>
        </w:rPr>
        <w:t xml:space="preserve"> Phys.</w:t>
      </w:r>
      <w:r w:rsidR="00E50E0C" w:rsidRPr="005879EA">
        <w:rPr>
          <w:rFonts w:hint="eastAsia"/>
          <w:color w:val="000000"/>
          <w:sz w:val="21"/>
          <w:szCs w:val="21"/>
        </w:rPr>
        <w:t xml:space="preserve"> </w:t>
      </w:r>
      <w:r w:rsidR="00E50E0C" w:rsidRPr="005879EA">
        <w:rPr>
          <w:color w:val="000000"/>
          <w:sz w:val="21"/>
          <w:szCs w:val="21"/>
        </w:rPr>
        <w:t>Lett. A 381 (2017) 2691–2698</w:t>
      </w:r>
      <w:r w:rsidR="00644D46">
        <w:rPr>
          <w:color w:val="000000"/>
          <w:sz w:val="21"/>
          <w:szCs w:val="21"/>
        </w:rPr>
        <w:t>,</w:t>
      </w:r>
      <w:r w:rsidR="00E50E0C" w:rsidRPr="005879EA">
        <w:rPr>
          <w:color w:val="000000"/>
          <w:sz w:val="21"/>
          <w:szCs w:val="21"/>
        </w:rPr>
        <w:t xml:space="preserve"> </w:t>
      </w:r>
      <w:hyperlink r:id="rId33" w:history="1">
        <w:r w:rsidR="00E50E0C" w:rsidRPr="005879EA">
          <w:rPr>
            <w:rStyle w:val="a5"/>
            <w:sz w:val="21"/>
            <w:szCs w:val="21"/>
          </w:rPr>
          <w:t>http://dx.doi.org/10.1016/j.physleta.2017.06.018</w:t>
        </w:r>
      </w:hyperlink>
      <w:r w:rsidR="00E50E0C" w:rsidRPr="005879EA">
        <w:rPr>
          <w:color w:val="000000"/>
          <w:sz w:val="21"/>
          <w:szCs w:val="21"/>
        </w:rPr>
        <w:t>.</w:t>
      </w:r>
    </w:p>
    <w:p w14:paraId="48E898A6" w14:textId="311F4695" w:rsidR="00E50E0C" w:rsidRPr="005879EA" w:rsidRDefault="00E75439" w:rsidP="005879EA">
      <w:pPr>
        <w:spacing w:line="320" w:lineRule="exact"/>
        <w:ind w:left="210" w:hangingChars="100" w:hanging="210"/>
        <w:rPr>
          <w:color w:val="000000"/>
          <w:sz w:val="21"/>
          <w:szCs w:val="21"/>
        </w:rPr>
      </w:pPr>
      <w:r w:rsidRPr="005879EA">
        <w:rPr>
          <w:color w:val="000000"/>
          <w:sz w:val="21"/>
          <w:szCs w:val="21"/>
        </w:rPr>
        <w:t xml:space="preserve">[16] </w:t>
      </w:r>
      <w:r w:rsidR="00E50E0C" w:rsidRPr="005879EA">
        <w:rPr>
          <w:color w:val="000000"/>
          <w:sz w:val="21"/>
          <w:szCs w:val="21"/>
        </w:rPr>
        <w:t xml:space="preserve">R. </w:t>
      </w:r>
      <w:proofErr w:type="spellStart"/>
      <w:r w:rsidR="00E50E0C" w:rsidRPr="005879EA">
        <w:rPr>
          <w:color w:val="000000"/>
          <w:sz w:val="21"/>
          <w:szCs w:val="21"/>
        </w:rPr>
        <w:t>Francisquini</w:t>
      </w:r>
      <w:proofErr w:type="spellEnd"/>
      <w:r w:rsidR="00644D46">
        <w:rPr>
          <w:color w:val="000000"/>
          <w:sz w:val="21"/>
          <w:szCs w:val="21"/>
        </w:rPr>
        <w:t>,</w:t>
      </w:r>
      <w:r w:rsidR="00E50E0C" w:rsidRPr="005879EA">
        <w:rPr>
          <w:color w:val="000000"/>
          <w:sz w:val="21"/>
          <w:szCs w:val="21"/>
        </w:rPr>
        <w:t xml:space="preserve"> V. Rosset</w:t>
      </w:r>
      <w:r w:rsidR="00644D46">
        <w:rPr>
          <w:color w:val="000000"/>
          <w:sz w:val="21"/>
          <w:szCs w:val="21"/>
        </w:rPr>
        <w:t>,</w:t>
      </w:r>
      <w:r w:rsidR="00E50E0C" w:rsidRPr="005879EA">
        <w:rPr>
          <w:color w:val="000000"/>
          <w:sz w:val="21"/>
          <w:szCs w:val="21"/>
        </w:rPr>
        <w:t xml:space="preserve"> MCV. </w:t>
      </w:r>
      <w:proofErr w:type="spellStart"/>
      <w:r w:rsidR="00E50E0C" w:rsidRPr="005879EA">
        <w:rPr>
          <w:color w:val="000000"/>
          <w:sz w:val="21"/>
          <w:szCs w:val="21"/>
        </w:rPr>
        <w:t>Nascimento</w:t>
      </w:r>
      <w:proofErr w:type="spellEnd"/>
      <w:r w:rsidR="00644D46">
        <w:rPr>
          <w:color w:val="000000"/>
          <w:sz w:val="21"/>
          <w:szCs w:val="21"/>
        </w:rPr>
        <w:t>,</w:t>
      </w:r>
      <w:r w:rsidR="00E50E0C" w:rsidRPr="005879EA">
        <w:rPr>
          <w:color w:val="000000"/>
          <w:sz w:val="21"/>
          <w:szCs w:val="21"/>
        </w:rPr>
        <w:t xml:space="preserve"> GA-LP: A genetic algorithm based on label propagation to detect communities in directed networks</w:t>
      </w:r>
      <w:r w:rsidR="00644D46">
        <w:rPr>
          <w:color w:val="000000"/>
          <w:sz w:val="21"/>
          <w:szCs w:val="21"/>
        </w:rPr>
        <w:t>,</w:t>
      </w:r>
      <w:r w:rsidR="00E50E0C" w:rsidRPr="005879EA">
        <w:rPr>
          <w:rFonts w:hint="eastAsia"/>
          <w:color w:val="000000"/>
          <w:sz w:val="21"/>
          <w:szCs w:val="21"/>
        </w:rPr>
        <w:t xml:space="preserve"> </w:t>
      </w:r>
      <w:r w:rsidR="00E50E0C" w:rsidRPr="005879EA">
        <w:rPr>
          <w:color w:val="000000"/>
          <w:sz w:val="21"/>
          <w:szCs w:val="21"/>
        </w:rPr>
        <w:t>Expert Syst. Appl. 74 (2017) 127–138</w:t>
      </w:r>
      <w:r w:rsidR="00644D46">
        <w:rPr>
          <w:color w:val="000000"/>
          <w:sz w:val="21"/>
          <w:szCs w:val="21"/>
        </w:rPr>
        <w:t>,</w:t>
      </w:r>
      <w:r w:rsidR="00E50E0C" w:rsidRPr="005879EA">
        <w:rPr>
          <w:color w:val="000000"/>
          <w:sz w:val="21"/>
          <w:szCs w:val="21"/>
        </w:rPr>
        <w:t xml:space="preserve"> </w:t>
      </w:r>
      <w:hyperlink r:id="rId34" w:history="1">
        <w:r w:rsidR="00E50E0C" w:rsidRPr="005879EA">
          <w:rPr>
            <w:rStyle w:val="a5"/>
            <w:sz w:val="21"/>
            <w:szCs w:val="21"/>
          </w:rPr>
          <w:t>http://dx.doi.org/10.1016/j.eswa.2016.12.039</w:t>
        </w:r>
      </w:hyperlink>
      <w:r w:rsidR="00E50E0C" w:rsidRPr="005879EA">
        <w:rPr>
          <w:color w:val="000000"/>
          <w:sz w:val="21"/>
          <w:szCs w:val="21"/>
        </w:rPr>
        <w:t>.</w:t>
      </w:r>
      <w:r w:rsidR="00E50E0C" w:rsidRPr="005879EA">
        <w:rPr>
          <w:rFonts w:hint="eastAsia"/>
          <w:color w:val="000000"/>
          <w:sz w:val="21"/>
          <w:szCs w:val="21"/>
        </w:rPr>
        <w:t xml:space="preserve"> </w:t>
      </w:r>
    </w:p>
    <w:p w14:paraId="7463531D" w14:textId="5D0AF334" w:rsidR="00E50E0C" w:rsidRPr="005879EA" w:rsidRDefault="00040584"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17] </w:t>
      </w:r>
      <w:r w:rsidR="00E50E0C" w:rsidRPr="005879EA">
        <w:rPr>
          <w:color w:val="000000"/>
          <w:sz w:val="21"/>
          <w:szCs w:val="21"/>
        </w:rPr>
        <w:t>N. Chen</w:t>
      </w:r>
      <w:r w:rsidR="00644D46">
        <w:rPr>
          <w:color w:val="000000"/>
          <w:sz w:val="21"/>
          <w:szCs w:val="21"/>
        </w:rPr>
        <w:t>,</w:t>
      </w:r>
      <w:r w:rsidR="00E50E0C" w:rsidRPr="005879EA">
        <w:rPr>
          <w:color w:val="000000"/>
          <w:sz w:val="21"/>
          <w:szCs w:val="21"/>
        </w:rPr>
        <w:t xml:space="preserve"> Y. Liu</w:t>
      </w:r>
      <w:r w:rsidR="00644D46">
        <w:rPr>
          <w:color w:val="000000"/>
          <w:sz w:val="21"/>
          <w:szCs w:val="21"/>
        </w:rPr>
        <w:t>,</w:t>
      </w:r>
      <w:r w:rsidR="00E50E0C" w:rsidRPr="005879EA">
        <w:rPr>
          <w:color w:val="000000"/>
          <w:sz w:val="21"/>
          <w:szCs w:val="21"/>
        </w:rPr>
        <w:t xml:space="preserve"> H. Chen</w:t>
      </w:r>
      <w:r w:rsidR="00644D46">
        <w:rPr>
          <w:color w:val="000000"/>
          <w:sz w:val="21"/>
          <w:szCs w:val="21"/>
        </w:rPr>
        <w:t>,</w:t>
      </w:r>
      <w:r w:rsidR="00E50E0C" w:rsidRPr="005879EA">
        <w:rPr>
          <w:color w:val="000000"/>
          <w:sz w:val="21"/>
          <w:szCs w:val="21"/>
        </w:rPr>
        <w:t xml:space="preserve"> J. Cheng</w:t>
      </w:r>
      <w:r w:rsidR="00644D46">
        <w:rPr>
          <w:color w:val="000000"/>
          <w:sz w:val="21"/>
          <w:szCs w:val="21"/>
        </w:rPr>
        <w:t>,</w:t>
      </w:r>
      <w:r w:rsidR="00E50E0C" w:rsidRPr="005879EA">
        <w:rPr>
          <w:color w:val="000000"/>
          <w:sz w:val="21"/>
          <w:szCs w:val="21"/>
        </w:rPr>
        <w:t xml:space="preserve"> Detecting communities in social networks using label propagation with information entropy</w:t>
      </w:r>
      <w:r w:rsidR="00644D46">
        <w:rPr>
          <w:color w:val="000000"/>
          <w:sz w:val="21"/>
          <w:szCs w:val="21"/>
        </w:rPr>
        <w:t>,</w:t>
      </w:r>
      <w:r w:rsidR="00E50E0C" w:rsidRPr="005879EA">
        <w:rPr>
          <w:color w:val="000000"/>
          <w:sz w:val="21"/>
          <w:szCs w:val="21"/>
        </w:rPr>
        <w:t xml:space="preserve"> Phys. Stat.</w:t>
      </w:r>
      <w:r w:rsidR="00E50E0C" w:rsidRPr="005879EA">
        <w:rPr>
          <w:rFonts w:hint="eastAsia"/>
          <w:color w:val="000000"/>
          <w:sz w:val="21"/>
          <w:szCs w:val="21"/>
        </w:rPr>
        <w:t xml:space="preserve"> </w:t>
      </w:r>
      <w:r w:rsidR="00E50E0C" w:rsidRPr="005879EA">
        <w:rPr>
          <w:color w:val="000000"/>
          <w:sz w:val="21"/>
          <w:szCs w:val="21"/>
        </w:rPr>
        <w:t xml:space="preserve">Mech. </w:t>
      </w:r>
      <w:proofErr w:type="gramStart"/>
      <w:r w:rsidR="00E50E0C" w:rsidRPr="005879EA">
        <w:rPr>
          <w:color w:val="000000"/>
          <w:sz w:val="21"/>
          <w:szCs w:val="21"/>
        </w:rPr>
        <w:t>Its</w:t>
      </w:r>
      <w:proofErr w:type="gramEnd"/>
      <w:r w:rsidR="00E50E0C" w:rsidRPr="005879EA">
        <w:rPr>
          <w:color w:val="000000"/>
          <w:sz w:val="21"/>
          <w:szCs w:val="21"/>
        </w:rPr>
        <w:t xml:space="preserve"> Appl. 471 (2017) 788–798</w:t>
      </w:r>
      <w:r w:rsidR="00644D46">
        <w:rPr>
          <w:color w:val="000000"/>
          <w:sz w:val="21"/>
          <w:szCs w:val="21"/>
        </w:rPr>
        <w:t>,</w:t>
      </w:r>
      <w:r w:rsidR="00E50E0C" w:rsidRPr="005879EA">
        <w:rPr>
          <w:color w:val="000000"/>
          <w:sz w:val="21"/>
          <w:szCs w:val="21"/>
        </w:rPr>
        <w:t xml:space="preserve"> </w:t>
      </w:r>
      <w:hyperlink r:id="rId35" w:history="1">
        <w:r w:rsidR="00E50E0C" w:rsidRPr="005879EA">
          <w:rPr>
            <w:rStyle w:val="a5"/>
            <w:sz w:val="21"/>
            <w:szCs w:val="21"/>
          </w:rPr>
          <w:t>http://dx.doi.org/10.1016/j.physa.2016.12.047</w:t>
        </w:r>
      </w:hyperlink>
      <w:r w:rsidR="00E50E0C" w:rsidRPr="005879EA">
        <w:rPr>
          <w:color w:val="000000"/>
          <w:sz w:val="21"/>
          <w:szCs w:val="21"/>
        </w:rPr>
        <w:t>.</w:t>
      </w:r>
    </w:p>
    <w:p w14:paraId="1A504A13" w14:textId="4D291FFC" w:rsidR="00E50E0C" w:rsidRPr="005879EA" w:rsidRDefault="00040584" w:rsidP="005879EA">
      <w:pPr>
        <w:spacing w:line="320" w:lineRule="exact"/>
        <w:ind w:left="210" w:hangingChars="100" w:hanging="210"/>
        <w:rPr>
          <w:color w:val="000000"/>
          <w:sz w:val="21"/>
          <w:szCs w:val="21"/>
        </w:rPr>
      </w:pPr>
      <w:r w:rsidRPr="005879EA">
        <w:rPr>
          <w:color w:val="000000"/>
          <w:sz w:val="21"/>
          <w:szCs w:val="21"/>
        </w:rPr>
        <w:lastRenderedPageBreak/>
        <w:t>[18]</w:t>
      </w:r>
      <w:r w:rsidR="00E50E0C" w:rsidRPr="005879EA">
        <w:rPr>
          <w:sz w:val="21"/>
          <w:szCs w:val="21"/>
        </w:rPr>
        <w:t xml:space="preserve"> </w:t>
      </w:r>
      <w:bookmarkStart w:id="381" w:name="_Hlk132227506"/>
      <w:r w:rsidR="00E50E0C" w:rsidRPr="005879EA">
        <w:rPr>
          <w:color w:val="000000"/>
          <w:sz w:val="21"/>
          <w:szCs w:val="21"/>
        </w:rPr>
        <w:t xml:space="preserve">K. </w:t>
      </w:r>
      <w:proofErr w:type="spellStart"/>
      <w:r w:rsidR="00E50E0C" w:rsidRPr="005879EA">
        <w:rPr>
          <w:color w:val="000000"/>
          <w:sz w:val="21"/>
          <w:szCs w:val="21"/>
        </w:rPr>
        <w:t>Berahm</w:t>
      </w:r>
      <w:proofErr w:type="spellEnd"/>
      <w:r w:rsidR="00644D46">
        <w:rPr>
          <w:color w:val="000000"/>
          <w:sz w:val="21"/>
          <w:szCs w:val="21"/>
        </w:rPr>
        <w:t>,</w:t>
      </w:r>
      <w:r w:rsidR="00E50E0C" w:rsidRPr="005879EA">
        <w:rPr>
          <w:color w:val="000000"/>
          <w:sz w:val="21"/>
          <w:szCs w:val="21"/>
        </w:rPr>
        <w:t xml:space="preserve"> A. </w:t>
      </w:r>
      <w:proofErr w:type="spellStart"/>
      <w:r w:rsidR="00E50E0C" w:rsidRPr="005879EA">
        <w:rPr>
          <w:color w:val="000000"/>
          <w:sz w:val="21"/>
          <w:szCs w:val="21"/>
        </w:rPr>
        <w:t>Bouyer</w:t>
      </w:r>
      <w:proofErr w:type="spellEnd"/>
      <w:r w:rsidR="00644D46">
        <w:rPr>
          <w:color w:val="000000"/>
          <w:sz w:val="21"/>
          <w:szCs w:val="21"/>
        </w:rPr>
        <w:t>,</w:t>
      </w:r>
      <w:r w:rsidR="00E50E0C" w:rsidRPr="005879EA">
        <w:rPr>
          <w:color w:val="000000"/>
          <w:sz w:val="21"/>
          <w:szCs w:val="21"/>
        </w:rPr>
        <w:t xml:space="preserve"> </w:t>
      </w:r>
      <w:proofErr w:type="gramStart"/>
      <w:r w:rsidR="00E50E0C" w:rsidRPr="005879EA">
        <w:rPr>
          <w:color w:val="000000"/>
          <w:sz w:val="21"/>
          <w:szCs w:val="21"/>
        </w:rPr>
        <w:t>LP</w:t>
      </w:r>
      <w:proofErr w:type="gramEnd"/>
      <w:r w:rsidR="00E50E0C" w:rsidRPr="005879EA">
        <w:rPr>
          <w:color w:val="000000"/>
          <w:sz w:val="21"/>
          <w:szCs w:val="21"/>
        </w:rPr>
        <w:t>-LPA: A link influence-based label propagation algorithm for discovering community structures in networks</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 32 (2018) 1850062</w:t>
      </w:r>
      <w:r w:rsidR="00644D46">
        <w:rPr>
          <w:color w:val="000000"/>
          <w:sz w:val="21"/>
          <w:szCs w:val="21"/>
        </w:rPr>
        <w:t>,</w:t>
      </w:r>
      <w:r w:rsidR="00E50E0C" w:rsidRPr="005879EA">
        <w:rPr>
          <w:color w:val="000000"/>
          <w:sz w:val="21"/>
          <w:szCs w:val="21"/>
        </w:rPr>
        <w:t xml:space="preserve"> http://dx.doi.org/10.1142/S0217979218500625.</w:t>
      </w:r>
    </w:p>
    <w:bookmarkEnd w:id="381"/>
    <w:p w14:paraId="35DCFA28" w14:textId="5007C233" w:rsidR="00E50E0C" w:rsidRPr="005879EA" w:rsidRDefault="00040584"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19] </w:t>
      </w:r>
      <w:r w:rsidR="00E50E0C" w:rsidRPr="005879EA">
        <w:rPr>
          <w:color w:val="000000"/>
          <w:sz w:val="21"/>
          <w:szCs w:val="21"/>
        </w:rPr>
        <w:t xml:space="preserve">H.S. </w:t>
      </w:r>
      <w:proofErr w:type="spellStart"/>
      <w:r w:rsidR="00E50E0C" w:rsidRPr="005879EA">
        <w:rPr>
          <w:color w:val="000000"/>
          <w:sz w:val="21"/>
          <w:szCs w:val="21"/>
        </w:rPr>
        <w:t>Joghan</w:t>
      </w:r>
      <w:proofErr w:type="spellEnd"/>
      <w:r w:rsidR="00644D46">
        <w:rPr>
          <w:color w:val="000000"/>
          <w:sz w:val="21"/>
          <w:szCs w:val="21"/>
        </w:rPr>
        <w:t>,</w:t>
      </w:r>
      <w:r w:rsidR="00E50E0C" w:rsidRPr="005879EA">
        <w:rPr>
          <w:color w:val="000000"/>
          <w:sz w:val="21"/>
          <w:szCs w:val="21"/>
        </w:rPr>
        <w:t xml:space="preserve"> A. </w:t>
      </w:r>
      <w:proofErr w:type="spellStart"/>
      <w:r w:rsidR="00E50E0C" w:rsidRPr="005879EA">
        <w:rPr>
          <w:color w:val="000000"/>
          <w:sz w:val="21"/>
          <w:szCs w:val="21"/>
        </w:rPr>
        <w:t>Bagheri</w:t>
      </w:r>
      <w:proofErr w:type="spellEnd"/>
      <w:r w:rsidR="00644D46">
        <w:rPr>
          <w:color w:val="000000"/>
          <w:sz w:val="21"/>
          <w:szCs w:val="21"/>
        </w:rPr>
        <w:t>,</w:t>
      </w:r>
      <w:r w:rsidR="00E50E0C" w:rsidRPr="005879EA">
        <w:rPr>
          <w:color w:val="000000"/>
          <w:sz w:val="21"/>
          <w:szCs w:val="21"/>
        </w:rPr>
        <w:t xml:space="preserve"> M. Azad</w:t>
      </w:r>
      <w:r w:rsidR="00644D46">
        <w:rPr>
          <w:color w:val="000000"/>
          <w:sz w:val="21"/>
          <w:szCs w:val="21"/>
        </w:rPr>
        <w:t>,</w:t>
      </w:r>
      <w:r w:rsidR="00E50E0C" w:rsidRPr="005879EA">
        <w:rPr>
          <w:color w:val="000000"/>
          <w:sz w:val="21"/>
          <w:szCs w:val="21"/>
        </w:rPr>
        <w:t xml:space="preserve"> Weighted Label Propagation Algorithm based on Local Edge </w:t>
      </w:r>
      <w:proofErr w:type="spellStart"/>
      <w:r w:rsidR="00E50E0C" w:rsidRPr="005879EA">
        <w:rPr>
          <w:color w:val="000000"/>
          <w:sz w:val="21"/>
          <w:szCs w:val="21"/>
        </w:rPr>
        <w:t>Betweenness</w:t>
      </w:r>
      <w:proofErr w:type="spellEnd"/>
      <w:r w:rsidR="00644D46">
        <w:rPr>
          <w:color w:val="000000"/>
          <w:sz w:val="21"/>
          <w:szCs w:val="21"/>
        </w:rPr>
        <w:t>,</w:t>
      </w:r>
      <w:r w:rsidR="00E50E0C" w:rsidRPr="005879EA">
        <w:rPr>
          <w:color w:val="000000"/>
          <w:sz w:val="21"/>
          <w:szCs w:val="21"/>
        </w:rPr>
        <w:t xml:space="preserve"> Vol. 29</w:t>
      </w:r>
      <w:r w:rsidR="00644D46">
        <w:rPr>
          <w:color w:val="000000"/>
          <w:sz w:val="21"/>
          <w:szCs w:val="21"/>
        </w:rPr>
        <w:t>,</w:t>
      </w:r>
      <w:r w:rsidR="00E50E0C" w:rsidRPr="005879EA">
        <w:rPr>
          <w:color w:val="000000"/>
          <w:sz w:val="21"/>
          <w:szCs w:val="21"/>
        </w:rPr>
        <w:t xml:space="preserve"> 2019.</w:t>
      </w:r>
      <w:r w:rsidR="00E50E0C" w:rsidRPr="005879EA">
        <w:rPr>
          <w:rFonts w:hint="eastAsia"/>
          <w:color w:val="000000"/>
          <w:sz w:val="21"/>
          <w:szCs w:val="21"/>
        </w:rPr>
        <w:t xml:space="preserve"> </w:t>
      </w:r>
    </w:p>
    <w:p w14:paraId="4692D0DE" w14:textId="17132B64" w:rsidR="00E50E0C" w:rsidRPr="005879EA" w:rsidRDefault="00040584"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20] </w:t>
      </w:r>
      <w:r w:rsidR="00E50E0C" w:rsidRPr="005879EA">
        <w:rPr>
          <w:color w:val="000000"/>
          <w:sz w:val="21"/>
          <w:szCs w:val="21"/>
        </w:rPr>
        <w:t>C. Song</w:t>
      </w:r>
      <w:r w:rsidR="00644D46">
        <w:rPr>
          <w:color w:val="000000"/>
          <w:sz w:val="21"/>
          <w:szCs w:val="21"/>
        </w:rPr>
        <w:t>,</w:t>
      </w:r>
      <w:r w:rsidR="00E50E0C" w:rsidRPr="005879EA">
        <w:rPr>
          <w:color w:val="000000"/>
          <w:sz w:val="21"/>
          <w:szCs w:val="21"/>
        </w:rPr>
        <w:t xml:space="preserve"> G. Huang</w:t>
      </w:r>
      <w:r w:rsidR="00644D46">
        <w:rPr>
          <w:color w:val="000000"/>
          <w:sz w:val="21"/>
          <w:szCs w:val="21"/>
        </w:rPr>
        <w:t>,</w:t>
      </w:r>
      <w:r w:rsidR="00E50E0C" w:rsidRPr="005879EA">
        <w:rPr>
          <w:color w:val="000000"/>
          <w:sz w:val="21"/>
          <w:szCs w:val="21"/>
        </w:rPr>
        <w:t xml:space="preserve"> B. Yin</w:t>
      </w:r>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Label propagation algorithm based on node similarity driven by local information</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w:t>
      </w:r>
      <w:r w:rsidR="00E50E0C" w:rsidRPr="005879EA">
        <w:rPr>
          <w:rFonts w:hint="eastAsia"/>
          <w:color w:val="000000"/>
          <w:sz w:val="21"/>
          <w:szCs w:val="21"/>
        </w:rPr>
        <w:t xml:space="preserve"> </w:t>
      </w:r>
      <w:r w:rsidR="00E50E0C" w:rsidRPr="005879EA">
        <w:rPr>
          <w:color w:val="000000"/>
          <w:sz w:val="21"/>
          <w:szCs w:val="21"/>
        </w:rPr>
        <w:t>33 (2019) 1950363</w:t>
      </w:r>
      <w:r w:rsidR="00644D46">
        <w:rPr>
          <w:color w:val="000000"/>
          <w:sz w:val="21"/>
          <w:szCs w:val="21"/>
        </w:rPr>
        <w:t>,</w:t>
      </w:r>
      <w:r w:rsidR="00E50E0C" w:rsidRPr="005879EA">
        <w:rPr>
          <w:color w:val="000000"/>
          <w:sz w:val="21"/>
          <w:szCs w:val="21"/>
        </w:rPr>
        <w:t xml:space="preserve"> http://dx.doi.org/10.1142/S0217979219503636.</w:t>
      </w:r>
    </w:p>
    <w:p w14:paraId="260EF9E8" w14:textId="41EC31CA" w:rsidR="00E50E0C" w:rsidRPr="005879EA" w:rsidRDefault="00610040" w:rsidP="005879EA">
      <w:pPr>
        <w:spacing w:line="320" w:lineRule="exact"/>
        <w:ind w:left="210" w:hangingChars="100" w:hanging="210"/>
        <w:rPr>
          <w:color w:val="000000"/>
          <w:sz w:val="21"/>
          <w:szCs w:val="21"/>
        </w:rPr>
      </w:pPr>
      <w:r w:rsidRPr="005879EA">
        <w:rPr>
          <w:color w:val="000000"/>
          <w:sz w:val="21"/>
          <w:szCs w:val="21"/>
        </w:rPr>
        <w:t xml:space="preserve">[21] </w:t>
      </w:r>
      <w:r w:rsidR="00E50E0C" w:rsidRPr="005879EA">
        <w:rPr>
          <w:color w:val="000000"/>
          <w:sz w:val="21"/>
          <w:szCs w:val="21"/>
        </w:rPr>
        <w:t>H. Kong</w:t>
      </w:r>
      <w:r w:rsidR="00644D46">
        <w:rPr>
          <w:color w:val="000000"/>
          <w:sz w:val="21"/>
          <w:szCs w:val="21"/>
        </w:rPr>
        <w:t>,</w:t>
      </w:r>
      <w:r w:rsidR="00E50E0C" w:rsidRPr="005879EA">
        <w:rPr>
          <w:color w:val="000000"/>
          <w:sz w:val="21"/>
          <w:szCs w:val="21"/>
        </w:rPr>
        <w:t xml:space="preserve"> Q. Kang</w:t>
      </w:r>
      <w:r w:rsidR="00644D46">
        <w:rPr>
          <w:color w:val="000000"/>
          <w:sz w:val="21"/>
          <w:szCs w:val="21"/>
        </w:rPr>
        <w:t>,</w:t>
      </w:r>
      <w:r w:rsidR="00E50E0C" w:rsidRPr="005879EA">
        <w:rPr>
          <w:color w:val="000000"/>
          <w:sz w:val="21"/>
          <w:szCs w:val="21"/>
        </w:rPr>
        <w:t xml:space="preserve"> C. Liu</w:t>
      </w:r>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An improved label propagation algorithm based on node intimacy for community detection in networks</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 32 (2018) 1850279</w:t>
      </w:r>
      <w:r w:rsidR="00644D46">
        <w:rPr>
          <w:color w:val="000000"/>
          <w:sz w:val="21"/>
          <w:szCs w:val="21"/>
        </w:rPr>
        <w:t>,</w:t>
      </w:r>
      <w:r w:rsidR="00E50E0C" w:rsidRPr="005879EA">
        <w:rPr>
          <w:color w:val="000000"/>
          <w:sz w:val="21"/>
          <w:szCs w:val="21"/>
        </w:rPr>
        <w:t xml:space="preserve"> http://dx.doi.org/10.1142/S021797921850279X.</w:t>
      </w:r>
    </w:p>
    <w:p w14:paraId="67417BE6" w14:textId="10876148" w:rsidR="00E50E0C" w:rsidRPr="005879EA" w:rsidRDefault="00610040"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22] </w:t>
      </w:r>
      <w:r w:rsidR="00E50E0C" w:rsidRPr="005879EA">
        <w:rPr>
          <w:color w:val="000000"/>
          <w:sz w:val="21"/>
          <w:szCs w:val="21"/>
        </w:rPr>
        <w:t>X.-K. Zhang</w:t>
      </w:r>
      <w:r w:rsidR="00644D46">
        <w:rPr>
          <w:color w:val="000000"/>
          <w:sz w:val="21"/>
          <w:szCs w:val="21"/>
        </w:rPr>
        <w:t>,</w:t>
      </w:r>
      <w:r w:rsidR="00E50E0C" w:rsidRPr="005879EA">
        <w:rPr>
          <w:color w:val="000000"/>
          <w:sz w:val="21"/>
          <w:szCs w:val="21"/>
        </w:rPr>
        <w:t xml:space="preserve"> C. Song</w:t>
      </w:r>
      <w:r w:rsidR="00644D46">
        <w:rPr>
          <w:color w:val="000000"/>
          <w:sz w:val="21"/>
          <w:szCs w:val="21"/>
        </w:rPr>
        <w:t>,</w:t>
      </w:r>
      <w:r w:rsidR="00E50E0C" w:rsidRPr="005879EA">
        <w:rPr>
          <w:color w:val="000000"/>
          <w:sz w:val="21"/>
          <w:szCs w:val="21"/>
        </w:rPr>
        <w:t xml:space="preserve"> J. </w:t>
      </w:r>
      <w:proofErr w:type="spellStart"/>
      <w:r w:rsidR="00E50E0C" w:rsidRPr="005879EA">
        <w:rPr>
          <w:color w:val="000000"/>
          <w:sz w:val="21"/>
          <w:szCs w:val="21"/>
        </w:rPr>
        <w:t>Jia</w:t>
      </w:r>
      <w:proofErr w:type="spellEnd"/>
      <w:r w:rsidR="00644D46">
        <w:rPr>
          <w:color w:val="000000"/>
          <w:sz w:val="21"/>
          <w:szCs w:val="21"/>
        </w:rPr>
        <w:t>,</w:t>
      </w:r>
      <w:r w:rsidR="00E50E0C" w:rsidRPr="005879EA">
        <w:rPr>
          <w:color w:val="000000"/>
          <w:sz w:val="21"/>
          <w:szCs w:val="21"/>
        </w:rPr>
        <w:t xml:space="preserve"> et al.</w:t>
      </w:r>
      <w:r w:rsidR="00644D46">
        <w:rPr>
          <w:color w:val="000000"/>
          <w:sz w:val="21"/>
          <w:szCs w:val="21"/>
        </w:rPr>
        <w:t>,</w:t>
      </w:r>
      <w:r w:rsidR="00E50E0C" w:rsidRPr="005879EA">
        <w:rPr>
          <w:color w:val="000000"/>
          <w:sz w:val="21"/>
          <w:szCs w:val="21"/>
        </w:rPr>
        <w:t xml:space="preserve"> An improved label propagation algorithm based on the similarity matrix using random walk</w:t>
      </w:r>
      <w:r w:rsidR="00644D46">
        <w:rPr>
          <w:color w:val="000000"/>
          <w:sz w:val="21"/>
          <w:szCs w:val="21"/>
        </w:rPr>
        <w:t>,</w:t>
      </w:r>
      <w:r w:rsidR="00E50E0C" w:rsidRPr="005879EA">
        <w:rPr>
          <w:color w:val="000000"/>
          <w:sz w:val="21"/>
          <w:szCs w:val="21"/>
        </w:rPr>
        <w:t xml:space="preserve"> </w:t>
      </w:r>
      <w:proofErr w:type="spellStart"/>
      <w:r w:rsidR="00E50E0C" w:rsidRPr="005879EA">
        <w:rPr>
          <w:color w:val="000000"/>
          <w:sz w:val="21"/>
          <w:szCs w:val="21"/>
        </w:rPr>
        <w:t>Internat.</w:t>
      </w:r>
      <w:proofErr w:type="spellEnd"/>
      <w:r w:rsidR="00E50E0C" w:rsidRPr="005879EA">
        <w:rPr>
          <w:color w:val="000000"/>
          <w:sz w:val="21"/>
          <w:szCs w:val="21"/>
        </w:rPr>
        <w:t xml:space="preserve"> J. Modern Phys. B 30 (2016) 1650093</w:t>
      </w:r>
      <w:r w:rsidR="00644D46">
        <w:rPr>
          <w:color w:val="000000"/>
          <w:sz w:val="21"/>
          <w:szCs w:val="21"/>
        </w:rPr>
        <w:t>,</w:t>
      </w:r>
      <w:r w:rsidR="00E50E0C" w:rsidRPr="005879EA">
        <w:rPr>
          <w:color w:val="000000"/>
          <w:sz w:val="21"/>
          <w:szCs w:val="21"/>
        </w:rPr>
        <w:t xml:space="preserve"> http://dx.doi.org/10.1142/S0217979216500934.</w:t>
      </w:r>
    </w:p>
    <w:p w14:paraId="45F1AC91" w14:textId="0382214D" w:rsidR="00E50E0C" w:rsidRPr="005879EA" w:rsidRDefault="00610040"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23] </w:t>
      </w:r>
      <w:r w:rsidR="00E50E0C" w:rsidRPr="005879EA">
        <w:rPr>
          <w:color w:val="000000"/>
          <w:sz w:val="21"/>
          <w:szCs w:val="21"/>
        </w:rPr>
        <w:t xml:space="preserve">Fortunato S. Community detection in </w:t>
      </w:r>
      <w:proofErr w:type="gramStart"/>
      <w:r w:rsidR="00E50E0C" w:rsidRPr="005879EA">
        <w:rPr>
          <w:color w:val="000000"/>
          <w:sz w:val="21"/>
          <w:szCs w:val="21"/>
        </w:rPr>
        <w:t>graphs[</w:t>
      </w:r>
      <w:proofErr w:type="gramEnd"/>
      <w:r w:rsidR="00E50E0C" w:rsidRPr="005879EA">
        <w:rPr>
          <w:color w:val="000000"/>
          <w:sz w:val="21"/>
          <w:szCs w:val="21"/>
        </w:rPr>
        <w:t>J]. Physics Reports-Review Section of Physics Letters</w:t>
      </w:r>
      <w:r w:rsidR="00644D46">
        <w:rPr>
          <w:color w:val="000000"/>
          <w:sz w:val="21"/>
          <w:szCs w:val="21"/>
        </w:rPr>
        <w:t>,</w:t>
      </w:r>
      <w:r w:rsidR="00E50E0C" w:rsidRPr="005879EA">
        <w:rPr>
          <w:color w:val="000000"/>
          <w:sz w:val="21"/>
          <w:szCs w:val="21"/>
        </w:rPr>
        <w:t xml:space="preserve"> 2010</w:t>
      </w:r>
      <w:r w:rsidR="00644D46">
        <w:rPr>
          <w:color w:val="000000"/>
          <w:sz w:val="21"/>
          <w:szCs w:val="21"/>
        </w:rPr>
        <w:t>,</w:t>
      </w:r>
      <w:r w:rsidR="00E50E0C" w:rsidRPr="005879EA">
        <w:rPr>
          <w:color w:val="000000"/>
          <w:sz w:val="21"/>
          <w:szCs w:val="21"/>
        </w:rPr>
        <w:t xml:space="preserve"> 486</w:t>
      </w:r>
      <w:r w:rsidR="00644D46">
        <w:rPr>
          <w:color w:val="000000"/>
          <w:sz w:val="21"/>
          <w:szCs w:val="21"/>
        </w:rPr>
        <w:t>,</w:t>
      </w:r>
      <w:r w:rsidR="00E50E0C" w:rsidRPr="005879EA">
        <w:rPr>
          <w:color w:val="000000"/>
          <w:sz w:val="21"/>
          <w:szCs w:val="21"/>
        </w:rPr>
        <w:t xml:space="preserve"> 75-174</w:t>
      </w:r>
    </w:p>
    <w:p w14:paraId="28227C47" w14:textId="6A4F3F6D" w:rsidR="00E50E0C" w:rsidRPr="005879EA" w:rsidRDefault="00610040" w:rsidP="005879EA">
      <w:pPr>
        <w:spacing w:line="320" w:lineRule="exact"/>
        <w:ind w:left="210" w:hangingChars="100" w:hanging="210"/>
        <w:rPr>
          <w:color w:val="000000"/>
          <w:sz w:val="21"/>
          <w:szCs w:val="21"/>
        </w:rPr>
      </w:pPr>
      <w:r w:rsidRPr="005879EA">
        <w:rPr>
          <w:rFonts w:hint="eastAsia"/>
          <w:color w:val="000000"/>
          <w:sz w:val="21"/>
          <w:szCs w:val="21"/>
        </w:rPr>
        <w:t>[</w:t>
      </w:r>
      <w:r w:rsidRPr="005879EA">
        <w:rPr>
          <w:color w:val="000000"/>
          <w:sz w:val="21"/>
          <w:szCs w:val="21"/>
        </w:rPr>
        <w:t xml:space="preserve">24] </w:t>
      </w:r>
      <w:proofErr w:type="spellStart"/>
      <w:r w:rsidR="00E50E0C" w:rsidRPr="005879EA">
        <w:rPr>
          <w:color w:val="000000"/>
          <w:sz w:val="21"/>
          <w:szCs w:val="21"/>
        </w:rPr>
        <w:t>Clauset</w:t>
      </w:r>
      <w:proofErr w:type="spellEnd"/>
      <w:r w:rsidR="00E50E0C" w:rsidRPr="005879EA">
        <w:rPr>
          <w:color w:val="000000"/>
          <w:sz w:val="21"/>
          <w:szCs w:val="21"/>
        </w:rPr>
        <w:t xml:space="preserve"> A</w:t>
      </w:r>
      <w:r w:rsidR="00644D46">
        <w:rPr>
          <w:color w:val="000000"/>
          <w:sz w:val="21"/>
          <w:szCs w:val="21"/>
        </w:rPr>
        <w:t>,</w:t>
      </w:r>
      <w:r w:rsidR="00E50E0C" w:rsidRPr="005879EA">
        <w:rPr>
          <w:color w:val="000000"/>
          <w:sz w:val="21"/>
          <w:szCs w:val="21"/>
        </w:rPr>
        <w:t xml:space="preserve"> Newman M E J</w:t>
      </w:r>
      <w:r w:rsidR="00644D46">
        <w:rPr>
          <w:color w:val="000000"/>
          <w:sz w:val="21"/>
          <w:szCs w:val="21"/>
        </w:rPr>
        <w:t>,</w:t>
      </w:r>
      <w:r w:rsidR="00E50E0C" w:rsidRPr="005879EA">
        <w:rPr>
          <w:color w:val="000000"/>
          <w:sz w:val="21"/>
          <w:szCs w:val="21"/>
        </w:rPr>
        <w:t xml:space="preserve"> Moore C. Finding community structure in very large </w:t>
      </w:r>
      <w:proofErr w:type="gramStart"/>
      <w:r w:rsidR="00E50E0C" w:rsidRPr="005879EA">
        <w:rPr>
          <w:color w:val="000000"/>
          <w:sz w:val="21"/>
          <w:szCs w:val="21"/>
        </w:rPr>
        <w:t>networks[</w:t>
      </w:r>
      <w:proofErr w:type="gramEnd"/>
      <w:r w:rsidR="00E50E0C" w:rsidRPr="005879EA">
        <w:rPr>
          <w:color w:val="000000"/>
          <w:sz w:val="21"/>
          <w:szCs w:val="21"/>
        </w:rPr>
        <w:t>J]. Physical Review E</w:t>
      </w:r>
      <w:r w:rsidR="00644D46">
        <w:rPr>
          <w:color w:val="000000"/>
          <w:sz w:val="21"/>
          <w:szCs w:val="21"/>
        </w:rPr>
        <w:t>,</w:t>
      </w:r>
      <w:r w:rsidR="00E50E0C" w:rsidRPr="005879EA">
        <w:rPr>
          <w:color w:val="000000"/>
          <w:sz w:val="21"/>
          <w:szCs w:val="21"/>
        </w:rPr>
        <w:t xml:space="preserve"> 2004</w:t>
      </w:r>
      <w:r w:rsidR="00644D46">
        <w:rPr>
          <w:color w:val="000000"/>
          <w:sz w:val="21"/>
          <w:szCs w:val="21"/>
        </w:rPr>
        <w:t>,</w:t>
      </w:r>
      <w:r w:rsidR="00E50E0C" w:rsidRPr="005879EA">
        <w:rPr>
          <w:color w:val="000000"/>
          <w:sz w:val="21"/>
          <w:szCs w:val="21"/>
        </w:rPr>
        <w:t xml:space="preserve"> 70</w:t>
      </w:r>
      <w:r w:rsidR="00644D46">
        <w:rPr>
          <w:color w:val="000000"/>
          <w:sz w:val="21"/>
          <w:szCs w:val="21"/>
        </w:rPr>
        <w:t>,</w:t>
      </w:r>
      <w:r w:rsidR="00E50E0C" w:rsidRPr="005879EA">
        <w:rPr>
          <w:color w:val="000000"/>
          <w:sz w:val="21"/>
          <w:szCs w:val="21"/>
        </w:rPr>
        <w:t xml:space="preserve"> 1-6.</w:t>
      </w:r>
    </w:p>
    <w:p w14:paraId="2383FD3C" w14:textId="0812716C" w:rsidR="00E50E0C" w:rsidRPr="005879EA" w:rsidRDefault="00610040" w:rsidP="005879EA">
      <w:pPr>
        <w:spacing w:line="320" w:lineRule="exact"/>
        <w:ind w:left="210" w:hangingChars="100" w:hanging="210"/>
        <w:rPr>
          <w:sz w:val="21"/>
          <w:szCs w:val="21"/>
        </w:rPr>
      </w:pPr>
      <w:r w:rsidRPr="005879EA">
        <w:rPr>
          <w:rFonts w:hint="eastAsia"/>
          <w:color w:val="000000"/>
          <w:sz w:val="21"/>
          <w:szCs w:val="21"/>
        </w:rPr>
        <w:t>[</w:t>
      </w:r>
      <w:r w:rsidRPr="005879EA">
        <w:rPr>
          <w:color w:val="000000"/>
          <w:sz w:val="21"/>
          <w:szCs w:val="21"/>
        </w:rPr>
        <w:t xml:space="preserve">25] </w:t>
      </w:r>
      <w:r w:rsidR="00E50E0C" w:rsidRPr="005879EA">
        <w:rPr>
          <w:sz w:val="21"/>
          <w:szCs w:val="21"/>
        </w:rPr>
        <w:t>Shen H</w:t>
      </w:r>
      <w:r w:rsidR="00644D46">
        <w:rPr>
          <w:sz w:val="21"/>
          <w:szCs w:val="21"/>
        </w:rPr>
        <w:t>,</w:t>
      </w:r>
      <w:r w:rsidR="00E50E0C" w:rsidRPr="005879EA">
        <w:rPr>
          <w:sz w:val="21"/>
          <w:szCs w:val="21"/>
        </w:rPr>
        <w:t xml:space="preserve"> Cheng X</w:t>
      </w:r>
      <w:r w:rsidR="00644D46">
        <w:rPr>
          <w:sz w:val="21"/>
          <w:szCs w:val="21"/>
        </w:rPr>
        <w:t>,</w:t>
      </w:r>
      <w:r w:rsidR="00E50E0C" w:rsidRPr="005879EA">
        <w:rPr>
          <w:sz w:val="21"/>
          <w:szCs w:val="21"/>
        </w:rPr>
        <w:t xml:space="preserve"> </w:t>
      </w:r>
      <w:proofErr w:type="spellStart"/>
      <w:r w:rsidR="00E50E0C" w:rsidRPr="005879EA">
        <w:rPr>
          <w:sz w:val="21"/>
          <w:szCs w:val="21"/>
        </w:rPr>
        <w:t>Cai</w:t>
      </w:r>
      <w:proofErr w:type="spellEnd"/>
      <w:r w:rsidR="00E50E0C" w:rsidRPr="005879EA">
        <w:rPr>
          <w:sz w:val="21"/>
          <w:szCs w:val="21"/>
        </w:rPr>
        <w:t xml:space="preserve"> K</w:t>
      </w:r>
      <w:r w:rsidR="00644D46">
        <w:rPr>
          <w:sz w:val="21"/>
          <w:szCs w:val="21"/>
        </w:rPr>
        <w:t>,</w:t>
      </w:r>
      <w:r w:rsidR="00E50E0C" w:rsidRPr="005879EA">
        <w:rPr>
          <w:sz w:val="21"/>
          <w:szCs w:val="21"/>
        </w:rPr>
        <w:t xml:space="preserve"> Hu M B. Detect overlapping and hierarchical community structure in </w:t>
      </w:r>
      <w:proofErr w:type="gramStart"/>
      <w:r w:rsidR="00E50E0C" w:rsidRPr="005879EA">
        <w:rPr>
          <w:sz w:val="21"/>
          <w:szCs w:val="21"/>
        </w:rPr>
        <w:t>networks[</w:t>
      </w:r>
      <w:proofErr w:type="gramEnd"/>
      <w:r w:rsidR="00E50E0C" w:rsidRPr="005879EA">
        <w:rPr>
          <w:sz w:val="21"/>
          <w:szCs w:val="21"/>
        </w:rPr>
        <w:t xml:space="preserve">J]. </w:t>
      </w:r>
      <w:proofErr w:type="spellStart"/>
      <w:r w:rsidR="00E50E0C" w:rsidRPr="005879EA">
        <w:rPr>
          <w:sz w:val="21"/>
          <w:szCs w:val="21"/>
        </w:rPr>
        <w:t>Physica</w:t>
      </w:r>
      <w:proofErr w:type="spellEnd"/>
      <w:r w:rsidR="00E50E0C" w:rsidRPr="005879EA">
        <w:rPr>
          <w:sz w:val="21"/>
          <w:szCs w:val="21"/>
        </w:rPr>
        <w:t xml:space="preserve"> a-Statistical Mechanics and Its Applications</w:t>
      </w:r>
      <w:r w:rsidR="00644D46">
        <w:rPr>
          <w:sz w:val="21"/>
          <w:szCs w:val="21"/>
        </w:rPr>
        <w:t>,</w:t>
      </w:r>
      <w:r w:rsidR="00E50E0C" w:rsidRPr="005879EA">
        <w:rPr>
          <w:sz w:val="21"/>
          <w:szCs w:val="21"/>
        </w:rPr>
        <w:t xml:space="preserve"> 2009</w:t>
      </w:r>
      <w:r w:rsidR="00644D46">
        <w:rPr>
          <w:sz w:val="21"/>
          <w:szCs w:val="21"/>
        </w:rPr>
        <w:t>,</w:t>
      </w:r>
      <w:r w:rsidR="00E50E0C" w:rsidRPr="005879EA">
        <w:rPr>
          <w:sz w:val="21"/>
          <w:szCs w:val="21"/>
        </w:rPr>
        <w:t xml:space="preserve"> 388</w:t>
      </w:r>
      <w:r w:rsidR="00644D46">
        <w:rPr>
          <w:sz w:val="21"/>
          <w:szCs w:val="21"/>
        </w:rPr>
        <w:t>,</w:t>
      </w:r>
      <w:r w:rsidR="00E50E0C" w:rsidRPr="005879EA">
        <w:rPr>
          <w:sz w:val="21"/>
          <w:szCs w:val="21"/>
        </w:rPr>
        <w:t xml:space="preserve"> 1706-1712.</w:t>
      </w:r>
    </w:p>
    <w:p w14:paraId="5D5BC8A5" w14:textId="163B9C3E" w:rsidR="00E50E0C" w:rsidRPr="005879EA" w:rsidRDefault="00610040" w:rsidP="005879EA">
      <w:pPr>
        <w:spacing w:line="320" w:lineRule="exact"/>
        <w:ind w:left="210" w:hangingChars="100" w:hanging="210"/>
        <w:rPr>
          <w:sz w:val="21"/>
          <w:szCs w:val="21"/>
        </w:rPr>
      </w:pPr>
      <w:r w:rsidRPr="005879EA">
        <w:rPr>
          <w:rFonts w:hint="eastAsia"/>
          <w:color w:val="000000"/>
          <w:sz w:val="21"/>
          <w:szCs w:val="21"/>
        </w:rPr>
        <w:t>[</w:t>
      </w:r>
      <w:r w:rsidRPr="005879EA">
        <w:rPr>
          <w:color w:val="000000"/>
          <w:sz w:val="21"/>
          <w:szCs w:val="21"/>
        </w:rPr>
        <w:t xml:space="preserve">26] </w:t>
      </w:r>
      <w:proofErr w:type="spellStart"/>
      <w:r w:rsidR="00E50E0C" w:rsidRPr="005879EA">
        <w:rPr>
          <w:sz w:val="21"/>
          <w:szCs w:val="21"/>
        </w:rPr>
        <w:t>Toujani</w:t>
      </w:r>
      <w:proofErr w:type="spellEnd"/>
      <w:r w:rsidR="00E50E0C" w:rsidRPr="005879EA">
        <w:rPr>
          <w:sz w:val="21"/>
          <w:szCs w:val="21"/>
        </w:rPr>
        <w:t xml:space="preserve"> </w:t>
      </w:r>
      <w:proofErr w:type="gramStart"/>
      <w:r w:rsidR="00E50E0C" w:rsidRPr="005879EA">
        <w:rPr>
          <w:sz w:val="21"/>
          <w:szCs w:val="21"/>
        </w:rPr>
        <w:t xml:space="preserve">R </w:t>
      </w:r>
      <w:r w:rsidR="00644D46">
        <w:rPr>
          <w:sz w:val="21"/>
          <w:szCs w:val="21"/>
        </w:rPr>
        <w:t>,</w:t>
      </w:r>
      <w:proofErr w:type="gramEnd"/>
      <w:r w:rsidR="00E50E0C" w:rsidRPr="005879EA">
        <w:rPr>
          <w:sz w:val="21"/>
          <w:szCs w:val="21"/>
        </w:rPr>
        <w:t xml:space="preserve"> </w:t>
      </w:r>
      <w:proofErr w:type="spellStart"/>
      <w:r w:rsidR="00E50E0C" w:rsidRPr="005879EA">
        <w:rPr>
          <w:sz w:val="21"/>
          <w:szCs w:val="21"/>
        </w:rPr>
        <w:t>Akaichi</w:t>
      </w:r>
      <w:proofErr w:type="spellEnd"/>
      <w:r w:rsidR="00E50E0C" w:rsidRPr="005879EA">
        <w:rPr>
          <w:sz w:val="21"/>
          <w:szCs w:val="21"/>
        </w:rPr>
        <w:t xml:space="preserve"> J . GHHP: genetic hybrid hierarchical partitioning for community structure in social </w:t>
      </w:r>
      <w:proofErr w:type="gramStart"/>
      <w:r w:rsidR="00E50E0C" w:rsidRPr="005879EA">
        <w:rPr>
          <w:sz w:val="21"/>
          <w:szCs w:val="21"/>
        </w:rPr>
        <w:t>medias</w:t>
      </w:r>
      <w:proofErr w:type="gramEnd"/>
      <w:r w:rsidR="00E50E0C" w:rsidRPr="005879EA">
        <w:rPr>
          <w:sz w:val="21"/>
          <w:szCs w:val="21"/>
        </w:rPr>
        <w:t xml:space="preserve"> networks[C]//2018 IEEE </w:t>
      </w:r>
      <w:proofErr w:type="spellStart"/>
      <w:r w:rsidR="00E50E0C" w:rsidRPr="005879EA">
        <w:rPr>
          <w:sz w:val="21"/>
          <w:szCs w:val="21"/>
        </w:rPr>
        <w:t>SmartWorld</w:t>
      </w:r>
      <w:proofErr w:type="spellEnd"/>
      <w:r w:rsidR="00644D46">
        <w:rPr>
          <w:sz w:val="21"/>
          <w:szCs w:val="21"/>
        </w:rPr>
        <w:t>,</w:t>
      </w:r>
      <w:r w:rsidR="00E50E0C" w:rsidRPr="005879EA">
        <w:rPr>
          <w:sz w:val="21"/>
          <w:szCs w:val="21"/>
        </w:rPr>
        <w:t xml:space="preserve"> Ubiquitous Intelligence &amp; Computing</w:t>
      </w:r>
      <w:r w:rsidR="00644D46">
        <w:rPr>
          <w:sz w:val="21"/>
          <w:szCs w:val="21"/>
        </w:rPr>
        <w:t>,</w:t>
      </w:r>
      <w:r w:rsidR="00E50E0C" w:rsidRPr="005879EA">
        <w:rPr>
          <w:sz w:val="21"/>
          <w:szCs w:val="21"/>
        </w:rPr>
        <w:t xml:space="preserve"> Advanced &amp; Trusted Computing</w:t>
      </w:r>
      <w:r w:rsidR="00644D46">
        <w:rPr>
          <w:sz w:val="21"/>
          <w:szCs w:val="21"/>
        </w:rPr>
        <w:t>,</w:t>
      </w:r>
      <w:r w:rsidR="00E50E0C" w:rsidRPr="005879EA">
        <w:rPr>
          <w:sz w:val="21"/>
          <w:szCs w:val="21"/>
        </w:rPr>
        <w:t xml:space="preserve"> Scalable Computing &amp; Communications</w:t>
      </w:r>
      <w:r w:rsidR="00644D46">
        <w:rPr>
          <w:sz w:val="21"/>
          <w:szCs w:val="21"/>
        </w:rPr>
        <w:t>,</w:t>
      </w:r>
      <w:r w:rsidR="00E50E0C" w:rsidRPr="005879EA">
        <w:rPr>
          <w:sz w:val="21"/>
          <w:szCs w:val="21"/>
        </w:rPr>
        <w:t xml:space="preserve"> Cloud &amp; Big Data Computing</w:t>
      </w:r>
      <w:r w:rsidR="00644D46">
        <w:rPr>
          <w:sz w:val="21"/>
          <w:szCs w:val="21"/>
        </w:rPr>
        <w:t>,</w:t>
      </w:r>
      <w:r w:rsidR="00E50E0C" w:rsidRPr="005879EA">
        <w:rPr>
          <w:sz w:val="21"/>
          <w:szCs w:val="21"/>
        </w:rPr>
        <w:t xml:space="preserve"> Internet of People and Smart City Innovation (</w:t>
      </w:r>
      <w:proofErr w:type="spellStart"/>
      <w:r w:rsidR="00E50E0C" w:rsidRPr="005879EA">
        <w:rPr>
          <w:sz w:val="21"/>
          <w:szCs w:val="21"/>
        </w:rPr>
        <w:t>SmartWorld</w:t>
      </w:r>
      <w:proofErr w:type="spellEnd"/>
      <w:r w:rsidR="00E50E0C" w:rsidRPr="005879EA">
        <w:rPr>
          <w:sz w:val="21"/>
          <w:szCs w:val="21"/>
        </w:rPr>
        <w:t>/SCALCOM/UIC/ATC/</w:t>
      </w:r>
      <w:proofErr w:type="spellStart"/>
      <w:r w:rsidR="00E50E0C" w:rsidRPr="005879EA">
        <w:rPr>
          <w:sz w:val="21"/>
          <w:szCs w:val="21"/>
        </w:rPr>
        <w:t>CBDCom</w:t>
      </w:r>
      <w:proofErr w:type="spellEnd"/>
      <w:r w:rsidR="00E50E0C" w:rsidRPr="005879EA">
        <w:rPr>
          <w:sz w:val="21"/>
          <w:szCs w:val="21"/>
        </w:rPr>
        <w:t>/IOP/SCI). 2018</w:t>
      </w:r>
      <w:r w:rsidR="00644D46">
        <w:rPr>
          <w:sz w:val="21"/>
          <w:szCs w:val="21"/>
        </w:rPr>
        <w:t>,</w:t>
      </w:r>
      <w:r w:rsidR="00E50E0C" w:rsidRPr="005879EA">
        <w:rPr>
          <w:sz w:val="21"/>
          <w:szCs w:val="21"/>
        </w:rPr>
        <w:t xml:space="preserve"> 1146-1153.</w:t>
      </w:r>
    </w:p>
    <w:p w14:paraId="1EBAD31B" w14:textId="3B86E62F" w:rsidR="00E50E0C" w:rsidRPr="005879EA" w:rsidRDefault="00610040" w:rsidP="005879EA">
      <w:pPr>
        <w:spacing w:line="320" w:lineRule="exact"/>
        <w:ind w:left="210" w:hangingChars="100" w:hanging="210"/>
        <w:rPr>
          <w:sz w:val="21"/>
          <w:szCs w:val="21"/>
        </w:rPr>
      </w:pPr>
      <w:r w:rsidRPr="005879EA">
        <w:rPr>
          <w:color w:val="000000"/>
          <w:sz w:val="21"/>
          <w:szCs w:val="21"/>
        </w:rPr>
        <w:t xml:space="preserve">[27] </w:t>
      </w:r>
      <w:r w:rsidR="00E50E0C" w:rsidRPr="005879EA">
        <w:rPr>
          <w:sz w:val="21"/>
          <w:szCs w:val="21"/>
        </w:rPr>
        <w:t>Karrer B</w:t>
      </w:r>
      <w:r w:rsidR="00644D46">
        <w:rPr>
          <w:sz w:val="21"/>
          <w:szCs w:val="21"/>
        </w:rPr>
        <w:t>,</w:t>
      </w:r>
      <w:r w:rsidR="00E50E0C" w:rsidRPr="005879EA">
        <w:rPr>
          <w:sz w:val="21"/>
          <w:szCs w:val="21"/>
        </w:rPr>
        <w:t xml:space="preserve"> Newman M E J. Stochastic </w:t>
      </w:r>
      <w:proofErr w:type="spellStart"/>
      <w:r w:rsidR="00E50E0C" w:rsidRPr="005879EA">
        <w:rPr>
          <w:sz w:val="21"/>
          <w:szCs w:val="21"/>
        </w:rPr>
        <w:t>blockmodels</w:t>
      </w:r>
      <w:proofErr w:type="spellEnd"/>
      <w:r w:rsidR="00E50E0C" w:rsidRPr="005879EA">
        <w:rPr>
          <w:sz w:val="21"/>
          <w:szCs w:val="21"/>
        </w:rPr>
        <w:t xml:space="preserve"> and community structure in </w:t>
      </w:r>
      <w:proofErr w:type="gramStart"/>
      <w:r w:rsidR="00E50E0C" w:rsidRPr="005879EA">
        <w:rPr>
          <w:sz w:val="21"/>
          <w:szCs w:val="21"/>
        </w:rPr>
        <w:t>networks[</w:t>
      </w:r>
      <w:proofErr w:type="gramEnd"/>
      <w:r w:rsidR="00E50E0C" w:rsidRPr="005879EA">
        <w:rPr>
          <w:sz w:val="21"/>
          <w:szCs w:val="21"/>
        </w:rPr>
        <w:t>J]. Physical Review E</w:t>
      </w:r>
      <w:r w:rsidR="00644D46">
        <w:rPr>
          <w:sz w:val="21"/>
          <w:szCs w:val="21"/>
        </w:rPr>
        <w:t>,</w:t>
      </w:r>
      <w:r w:rsidR="00E50E0C" w:rsidRPr="005879EA">
        <w:rPr>
          <w:sz w:val="21"/>
          <w:szCs w:val="21"/>
        </w:rPr>
        <w:t xml:space="preserve"> 2011</w:t>
      </w:r>
      <w:r w:rsidR="00644D46">
        <w:rPr>
          <w:sz w:val="21"/>
          <w:szCs w:val="21"/>
        </w:rPr>
        <w:t>,</w:t>
      </w:r>
      <w:r w:rsidR="00E50E0C" w:rsidRPr="005879EA">
        <w:rPr>
          <w:sz w:val="21"/>
          <w:szCs w:val="21"/>
        </w:rPr>
        <w:t xml:space="preserve"> 83</w:t>
      </w:r>
      <w:r w:rsidR="00644D46">
        <w:rPr>
          <w:sz w:val="21"/>
          <w:szCs w:val="21"/>
        </w:rPr>
        <w:t>,</w:t>
      </w:r>
      <w:r w:rsidR="00E50E0C" w:rsidRPr="005879EA">
        <w:rPr>
          <w:sz w:val="21"/>
          <w:szCs w:val="21"/>
        </w:rPr>
        <w:t xml:space="preserve"> 1-12.</w:t>
      </w:r>
    </w:p>
    <w:p w14:paraId="58AC88A9" w14:textId="5C5919B3" w:rsidR="00E50E0C" w:rsidRPr="005879EA" w:rsidRDefault="009700CD" w:rsidP="005879EA">
      <w:pPr>
        <w:spacing w:line="320" w:lineRule="exact"/>
        <w:ind w:left="210" w:hangingChars="100" w:hanging="210"/>
        <w:rPr>
          <w:sz w:val="21"/>
          <w:szCs w:val="21"/>
        </w:rPr>
      </w:pPr>
      <w:r w:rsidRPr="005879EA">
        <w:rPr>
          <w:rFonts w:hint="eastAsia"/>
          <w:color w:val="000000"/>
          <w:sz w:val="21"/>
          <w:szCs w:val="21"/>
        </w:rPr>
        <w:t>[</w:t>
      </w:r>
      <w:r w:rsidRPr="005879EA">
        <w:rPr>
          <w:color w:val="000000"/>
          <w:sz w:val="21"/>
          <w:szCs w:val="21"/>
        </w:rPr>
        <w:t xml:space="preserve">28] </w:t>
      </w:r>
      <w:r w:rsidR="00E50E0C" w:rsidRPr="005879EA">
        <w:rPr>
          <w:sz w:val="21"/>
          <w:szCs w:val="21"/>
        </w:rPr>
        <w:t xml:space="preserve">Lee D </w:t>
      </w:r>
      <w:proofErr w:type="spellStart"/>
      <w:r w:rsidR="00E50E0C" w:rsidRPr="005879EA">
        <w:rPr>
          <w:sz w:val="21"/>
          <w:szCs w:val="21"/>
        </w:rPr>
        <w:t>D</w:t>
      </w:r>
      <w:proofErr w:type="spellEnd"/>
      <w:r w:rsidR="00644D46">
        <w:rPr>
          <w:sz w:val="21"/>
          <w:szCs w:val="21"/>
        </w:rPr>
        <w:t>,</w:t>
      </w:r>
      <w:r w:rsidR="00E50E0C" w:rsidRPr="005879EA">
        <w:rPr>
          <w:sz w:val="21"/>
          <w:szCs w:val="21"/>
        </w:rPr>
        <w:t xml:space="preserve"> </w:t>
      </w:r>
      <w:proofErr w:type="spellStart"/>
      <w:r w:rsidR="00E50E0C" w:rsidRPr="005879EA">
        <w:rPr>
          <w:sz w:val="21"/>
          <w:szCs w:val="21"/>
        </w:rPr>
        <w:t>Seung</w:t>
      </w:r>
      <w:proofErr w:type="spellEnd"/>
      <w:r w:rsidR="00E50E0C" w:rsidRPr="005879EA">
        <w:rPr>
          <w:sz w:val="21"/>
          <w:szCs w:val="21"/>
        </w:rPr>
        <w:t xml:space="preserve"> H S. Learning the parts of objects by non-negative matrix </w:t>
      </w:r>
      <w:proofErr w:type="gramStart"/>
      <w:r w:rsidR="00E50E0C" w:rsidRPr="005879EA">
        <w:rPr>
          <w:sz w:val="21"/>
          <w:szCs w:val="21"/>
        </w:rPr>
        <w:t>factorization[</w:t>
      </w:r>
      <w:proofErr w:type="gramEnd"/>
      <w:r w:rsidR="00E50E0C" w:rsidRPr="005879EA">
        <w:rPr>
          <w:sz w:val="21"/>
          <w:szCs w:val="21"/>
        </w:rPr>
        <w:t>J]. Nature</w:t>
      </w:r>
      <w:r w:rsidR="00644D46">
        <w:rPr>
          <w:sz w:val="21"/>
          <w:szCs w:val="21"/>
        </w:rPr>
        <w:t>,</w:t>
      </w:r>
      <w:r w:rsidR="00E50E0C" w:rsidRPr="005879EA">
        <w:rPr>
          <w:sz w:val="21"/>
          <w:szCs w:val="21"/>
        </w:rPr>
        <w:t xml:space="preserve"> 1999</w:t>
      </w:r>
      <w:r w:rsidR="00644D46">
        <w:rPr>
          <w:sz w:val="21"/>
          <w:szCs w:val="21"/>
        </w:rPr>
        <w:t>,</w:t>
      </w:r>
      <w:r w:rsidR="00E50E0C" w:rsidRPr="005879EA">
        <w:rPr>
          <w:sz w:val="21"/>
          <w:szCs w:val="21"/>
        </w:rPr>
        <w:t xml:space="preserve"> 401</w:t>
      </w:r>
      <w:r w:rsidR="00644D46">
        <w:rPr>
          <w:sz w:val="21"/>
          <w:szCs w:val="21"/>
        </w:rPr>
        <w:t>,</w:t>
      </w:r>
      <w:r w:rsidR="00E50E0C" w:rsidRPr="005879EA">
        <w:rPr>
          <w:sz w:val="21"/>
          <w:szCs w:val="21"/>
        </w:rPr>
        <w:t xml:space="preserve"> 788-791.</w:t>
      </w:r>
    </w:p>
    <w:p w14:paraId="3D44282D" w14:textId="72FE3714" w:rsidR="00BB7F3E" w:rsidRPr="005879EA" w:rsidRDefault="00BB7F3E" w:rsidP="005879EA">
      <w:pPr>
        <w:spacing w:line="320" w:lineRule="exact"/>
        <w:ind w:left="210" w:hangingChars="100" w:hanging="210"/>
        <w:rPr>
          <w:sz w:val="21"/>
          <w:szCs w:val="21"/>
        </w:rPr>
      </w:pPr>
      <w:r w:rsidRPr="005879EA">
        <w:rPr>
          <w:rFonts w:hint="eastAsia"/>
          <w:color w:val="000000"/>
          <w:sz w:val="21"/>
          <w:szCs w:val="21"/>
        </w:rPr>
        <w:t>[</w:t>
      </w:r>
      <w:r w:rsidRPr="005879EA">
        <w:rPr>
          <w:color w:val="000000"/>
          <w:sz w:val="21"/>
          <w:szCs w:val="21"/>
        </w:rPr>
        <w:t xml:space="preserve">29] </w:t>
      </w:r>
      <w:r w:rsidR="00E50E0C" w:rsidRPr="005879EA">
        <w:rPr>
          <w:sz w:val="21"/>
          <w:szCs w:val="21"/>
        </w:rPr>
        <w:t>Zhang S</w:t>
      </w:r>
      <w:r w:rsidR="00644D46">
        <w:rPr>
          <w:sz w:val="21"/>
          <w:szCs w:val="21"/>
        </w:rPr>
        <w:t>,</w:t>
      </w:r>
      <w:r w:rsidR="00E50E0C" w:rsidRPr="005879EA">
        <w:rPr>
          <w:sz w:val="21"/>
          <w:szCs w:val="21"/>
        </w:rPr>
        <w:t xml:space="preserve"> Wang R S</w:t>
      </w:r>
      <w:r w:rsidR="00644D46">
        <w:rPr>
          <w:sz w:val="21"/>
          <w:szCs w:val="21"/>
        </w:rPr>
        <w:t>,</w:t>
      </w:r>
      <w:r w:rsidR="00E50E0C" w:rsidRPr="005879EA">
        <w:rPr>
          <w:sz w:val="21"/>
          <w:szCs w:val="21"/>
        </w:rPr>
        <w:t xml:space="preserve"> Zhang X S. Uncovering fuzzy community structure in complex </w:t>
      </w:r>
      <w:proofErr w:type="gramStart"/>
      <w:r w:rsidR="00E50E0C" w:rsidRPr="005879EA">
        <w:rPr>
          <w:sz w:val="21"/>
          <w:szCs w:val="21"/>
        </w:rPr>
        <w:t>networks[</w:t>
      </w:r>
      <w:proofErr w:type="gramEnd"/>
      <w:r w:rsidR="00E50E0C" w:rsidRPr="005879EA">
        <w:rPr>
          <w:sz w:val="21"/>
          <w:szCs w:val="21"/>
        </w:rPr>
        <w:t>J]. Physical Review E</w:t>
      </w:r>
      <w:r w:rsidR="00644D46">
        <w:rPr>
          <w:sz w:val="21"/>
          <w:szCs w:val="21"/>
        </w:rPr>
        <w:t>,</w:t>
      </w:r>
      <w:r w:rsidR="00E50E0C" w:rsidRPr="005879EA">
        <w:rPr>
          <w:sz w:val="21"/>
          <w:szCs w:val="21"/>
        </w:rPr>
        <w:t xml:space="preserve"> 2007</w:t>
      </w:r>
      <w:r w:rsidR="00644D46">
        <w:rPr>
          <w:sz w:val="21"/>
          <w:szCs w:val="21"/>
        </w:rPr>
        <w:t>,</w:t>
      </w:r>
      <w:r w:rsidR="00E50E0C" w:rsidRPr="005879EA">
        <w:rPr>
          <w:sz w:val="21"/>
          <w:szCs w:val="21"/>
        </w:rPr>
        <w:t xml:space="preserve"> 76</w:t>
      </w:r>
      <w:r w:rsidR="00644D46">
        <w:rPr>
          <w:sz w:val="21"/>
          <w:szCs w:val="21"/>
        </w:rPr>
        <w:t>,</w:t>
      </w:r>
      <w:r w:rsidR="00E50E0C" w:rsidRPr="005879EA">
        <w:rPr>
          <w:sz w:val="21"/>
          <w:szCs w:val="21"/>
        </w:rPr>
        <w:t xml:space="preserve"> 1-7.</w:t>
      </w:r>
    </w:p>
    <w:p w14:paraId="7AE261C7" w14:textId="629820F2" w:rsidR="00E50E0C" w:rsidRPr="005879EA" w:rsidRDefault="00BB7F3E" w:rsidP="005879EA">
      <w:pPr>
        <w:spacing w:line="320" w:lineRule="exact"/>
        <w:ind w:left="210" w:hangingChars="100" w:hanging="210"/>
        <w:rPr>
          <w:sz w:val="21"/>
          <w:szCs w:val="21"/>
        </w:rPr>
      </w:pPr>
      <w:r w:rsidRPr="005879EA">
        <w:rPr>
          <w:rFonts w:hint="eastAsia"/>
          <w:sz w:val="21"/>
          <w:szCs w:val="21"/>
        </w:rPr>
        <w:t>[</w:t>
      </w:r>
      <w:r w:rsidRPr="005879EA">
        <w:rPr>
          <w:sz w:val="21"/>
          <w:szCs w:val="21"/>
        </w:rPr>
        <w:t xml:space="preserve">30] </w:t>
      </w:r>
      <w:proofErr w:type="spellStart"/>
      <w:r w:rsidR="00E50E0C" w:rsidRPr="005879EA">
        <w:rPr>
          <w:sz w:val="21"/>
          <w:szCs w:val="21"/>
        </w:rPr>
        <w:t>Zarei</w:t>
      </w:r>
      <w:proofErr w:type="spellEnd"/>
      <w:r w:rsidR="00E50E0C" w:rsidRPr="005879EA">
        <w:rPr>
          <w:sz w:val="21"/>
          <w:szCs w:val="21"/>
        </w:rPr>
        <w:t xml:space="preserve"> M</w:t>
      </w:r>
      <w:r w:rsidR="00644D46">
        <w:rPr>
          <w:sz w:val="21"/>
          <w:szCs w:val="21"/>
        </w:rPr>
        <w:t>,</w:t>
      </w:r>
      <w:r w:rsidR="00E50E0C" w:rsidRPr="005879EA">
        <w:rPr>
          <w:sz w:val="21"/>
          <w:szCs w:val="21"/>
        </w:rPr>
        <w:t xml:space="preserve"> Izadi D</w:t>
      </w:r>
      <w:r w:rsidR="00644D46">
        <w:rPr>
          <w:sz w:val="21"/>
          <w:szCs w:val="21"/>
        </w:rPr>
        <w:t>,</w:t>
      </w:r>
      <w:r w:rsidR="00E50E0C" w:rsidRPr="005879EA">
        <w:rPr>
          <w:sz w:val="21"/>
          <w:szCs w:val="21"/>
        </w:rPr>
        <w:t xml:space="preserve"> </w:t>
      </w:r>
      <w:proofErr w:type="spellStart"/>
      <w:r w:rsidR="00E50E0C" w:rsidRPr="005879EA">
        <w:rPr>
          <w:sz w:val="21"/>
          <w:szCs w:val="21"/>
        </w:rPr>
        <w:t>Samani</w:t>
      </w:r>
      <w:proofErr w:type="spellEnd"/>
      <w:r w:rsidR="00E50E0C" w:rsidRPr="005879EA">
        <w:rPr>
          <w:sz w:val="21"/>
          <w:szCs w:val="21"/>
        </w:rPr>
        <w:t xml:space="preserve"> K A. Detecting overlapping community structure of networks based on vertex-vertex </w:t>
      </w:r>
      <w:proofErr w:type="gramStart"/>
      <w:r w:rsidR="00E50E0C" w:rsidRPr="005879EA">
        <w:rPr>
          <w:sz w:val="21"/>
          <w:szCs w:val="21"/>
        </w:rPr>
        <w:t>correlations[</w:t>
      </w:r>
      <w:proofErr w:type="gramEnd"/>
      <w:r w:rsidR="00E50E0C" w:rsidRPr="005879EA">
        <w:rPr>
          <w:sz w:val="21"/>
          <w:szCs w:val="21"/>
        </w:rPr>
        <w:t xml:space="preserve">J]. Journal of Statistical </w:t>
      </w:r>
      <w:proofErr w:type="spellStart"/>
      <w:r w:rsidR="00E50E0C" w:rsidRPr="005879EA">
        <w:rPr>
          <w:sz w:val="21"/>
          <w:szCs w:val="21"/>
        </w:rPr>
        <w:t>MechanicsTheory</w:t>
      </w:r>
      <w:proofErr w:type="spellEnd"/>
      <w:r w:rsidR="00E50E0C" w:rsidRPr="005879EA">
        <w:rPr>
          <w:sz w:val="21"/>
          <w:szCs w:val="21"/>
        </w:rPr>
        <w:t xml:space="preserve"> and Experiment</w:t>
      </w:r>
      <w:r w:rsidR="00644D46">
        <w:rPr>
          <w:sz w:val="21"/>
          <w:szCs w:val="21"/>
        </w:rPr>
        <w:t>,</w:t>
      </w:r>
      <w:r w:rsidR="00E50E0C" w:rsidRPr="005879EA">
        <w:rPr>
          <w:sz w:val="21"/>
          <w:szCs w:val="21"/>
        </w:rPr>
        <w:t xml:space="preserve"> 2009</w:t>
      </w:r>
      <w:r w:rsidR="00644D46">
        <w:rPr>
          <w:sz w:val="21"/>
          <w:szCs w:val="21"/>
        </w:rPr>
        <w:t>,</w:t>
      </w:r>
      <w:r w:rsidR="00E50E0C" w:rsidRPr="005879EA">
        <w:rPr>
          <w:sz w:val="21"/>
          <w:szCs w:val="21"/>
        </w:rPr>
        <w:t xml:space="preserve"> 1-17</w:t>
      </w:r>
    </w:p>
    <w:p w14:paraId="064AD8B0" w14:textId="3C9A4877" w:rsidR="00E50E0C" w:rsidRPr="005879EA" w:rsidRDefault="00BB7F3E" w:rsidP="005879EA">
      <w:pPr>
        <w:spacing w:line="320" w:lineRule="exact"/>
        <w:ind w:left="210" w:hangingChars="100" w:hanging="210"/>
        <w:rPr>
          <w:color w:val="000000"/>
          <w:sz w:val="21"/>
          <w:szCs w:val="21"/>
        </w:rPr>
      </w:pPr>
      <w:r w:rsidRPr="005879EA">
        <w:rPr>
          <w:rFonts w:hint="eastAsia"/>
          <w:sz w:val="21"/>
          <w:szCs w:val="21"/>
        </w:rPr>
        <w:t>[</w:t>
      </w:r>
      <w:r w:rsidRPr="005879EA">
        <w:rPr>
          <w:sz w:val="21"/>
          <w:szCs w:val="21"/>
        </w:rPr>
        <w:t xml:space="preserve">31] </w:t>
      </w:r>
      <w:r w:rsidR="00E50E0C" w:rsidRPr="005879EA">
        <w:rPr>
          <w:color w:val="000000"/>
          <w:sz w:val="21"/>
          <w:szCs w:val="21"/>
        </w:rPr>
        <w:t>L. Tang</w:t>
      </w:r>
      <w:r w:rsidR="00644D46">
        <w:rPr>
          <w:color w:val="000000"/>
          <w:sz w:val="21"/>
          <w:szCs w:val="21"/>
        </w:rPr>
        <w:t>,</w:t>
      </w:r>
      <w:r w:rsidR="00E50E0C" w:rsidRPr="005879EA">
        <w:rPr>
          <w:color w:val="000000"/>
          <w:sz w:val="21"/>
          <w:szCs w:val="21"/>
        </w:rPr>
        <w:t xml:space="preserve"> H. Liu</w:t>
      </w:r>
      <w:r w:rsidR="00644D46">
        <w:rPr>
          <w:color w:val="000000"/>
          <w:sz w:val="21"/>
          <w:szCs w:val="21"/>
        </w:rPr>
        <w:t>,</w:t>
      </w:r>
      <w:r w:rsidR="00E50E0C" w:rsidRPr="005879EA">
        <w:rPr>
          <w:color w:val="000000"/>
          <w:sz w:val="21"/>
          <w:szCs w:val="21"/>
        </w:rPr>
        <w:t xml:space="preserve"> Community detection and mining in social media</w:t>
      </w:r>
      <w:r w:rsidR="00644D46">
        <w:rPr>
          <w:color w:val="000000"/>
          <w:sz w:val="21"/>
          <w:szCs w:val="21"/>
        </w:rPr>
        <w:t>,</w:t>
      </w:r>
      <w:r w:rsidR="00E50E0C" w:rsidRPr="005879EA">
        <w:rPr>
          <w:color w:val="000000"/>
          <w:sz w:val="21"/>
          <w:szCs w:val="21"/>
        </w:rPr>
        <w:t xml:space="preserve"> Synth. Lect. Data Min. </w:t>
      </w:r>
      <w:proofErr w:type="spellStart"/>
      <w:r w:rsidR="00E50E0C" w:rsidRPr="005879EA">
        <w:rPr>
          <w:color w:val="000000"/>
          <w:sz w:val="21"/>
          <w:szCs w:val="21"/>
        </w:rPr>
        <w:t>Knowl</w:t>
      </w:r>
      <w:proofErr w:type="spellEnd"/>
      <w:r w:rsidR="00E50E0C" w:rsidRPr="005879EA">
        <w:rPr>
          <w:color w:val="000000"/>
          <w:sz w:val="21"/>
          <w:szCs w:val="21"/>
        </w:rPr>
        <w:t xml:space="preserve">. </w:t>
      </w:r>
      <w:proofErr w:type="spellStart"/>
      <w:r w:rsidR="00E50E0C" w:rsidRPr="005879EA">
        <w:rPr>
          <w:color w:val="000000"/>
          <w:sz w:val="21"/>
          <w:szCs w:val="21"/>
        </w:rPr>
        <w:t>Discov</w:t>
      </w:r>
      <w:proofErr w:type="spellEnd"/>
      <w:r w:rsidR="00E50E0C" w:rsidRPr="005879EA">
        <w:rPr>
          <w:color w:val="000000"/>
          <w:sz w:val="21"/>
          <w:szCs w:val="21"/>
        </w:rPr>
        <w:t xml:space="preserve">. 2 (50) (2010) </w:t>
      </w:r>
      <w:hyperlink r:id="rId36" w:history="1">
        <w:r w:rsidR="00E50E0C" w:rsidRPr="005879EA">
          <w:rPr>
            <w:rStyle w:val="a5"/>
            <w:sz w:val="21"/>
            <w:szCs w:val="21"/>
          </w:rPr>
          <w:t>http://dx.doi.org/10.2200/S00298ED1V01Y201009DMK003</w:t>
        </w:r>
      </w:hyperlink>
      <w:r w:rsidR="00E50E0C" w:rsidRPr="005879EA">
        <w:rPr>
          <w:color w:val="000000"/>
          <w:sz w:val="21"/>
          <w:szCs w:val="21"/>
        </w:rPr>
        <w:t>.</w:t>
      </w:r>
    </w:p>
    <w:p w14:paraId="234EE703" w14:textId="39064D5D" w:rsidR="00430E6D" w:rsidRDefault="00430E6D" w:rsidP="00BE0B98">
      <w:pPr>
        <w:spacing w:line="320" w:lineRule="exact"/>
        <w:ind w:left="210" w:hangingChars="100" w:hanging="210"/>
        <w:rPr>
          <w:sz w:val="21"/>
          <w:szCs w:val="21"/>
        </w:rPr>
      </w:pPr>
      <w:r>
        <w:rPr>
          <w:rFonts w:hint="eastAsia"/>
          <w:sz w:val="21"/>
          <w:szCs w:val="21"/>
        </w:rPr>
        <w:t>[</w:t>
      </w:r>
      <w:r>
        <w:rPr>
          <w:sz w:val="21"/>
          <w:szCs w:val="21"/>
        </w:rPr>
        <w:t xml:space="preserve">32] </w:t>
      </w:r>
      <w:r w:rsidR="00BE0B98" w:rsidRPr="00430E6D">
        <w:rPr>
          <w:sz w:val="21"/>
          <w:szCs w:val="21"/>
        </w:rPr>
        <w:t>Sen P</w:t>
      </w:r>
      <w:r w:rsidR="00644D46">
        <w:rPr>
          <w:sz w:val="21"/>
          <w:szCs w:val="21"/>
        </w:rPr>
        <w:t>,</w:t>
      </w:r>
      <w:r w:rsidR="00BE0B98" w:rsidRPr="00430E6D">
        <w:rPr>
          <w:sz w:val="21"/>
          <w:szCs w:val="21"/>
        </w:rPr>
        <w:t xml:space="preserve"> </w:t>
      </w:r>
      <w:proofErr w:type="spellStart"/>
      <w:r w:rsidR="00BE0B98" w:rsidRPr="00430E6D">
        <w:rPr>
          <w:sz w:val="21"/>
          <w:szCs w:val="21"/>
        </w:rPr>
        <w:t>Namata</w:t>
      </w:r>
      <w:proofErr w:type="spellEnd"/>
      <w:r w:rsidR="00BE0B98" w:rsidRPr="00430E6D">
        <w:rPr>
          <w:sz w:val="21"/>
          <w:szCs w:val="21"/>
        </w:rPr>
        <w:t xml:space="preserve"> G</w:t>
      </w:r>
      <w:r w:rsidR="00644D46">
        <w:rPr>
          <w:sz w:val="21"/>
          <w:szCs w:val="21"/>
        </w:rPr>
        <w:t>,</w:t>
      </w:r>
      <w:r w:rsidR="00BE0B98" w:rsidRPr="00430E6D">
        <w:rPr>
          <w:sz w:val="21"/>
          <w:szCs w:val="21"/>
        </w:rPr>
        <w:t xml:space="preserve"> </w:t>
      </w:r>
      <w:proofErr w:type="spellStart"/>
      <w:r w:rsidR="00BE0B98" w:rsidRPr="00430E6D">
        <w:rPr>
          <w:sz w:val="21"/>
          <w:szCs w:val="21"/>
        </w:rPr>
        <w:t>Bilgic</w:t>
      </w:r>
      <w:proofErr w:type="spellEnd"/>
      <w:r w:rsidR="00BE0B98" w:rsidRPr="00430E6D">
        <w:rPr>
          <w:sz w:val="21"/>
          <w:szCs w:val="21"/>
        </w:rPr>
        <w:t xml:space="preserve"> M</w:t>
      </w:r>
      <w:r w:rsidR="00644D46">
        <w:rPr>
          <w:sz w:val="21"/>
          <w:szCs w:val="21"/>
        </w:rPr>
        <w:t>,</w:t>
      </w:r>
      <w:r w:rsidR="00BE0B98" w:rsidRPr="00430E6D">
        <w:rPr>
          <w:sz w:val="21"/>
          <w:szCs w:val="21"/>
        </w:rPr>
        <w:t xml:space="preserve"> </w:t>
      </w:r>
      <w:proofErr w:type="spellStart"/>
      <w:r w:rsidR="00BE0B98" w:rsidRPr="00430E6D">
        <w:rPr>
          <w:sz w:val="21"/>
          <w:szCs w:val="21"/>
        </w:rPr>
        <w:t>Getoor</w:t>
      </w:r>
      <w:proofErr w:type="spellEnd"/>
      <w:r w:rsidR="00BE0B98" w:rsidRPr="00430E6D">
        <w:rPr>
          <w:sz w:val="21"/>
          <w:szCs w:val="21"/>
        </w:rPr>
        <w:t xml:space="preserve"> L</w:t>
      </w:r>
      <w:r w:rsidR="00644D46">
        <w:rPr>
          <w:sz w:val="21"/>
          <w:szCs w:val="21"/>
        </w:rPr>
        <w:t>,</w:t>
      </w:r>
      <w:r w:rsidR="00BE0B98" w:rsidRPr="00430E6D">
        <w:rPr>
          <w:sz w:val="21"/>
          <w:szCs w:val="21"/>
        </w:rPr>
        <w:t xml:space="preserve"> Gallagher B</w:t>
      </w:r>
      <w:r w:rsidR="00644D46">
        <w:rPr>
          <w:sz w:val="21"/>
          <w:szCs w:val="21"/>
        </w:rPr>
        <w:t>,</w:t>
      </w:r>
      <w:r w:rsidR="00BE0B98" w:rsidRPr="00430E6D">
        <w:rPr>
          <w:sz w:val="21"/>
          <w:szCs w:val="21"/>
        </w:rPr>
        <w:t xml:space="preserve"> </w:t>
      </w:r>
      <w:proofErr w:type="spellStart"/>
      <w:r w:rsidR="00BE0B98" w:rsidRPr="00430E6D">
        <w:rPr>
          <w:sz w:val="21"/>
          <w:szCs w:val="21"/>
        </w:rPr>
        <w:t>Eliassi</w:t>
      </w:r>
      <w:proofErr w:type="spellEnd"/>
      <w:r w:rsidR="00BE0B98" w:rsidRPr="00430E6D">
        <w:rPr>
          <w:sz w:val="21"/>
          <w:szCs w:val="21"/>
        </w:rPr>
        <w:t>-Rad T. Collective classification in network data articles[J]. AI Magazine</w:t>
      </w:r>
      <w:r w:rsidR="00644D46">
        <w:rPr>
          <w:sz w:val="21"/>
          <w:szCs w:val="21"/>
        </w:rPr>
        <w:t>,</w:t>
      </w:r>
      <w:r w:rsidR="00BE0B98" w:rsidRPr="00430E6D">
        <w:rPr>
          <w:sz w:val="21"/>
          <w:szCs w:val="21"/>
        </w:rPr>
        <w:t xml:space="preserve"> 2008</w:t>
      </w:r>
      <w:r w:rsidR="00644D46">
        <w:rPr>
          <w:sz w:val="21"/>
          <w:szCs w:val="21"/>
        </w:rPr>
        <w:t>,</w:t>
      </w:r>
      <w:r w:rsidR="00BE0B98" w:rsidRPr="00430E6D">
        <w:rPr>
          <w:sz w:val="21"/>
          <w:szCs w:val="21"/>
        </w:rPr>
        <w:t xml:space="preserve"> 29</w:t>
      </w:r>
      <w:r w:rsidR="00644D46">
        <w:rPr>
          <w:sz w:val="21"/>
          <w:szCs w:val="21"/>
        </w:rPr>
        <w:t>,</w:t>
      </w:r>
      <w:r w:rsidR="00BE0B98" w:rsidRPr="00430E6D">
        <w:rPr>
          <w:sz w:val="21"/>
          <w:szCs w:val="21"/>
        </w:rPr>
        <w:t xml:space="preserve"> 93-106.</w:t>
      </w:r>
    </w:p>
    <w:p w14:paraId="264C7C9B" w14:textId="73EE19D6" w:rsidR="00BE0B98" w:rsidRDefault="00430E6D" w:rsidP="00BE0B98">
      <w:pPr>
        <w:spacing w:line="320" w:lineRule="exact"/>
        <w:ind w:left="210" w:hangingChars="100" w:hanging="210"/>
        <w:rPr>
          <w:sz w:val="21"/>
          <w:szCs w:val="21"/>
        </w:rPr>
      </w:pPr>
      <w:r>
        <w:rPr>
          <w:rFonts w:hint="eastAsia"/>
          <w:sz w:val="21"/>
          <w:szCs w:val="21"/>
        </w:rPr>
        <w:t>[</w:t>
      </w:r>
      <w:r>
        <w:rPr>
          <w:sz w:val="21"/>
          <w:szCs w:val="21"/>
        </w:rPr>
        <w:t xml:space="preserve">33] </w:t>
      </w:r>
      <w:r w:rsidR="00BE0B98" w:rsidRPr="00430E6D">
        <w:rPr>
          <w:sz w:val="21"/>
          <w:szCs w:val="21"/>
        </w:rPr>
        <w:t>Craven M. Learning to extract symbolic knowledge from the World Wide Web[C]//AAAI'98/IAAI'98: Proceedings of the fifteenth national/tenth conference on Artificial intelligence/Innovative applications of artificial intelligence. 1998</w:t>
      </w:r>
      <w:r w:rsidR="00644D46">
        <w:rPr>
          <w:sz w:val="21"/>
          <w:szCs w:val="21"/>
        </w:rPr>
        <w:t>,</w:t>
      </w:r>
      <w:r w:rsidR="00BE0B98" w:rsidRPr="00430E6D">
        <w:rPr>
          <w:sz w:val="21"/>
          <w:szCs w:val="21"/>
        </w:rPr>
        <w:t xml:space="preserve"> 509-516.</w:t>
      </w:r>
    </w:p>
    <w:p w14:paraId="28DF2B7B" w14:textId="577916FE" w:rsidR="00BE0B98" w:rsidRDefault="00BB7F3E">
      <w:pPr>
        <w:spacing w:line="320" w:lineRule="exact"/>
        <w:ind w:left="210" w:hangingChars="100" w:hanging="210"/>
        <w:rPr>
          <w:rStyle w:val="a5"/>
          <w:color w:val="506698"/>
          <w:sz w:val="21"/>
          <w:szCs w:val="21"/>
        </w:rPr>
      </w:pPr>
      <w:r w:rsidRPr="005879EA">
        <w:rPr>
          <w:rFonts w:hint="eastAsia"/>
          <w:sz w:val="21"/>
          <w:szCs w:val="21"/>
        </w:rPr>
        <w:t>[</w:t>
      </w:r>
      <w:r w:rsidRPr="005879EA">
        <w:rPr>
          <w:sz w:val="21"/>
          <w:szCs w:val="21"/>
        </w:rPr>
        <w:t>3</w:t>
      </w:r>
      <w:r w:rsidR="00430E6D">
        <w:rPr>
          <w:sz w:val="21"/>
          <w:szCs w:val="21"/>
        </w:rPr>
        <w:t>4</w:t>
      </w:r>
      <w:r w:rsidRPr="005879EA">
        <w:rPr>
          <w:sz w:val="21"/>
          <w:szCs w:val="21"/>
        </w:rPr>
        <w:t xml:space="preserve">] </w:t>
      </w:r>
      <w:r w:rsidR="00673497" w:rsidRPr="005879EA">
        <w:rPr>
          <w:color w:val="000000"/>
          <w:sz w:val="21"/>
          <w:szCs w:val="21"/>
        </w:rPr>
        <w:t xml:space="preserve">B. </w:t>
      </w:r>
      <w:proofErr w:type="spellStart"/>
      <w:r w:rsidR="00673497" w:rsidRPr="005879EA">
        <w:rPr>
          <w:color w:val="000000"/>
          <w:sz w:val="21"/>
          <w:szCs w:val="21"/>
        </w:rPr>
        <w:t>Laassem</w:t>
      </w:r>
      <w:proofErr w:type="spellEnd"/>
      <w:r w:rsidR="00644D46">
        <w:rPr>
          <w:color w:val="000000"/>
          <w:sz w:val="21"/>
          <w:szCs w:val="21"/>
        </w:rPr>
        <w:t>,</w:t>
      </w:r>
      <w:r w:rsidR="00673497" w:rsidRPr="005879EA">
        <w:rPr>
          <w:color w:val="000000"/>
          <w:sz w:val="21"/>
          <w:szCs w:val="21"/>
        </w:rPr>
        <w:t xml:space="preserve"> A. </w:t>
      </w:r>
      <w:proofErr w:type="spellStart"/>
      <w:r w:rsidR="00673497" w:rsidRPr="005879EA">
        <w:rPr>
          <w:color w:val="000000"/>
          <w:sz w:val="21"/>
          <w:szCs w:val="21"/>
        </w:rPr>
        <w:t>Idarrou</w:t>
      </w:r>
      <w:proofErr w:type="spellEnd"/>
      <w:r w:rsidR="00644D46">
        <w:rPr>
          <w:color w:val="000000"/>
          <w:sz w:val="21"/>
          <w:szCs w:val="21"/>
        </w:rPr>
        <w:t>,</w:t>
      </w:r>
      <w:r w:rsidR="00673497" w:rsidRPr="005879EA">
        <w:rPr>
          <w:color w:val="000000"/>
          <w:sz w:val="21"/>
          <w:szCs w:val="21"/>
        </w:rPr>
        <w:t xml:space="preserve"> L. </w:t>
      </w:r>
      <w:proofErr w:type="spellStart"/>
      <w:r w:rsidR="00673497" w:rsidRPr="005879EA">
        <w:rPr>
          <w:color w:val="000000"/>
          <w:sz w:val="21"/>
          <w:szCs w:val="21"/>
        </w:rPr>
        <w:t>Boujlaleb</w:t>
      </w:r>
      <w:proofErr w:type="spellEnd"/>
      <w:r w:rsidR="00644D46">
        <w:rPr>
          <w:color w:val="000000"/>
          <w:sz w:val="21"/>
          <w:szCs w:val="21"/>
        </w:rPr>
        <w:t>,</w:t>
      </w:r>
      <w:r w:rsidR="00673497" w:rsidRPr="005879EA">
        <w:rPr>
          <w:color w:val="000000"/>
          <w:sz w:val="21"/>
          <w:szCs w:val="21"/>
        </w:rPr>
        <w:t xml:space="preserve"> M. </w:t>
      </w:r>
      <w:proofErr w:type="spellStart"/>
      <w:r w:rsidR="00673497" w:rsidRPr="005879EA">
        <w:rPr>
          <w:color w:val="000000"/>
          <w:sz w:val="21"/>
          <w:szCs w:val="21"/>
        </w:rPr>
        <w:t>Iggane</w:t>
      </w:r>
      <w:proofErr w:type="spellEnd"/>
      <w:r w:rsidR="00644D46">
        <w:rPr>
          <w:color w:val="000000"/>
          <w:sz w:val="21"/>
          <w:szCs w:val="21"/>
        </w:rPr>
        <w:t>,</w:t>
      </w:r>
      <w:r w:rsidR="00673497" w:rsidRPr="005879EA">
        <w:rPr>
          <w:color w:val="000000"/>
          <w:sz w:val="21"/>
          <w:szCs w:val="21"/>
        </w:rPr>
        <w:t xml:space="preserve"> Label propagation algorithm for community detection based</w:t>
      </w:r>
      <w:r w:rsidR="00673497" w:rsidRPr="005879EA">
        <w:rPr>
          <w:rFonts w:hint="eastAsia"/>
          <w:color w:val="000000"/>
          <w:sz w:val="21"/>
          <w:szCs w:val="21"/>
        </w:rPr>
        <w:t xml:space="preserve"> </w:t>
      </w:r>
      <w:r w:rsidR="00673497" w:rsidRPr="005879EA">
        <w:rPr>
          <w:color w:val="000000"/>
          <w:sz w:val="21"/>
          <w:szCs w:val="21"/>
        </w:rPr>
        <w:t>on Coulomb’s law[J].</w:t>
      </w:r>
      <w:r w:rsidR="00673497" w:rsidRPr="005879EA">
        <w:rPr>
          <w:rFonts w:hint="eastAsia"/>
          <w:color w:val="000000"/>
          <w:sz w:val="21"/>
          <w:szCs w:val="21"/>
        </w:rPr>
        <w:t xml:space="preserve"> </w:t>
      </w:r>
      <w:proofErr w:type="spellStart"/>
      <w:r w:rsidR="00673497" w:rsidRPr="005879EA">
        <w:rPr>
          <w:color w:val="000000"/>
          <w:sz w:val="21"/>
          <w:szCs w:val="21"/>
        </w:rPr>
        <w:t>Physica</w:t>
      </w:r>
      <w:proofErr w:type="spellEnd"/>
      <w:r w:rsidR="00673497" w:rsidRPr="005879EA">
        <w:rPr>
          <w:color w:val="000000"/>
          <w:sz w:val="21"/>
          <w:szCs w:val="21"/>
        </w:rPr>
        <w:t xml:space="preserve"> A: Statistical Mechanics and its Applications</w:t>
      </w:r>
      <w:r w:rsidR="00644D46">
        <w:rPr>
          <w:color w:val="000000"/>
          <w:sz w:val="21"/>
          <w:szCs w:val="21"/>
        </w:rPr>
        <w:t>,</w:t>
      </w:r>
      <w:r w:rsidR="00673497" w:rsidRPr="005879EA">
        <w:rPr>
          <w:color w:val="000000"/>
          <w:sz w:val="21"/>
          <w:szCs w:val="21"/>
        </w:rPr>
        <w:t xml:space="preserve"> Volume 593</w:t>
      </w:r>
      <w:r w:rsidR="00644D46">
        <w:rPr>
          <w:color w:val="000000"/>
          <w:sz w:val="21"/>
          <w:szCs w:val="21"/>
        </w:rPr>
        <w:t>,</w:t>
      </w:r>
      <w:r w:rsidR="00673497" w:rsidRPr="005879EA">
        <w:rPr>
          <w:color w:val="000000"/>
          <w:sz w:val="21"/>
          <w:szCs w:val="21"/>
        </w:rPr>
        <w:t xml:space="preserve"> 2022.</w:t>
      </w:r>
      <w:r w:rsidR="00673497" w:rsidRPr="00A44A0A">
        <w:rPr>
          <w:color w:val="000000"/>
          <w:sz w:val="21"/>
          <w:szCs w:val="21"/>
        </w:rPr>
        <w:t xml:space="preserve"> </w:t>
      </w:r>
      <w:r w:rsidR="00673497" w:rsidRPr="00A44A0A">
        <w:rPr>
          <w:rStyle w:val="detailmlabeleipkt"/>
          <w:bCs/>
          <w:color w:val="000000"/>
          <w:sz w:val="21"/>
          <w:szCs w:val="21"/>
        </w:rPr>
        <w:t>DOI:</w:t>
      </w:r>
      <w:r w:rsidR="00673497" w:rsidRPr="00A44A0A">
        <w:rPr>
          <w:rStyle w:val="detailmlabeleipkt"/>
          <w:color w:val="000000"/>
          <w:sz w:val="21"/>
          <w:szCs w:val="21"/>
        </w:rPr>
        <w:t> </w:t>
      </w:r>
      <w:hyperlink r:id="rId37" w:tgtFrame="_blank" w:history="1">
        <w:r w:rsidR="00673497" w:rsidRPr="005879EA">
          <w:rPr>
            <w:rStyle w:val="a5"/>
            <w:color w:val="506698"/>
            <w:sz w:val="21"/>
            <w:szCs w:val="21"/>
          </w:rPr>
          <w:t>10.1016/J.PHYSA.2022.126881</w:t>
        </w:r>
      </w:hyperlink>
    </w:p>
    <w:p w14:paraId="4E1628A6" w14:textId="0C6C1145" w:rsidR="00815D6A" w:rsidRPr="005879EA" w:rsidRDefault="005879EA" w:rsidP="005D578E">
      <w:pPr>
        <w:spacing w:line="320" w:lineRule="exact"/>
        <w:ind w:left="210" w:hangingChars="100" w:hanging="210"/>
        <w:rPr>
          <w:color w:val="506698"/>
          <w:sz w:val="21"/>
          <w:szCs w:val="21"/>
          <w:u w:val="single"/>
        </w:rPr>
      </w:pPr>
      <w:r>
        <w:rPr>
          <w:rStyle w:val="a5"/>
          <w:color w:val="506698"/>
          <w:sz w:val="21"/>
          <w:szCs w:val="21"/>
        </w:rPr>
        <w:br w:type="page"/>
      </w:r>
      <w:bookmarkEnd w:id="10"/>
      <w:bookmarkEnd w:id="347"/>
    </w:p>
    <w:p w14:paraId="7EF31885" w14:textId="7C45B8E8" w:rsidR="004638A5" w:rsidRPr="005D578E" w:rsidRDefault="004638A5" w:rsidP="005D578E">
      <w:pPr>
        <w:pStyle w:val="af1"/>
        <w:spacing w:before="480" w:after="360"/>
        <w:rPr>
          <w:rFonts w:ascii="黑体" w:eastAsia="黑体" w:hAnsi="黑体"/>
        </w:rPr>
      </w:pPr>
      <w:bookmarkStart w:id="382" w:name="_Toc133422044"/>
      <w:r w:rsidRPr="005D578E">
        <w:rPr>
          <w:rFonts w:ascii="黑体" w:eastAsia="黑体" w:hAnsi="黑体" w:hint="eastAsia"/>
        </w:rPr>
        <w:lastRenderedPageBreak/>
        <w:t>致</w:t>
      </w:r>
      <w:r w:rsidRPr="005D578E">
        <w:rPr>
          <w:rFonts w:ascii="黑体" w:eastAsia="黑体" w:hAnsi="黑体"/>
        </w:rPr>
        <w:t xml:space="preserve">  </w:t>
      </w:r>
      <w:r w:rsidRPr="005D578E">
        <w:rPr>
          <w:rFonts w:ascii="黑体" w:eastAsia="黑体" w:hAnsi="黑体" w:hint="eastAsia"/>
        </w:rPr>
        <w:t>谢</w:t>
      </w:r>
      <w:bookmarkEnd w:id="382"/>
    </w:p>
    <w:p w14:paraId="4DC44EF3" w14:textId="4F0EABD4" w:rsidR="004638A5" w:rsidRDefault="008C0901" w:rsidP="005D578E">
      <w:pPr>
        <w:ind w:firstLine="480"/>
        <w:jc w:val="left"/>
        <w:rPr>
          <w:rFonts w:ascii="仿宋" w:eastAsia="仿宋" w:hAnsi="仿宋"/>
          <w:szCs w:val="24"/>
        </w:rPr>
      </w:pPr>
      <w:r>
        <w:rPr>
          <w:rFonts w:ascii="仿宋" w:eastAsia="仿宋" w:hAnsi="仿宋" w:hint="eastAsia"/>
          <w:szCs w:val="24"/>
        </w:rPr>
        <w:t>行文至此落笔，我的本科生活也即将在不久以后结束。</w:t>
      </w:r>
      <w:r w:rsidR="0024721B">
        <w:rPr>
          <w:rFonts w:ascii="仿宋" w:eastAsia="仿宋" w:hAnsi="仿宋" w:hint="eastAsia"/>
          <w:szCs w:val="24"/>
        </w:rPr>
        <w:t>时光荏苒，犹记</w:t>
      </w:r>
      <w:r w:rsidR="0024721B" w:rsidRPr="0024721B">
        <w:rPr>
          <w:rFonts w:ascii="仿宋" w:eastAsia="仿宋" w:hAnsi="仿宋"/>
          <w:szCs w:val="24"/>
        </w:rPr>
        <w:t>201</w:t>
      </w:r>
      <w:r w:rsidR="0024721B">
        <w:rPr>
          <w:rFonts w:ascii="仿宋" w:eastAsia="仿宋" w:hAnsi="仿宋"/>
          <w:szCs w:val="24"/>
        </w:rPr>
        <w:t>9</w:t>
      </w:r>
      <w:r w:rsidR="0024721B" w:rsidRPr="0024721B">
        <w:rPr>
          <w:rFonts w:ascii="仿宋" w:eastAsia="仿宋" w:hAnsi="仿宋"/>
          <w:szCs w:val="24"/>
        </w:rPr>
        <w:t>年入校时对大学生活满怀憧憬的心情。在这四年里</w:t>
      </w:r>
      <w:r w:rsidR="0024721B">
        <w:rPr>
          <w:rFonts w:ascii="仿宋" w:eastAsia="仿宋" w:hAnsi="仿宋" w:hint="eastAsia"/>
          <w:szCs w:val="24"/>
        </w:rPr>
        <w:t>的所有美好时光仿佛历历在目。</w:t>
      </w:r>
      <w:r w:rsidR="0024721B" w:rsidRPr="0024721B">
        <w:rPr>
          <w:rFonts w:ascii="仿宋" w:eastAsia="仿宋" w:hAnsi="仿宋"/>
          <w:szCs w:val="24"/>
        </w:rPr>
        <w:t>在</w:t>
      </w:r>
      <w:r w:rsidR="001A5670">
        <w:rPr>
          <w:rFonts w:ascii="仿宋" w:eastAsia="仿宋" w:hAnsi="仿宋" w:hint="eastAsia"/>
          <w:szCs w:val="24"/>
        </w:rPr>
        <w:t>毕业设计</w:t>
      </w:r>
      <w:r w:rsidR="0024721B" w:rsidRPr="0024721B">
        <w:rPr>
          <w:rFonts w:ascii="仿宋" w:eastAsia="仿宋" w:hAnsi="仿宋"/>
          <w:szCs w:val="24"/>
        </w:rPr>
        <w:t>完成之际，我想对所有曾给予我帮助和鼓励的人表示最诚挚的感谢。</w:t>
      </w:r>
    </w:p>
    <w:p w14:paraId="349F399A" w14:textId="69E9D0A9" w:rsidR="008C0901" w:rsidRDefault="00A15E17" w:rsidP="00C96D3F">
      <w:pPr>
        <w:ind w:firstLine="480"/>
        <w:jc w:val="left"/>
        <w:rPr>
          <w:rFonts w:ascii="仿宋" w:eastAsia="仿宋" w:hAnsi="仿宋"/>
          <w:szCs w:val="24"/>
        </w:rPr>
      </w:pPr>
      <w:r>
        <w:rPr>
          <w:rFonts w:ascii="仿宋" w:eastAsia="仿宋" w:hAnsi="仿宋" w:hint="eastAsia"/>
          <w:szCs w:val="24"/>
        </w:rPr>
        <w:t>感恩我的父母对我二十余年的养育之恩，古语有云：“父母之爱子，非为报也，不可内解于心。”他们在对我的培养道路上从不吝啬时间和金钱以及心意的支出，总愿意把最好的都留给我，在我学习的道路上毫不犹豫的投资我，重视我的教育和德育，督促我一步一步变成更好的人，给我机会和支持去站在更高的地方看我想要的远方。</w:t>
      </w:r>
      <w:r w:rsidR="006211CC">
        <w:rPr>
          <w:rFonts w:ascii="仿宋" w:eastAsia="仿宋" w:hAnsi="仿宋" w:hint="eastAsia"/>
          <w:szCs w:val="24"/>
        </w:rPr>
        <w:t>父母恩情没齿难忘，今后我也会好好生活，不让他们失望和担心。</w:t>
      </w:r>
    </w:p>
    <w:p w14:paraId="54BCB68D" w14:textId="41F87261" w:rsidR="00894B38" w:rsidRDefault="00894B38" w:rsidP="00C96D3F">
      <w:pPr>
        <w:ind w:firstLine="480"/>
        <w:jc w:val="left"/>
        <w:rPr>
          <w:rFonts w:ascii="仿宋" w:eastAsia="仿宋" w:hAnsi="仿宋"/>
          <w:szCs w:val="24"/>
        </w:rPr>
      </w:pPr>
      <w:r>
        <w:rPr>
          <w:rFonts w:ascii="仿宋" w:eastAsia="仿宋" w:hAnsi="仿宋" w:hint="eastAsia"/>
          <w:szCs w:val="24"/>
        </w:rPr>
        <w:t>感谢我的论文指导老师赵志立老师，赵老师总是很有耐心的和我进行关于学习方面的谈话，也很关心我的校园生活。在我向赵老师提出出国留学的计划时，赵老师给我了莫大的指导和帮助。</w:t>
      </w:r>
      <w:r w:rsidR="00E94B50">
        <w:rPr>
          <w:rFonts w:ascii="仿宋" w:eastAsia="仿宋" w:hAnsi="仿宋" w:hint="eastAsia"/>
          <w:szCs w:val="24"/>
        </w:rPr>
        <w:t>赵老师对我们做的好的地方并不吝啬夸奖，并</w:t>
      </w:r>
      <w:r>
        <w:rPr>
          <w:rFonts w:ascii="仿宋" w:eastAsia="仿宋" w:hAnsi="仿宋" w:hint="eastAsia"/>
          <w:szCs w:val="24"/>
        </w:rPr>
        <w:t>时常秉承严谨治学一丝不苟的态度对待科研，同样也用更高的要求来指导我们，总是提出关键而宝贵的意见，使我的论文得以完善。</w:t>
      </w:r>
      <w:r w:rsidR="006211CC">
        <w:rPr>
          <w:rFonts w:ascii="仿宋" w:eastAsia="仿宋" w:hAnsi="仿宋" w:hint="eastAsia"/>
          <w:szCs w:val="24"/>
        </w:rPr>
        <w:t>同时也感谢曾给我指导的所有老师，我会带着各位老师的谆谆教诲继续求学，希望老师们工作顺利，事事顺心。</w:t>
      </w:r>
    </w:p>
    <w:p w14:paraId="02AF1E2E" w14:textId="3B971994" w:rsidR="00894B38" w:rsidRDefault="00894B38" w:rsidP="00C96D3F">
      <w:pPr>
        <w:ind w:firstLine="480"/>
        <w:jc w:val="left"/>
        <w:rPr>
          <w:rFonts w:ascii="仿宋" w:eastAsia="仿宋" w:hAnsi="仿宋"/>
          <w:szCs w:val="24"/>
        </w:rPr>
      </w:pPr>
      <w:r>
        <w:rPr>
          <w:rFonts w:ascii="仿宋" w:eastAsia="仿宋" w:hAnsi="仿宋" w:hint="eastAsia"/>
          <w:szCs w:val="24"/>
        </w:rPr>
        <w:t>感谢大学四年我遇到的每一位同学，前辈和学弟学妹。</w:t>
      </w:r>
      <w:r w:rsidR="001903E1">
        <w:rPr>
          <w:rFonts w:ascii="仿宋" w:eastAsia="仿宋" w:hAnsi="仿宋" w:hint="eastAsia"/>
          <w:szCs w:val="24"/>
        </w:rPr>
        <w:t>我多数时候是一个个</w:t>
      </w:r>
      <w:proofErr w:type="gramStart"/>
      <w:r w:rsidR="001903E1">
        <w:rPr>
          <w:rFonts w:ascii="仿宋" w:eastAsia="仿宋" w:hAnsi="仿宋" w:hint="eastAsia"/>
          <w:szCs w:val="24"/>
        </w:rPr>
        <w:t>性有些</w:t>
      </w:r>
      <w:proofErr w:type="gramEnd"/>
      <w:r w:rsidR="001903E1">
        <w:rPr>
          <w:rFonts w:ascii="仿宋" w:eastAsia="仿宋" w:hAnsi="仿宋" w:hint="eastAsia"/>
          <w:szCs w:val="24"/>
        </w:rPr>
        <w:t>粗糙的人，而我却被每一个朋友照顾的很好。</w:t>
      </w:r>
      <w:r>
        <w:rPr>
          <w:rFonts w:ascii="仿宋" w:eastAsia="仿宋" w:hAnsi="仿宋" w:hint="eastAsia"/>
          <w:szCs w:val="24"/>
        </w:rPr>
        <w:t>谢谢</w:t>
      </w:r>
      <w:r w:rsidR="006211CC">
        <w:rPr>
          <w:rFonts w:ascii="仿宋" w:eastAsia="仿宋" w:hAnsi="仿宋" w:hint="eastAsia"/>
          <w:szCs w:val="24"/>
        </w:rPr>
        <w:t>每一次相遇，让我们有机会一起成长，互相支持。我也遇到了很多三观合得来，懂我脾气，开玩笑有度，温柔有教养的好朋友，是他们照亮了我的四年。也很感谢我一直保持联系的来自家乡的朋友，</w:t>
      </w:r>
      <w:r w:rsidR="004E599F">
        <w:rPr>
          <w:rFonts w:ascii="仿宋" w:eastAsia="仿宋" w:hAnsi="仿宋" w:hint="eastAsia"/>
          <w:szCs w:val="24"/>
        </w:rPr>
        <w:t>人生长河漫漫，他们最少陪我走过六年旅途，最多有相识二十年之久。</w:t>
      </w:r>
      <w:r w:rsidR="006211CC">
        <w:rPr>
          <w:rFonts w:ascii="仿宋" w:eastAsia="仿宋" w:hAnsi="仿宋" w:hint="eastAsia"/>
          <w:szCs w:val="24"/>
        </w:rPr>
        <w:t>大学生活难免有摩擦，在我每一次失落彷徨时他</w:t>
      </w:r>
      <w:r w:rsidR="0024721B">
        <w:rPr>
          <w:rFonts w:ascii="仿宋" w:eastAsia="仿宋" w:hAnsi="仿宋" w:hint="eastAsia"/>
          <w:szCs w:val="24"/>
        </w:rPr>
        <w:t>们</w:t>
      </w:r>
      <w:r w:rsidR="006211CC">
        <w:rPr>
          <w:rFonts w:ascii="仿宋" w:eastAsia="仿宋" w:hAnsi="仿宋" w:hint="eastAsia"/>
          <w:szCs w:val="24"/>
        </w:rPr>
        <w:t>都会在远方</w:t>
      </w:r>
      <w:r w:rsidR="0024721B">
        <w:rPr>
          <w:rFonts w:ascii="仿宋" w:eastAsia="仿宋" w:hAnsi="仿宋" w:hint="eastAsia"/>
          <w:szCs w:val="24"/>
        </w:rPr>
        <w:t>给我支持。</w:t>
      </w:r>
      <w:r w:rsidR="00E94B50">
        <w:rPr>
          <w:rFonts w:ascii="仿宋" w:eastAsia="仿宋" w:hAnsi="仿宋" w:hint="eastAsia"/>
          <w:szCs w:val="24"/>
        </w:rPr>
        <w:t>最后也很感谢我的每趟旅途中的奇妙相遇和新朋友，让我知道只要我一直前行，远方总会有很多有趣有盼的事物等着我发掘</w:t>
      </w:r>
      <w:r w:rsidR="00526ADF">
        <w:rPr>
          <w:rFonts w:ascii="仿宋" w:eastAsia="仿宋" w:hAnsi="仿宋" w:hint="eastAsia"/>
          <w:szCs w:val="24"/>
        </w:rPr>
        <w:t>，使我能一直不畏遗憾永远乐观</w:t>
      </w:r>
      <w:r w:rsidR="0027504D">
        <w:rPr>
          <w:rFonts w:ascii="仿宋" w:eastAsia="仿宋" w:hAnsi="仿宋" w:hint="eastAsia"/>
          <w:szCs w:val="24"/>
        </w:rPr>
        <w:t>。</w:t>
      </w:r>
    </w:p>
    <w:p w14:paraId="12397B32" w14:textId="19520CC4" w:rsidR="006211CC" w:rsidRDefault="006211CC" w:rsidP="00C96D3F">
      <w:pPr>
        <w:ind w:firstLine="480"/>
        <w:jc w:val="left"/>
        <w:rPr>
          <w:rFonts w:ascii="仿宋" w:eastAsia="仿宋" w:hAnsi="仿宋"/>
          <w:szCs w:val="24"/>
        </w:rPr>
      </w:pPr>
      <w:r>
        <w:rPr>
          <w:rFonts w:ascii="仿宋" w:eastAsia="仿宋" w:hAnsi="仿宋" w:hint="eastAsia"/>
          <w:szCs w:val="24"/>
        </w:rPr>
        <w:t>感谢</w:t>
      </w:r>
      <w:r w:rsidR="0024721B">
        <w:rPr>
          <w:rFonts w:ascii="仿宋" w:eastAsia="仿宋" w:hAnsi="仿宋" w:hint="eastAsia"/>
          <w:szCs w:val="24"/>
        </w:rPr>
        <w:t>学校和学院，为我提供这样好的平台和机会去求学，尤其感谢兰州大学是北海道大学的合作友好学校，使我有机会在大三时参与北海道大学的暑期学校，为我今后的留学生活铺垫了一个好的开端。</w:t>
      </w:r>
    </w:p>
    <w:p w14:paraId="12E10F12" w14:textId="145A4AE1" w:rsidR="0024721B" w:rsidRDefault="0024721B" w:rsidP="00C96D3F">
      <w:pPr>
        <w:ind w:firstLine="480"/>
        <w:jc w:val="left"/>
        <w:rPr>
          <w:rFonts w:ascii="仿宋" w:eastAsia="仿宋" w:hAnsi="仿宋"/>
          <w:szCs w:val="24"/>
        </w:rPr>
      </w:pPr>
      <w:r>
        <w:rPr>
          <w:rFonts w:ascii="仿宋" w:eastAsia="仿宋" w:hAnsi="仿宋" w:hint="eastAsia"/>
          <w:szCs w:val="24"/>
        </w:rPr>
        <w:t>最后我感谢努力的自己，在每一次逆境没有放弃，始终心怀梦想砥砺前行，今后我依旧会怀着初心，戒骄戒躁，</w:t>
      </w:r>
      <w:r w:rsidR="00793C00">
        <w:rPr>
          <w:rFonts w:ascii="仿宋" w:eastAsia="仿宋" w:hAnsi="仿宋" w:hint="eastAsia"/>
          <w:szCs w:val="24"/>
        </w:rPr>
        <w:t>脚踏实地做好自己。</w:t>
      </w:r>
    </w:p>
    <w:p w14:paraId="66F74738" w14:textId="04031C36" w:rsidR="00793C00" w:rsidRPr="008C0901" w:rsidRDefault="00793C00" w:rsidP="005D578E">
      <w:pPr>
        <w:ind w:firstLine="480"/>
        <w:jc w:val="left"/>
        <w:rPr>
          <w:rFonts w:ascii="仿宋" w:eastAsia="仿宋" w:hAnsi="仿宋"/>
          <w:szCs w:val="24"/>
        </w:rPr>
      </w:pPr>
      <w:r w:rsidRPr="00793C00">
        <w:rPr>
          <w:rFonts w:ascii="仿宋" w:eastAsia="仿宋" w:hAnsi="仿宋" w:hint="eastAsia"/>
          <w:szCs w:val="24"/>
        </w:rPr>
        <w:t>聚散终有时，未来皆可期</w:t>
      </w:r>
      <w:r>
        <w:rPr>
          <w:rFonts w:ascii="仿宋" w:eastAsia="仿宋" w:hAnsi="仿宋" w:hint="eastAsia"/>
          <w:szCs w:val="24"/>
        </w:rPr>
        <w:t>，希望所遇一切都值得！</w:t>
      </w:r>
    </w:p>
    <w:p w14:paraId="1257E90E" w14:textId="0D482C6C" w:rsidR="001D67E9" w:rsidRDefault="001D67E9" w:rsidP="00C96D3F">
      <w:pPr>
        <w:jc w:val="left"/>
        <w:rPr>
          <w:rFonts w:ascii="仿宋" w:eastAsia="仿宋" w:hAnsi="仿宋"/>
          <w:szCs w:val="24"/>
        </w:rPr>
      </w:pPr>
      <w:r>
        <w:rPr>
          <w:rFonts w:ascii="仿宋" w:eastAsia="仿宋" w:hAnsi="仿宋"/>
          <w:szCs w:val="24"/>
        </w:rPr>
        <w:br w:type="page"/>
      </w:r>
    </w:p>
    <w:p w14:paraId="24DCD98B" w14:textId="77777777" w:rsidR="00484481" w:rsidRDefault="00484481" w:rsidP="008C0901">
      <w:pPr>
        <w:jc w:val="left"/>
        <w:rPr>
          <w:rFonts w:ascii="仿宋" w:eastAsia="仿宋" w:hAnsi="仿宋"/>
          <w:szCs w:val="24"/>
        </w:rPr>
        <w:sectPr w:rsidR="00484481" w:rsidSect="00C73279">
          <w:pgSz w:w="11906" w:h="16838"/>
          <w:pgMar w:top="1418" w:right="1134" w:bottom="1418" w:left="1418" w:header="851" w:footer="850" w:gutter="0"/>
          <w:cols w:space="425"/>
          <w:docGrid w:linePitch="326"/>
        </w:sectPr>
      </w:pPr>
    </w:p>
    <w:p w14:paraId="6EA6C3EA" w14:textId="77777777" w:rsidR="003A2BB0" w:rsidRDefault="003A2BB0" w:rsidP="003A2BB0">
      <w:pPr>
        <w:ind w:firstLineChars="900" w:firstLine="2160"/>
        <w:rPr>
          <w:rFonts w:ascii="方正小标宋简体" w:eastAsia="方正小标宋简体"/>
          <w:sz w:val="32"/>
          <w:szCs w:val="32"/>
        </w:rPr>
      </w:pPr>
      <w:r>
        <w:rPr>
          <w:rFonts w:hint="eastAsia"/>
        </w:rPr>
        <w:lastRenderedPageBreak/>
        <w:t xml:space="preserve">       </w:t>
      </w:r>
      <w:r>
        <w:rPr>
          <w:rFonts w:ascii="方正小标宋简体" w:eastAsia="方正小标宋简体" w:hint="eastAsia"/>
          <w:sz w:val="32"/>
          <w:szCs w:val="32"/>
        </w:rPr>
        <w:t>毕业论文（设计）成绩表</w:t>
      </w:r>
    </w:p>
    <w:p w14:paraId="0EB6E478" w14:textId="77777777" w:rsidR="003A2BB0" w:rsidRDefault="003A2BB0" w:rsidP="003A2BB0">
      <w:pPr>
        <w:jc w:val="center"/>
        <w:rPr>
          <w:rFonts w:ascii="方正小标宋简体" w:eastAsia="方正小标宋简体"/>
          <w:sz w:val="32"/>
          <w:szCs w:val="32"/>
        </w:rPr>
      </w:pPr>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1"/>
      </w:tblGrid>
      <w:tr w:rsidR="003A2BB0" w14:paraId="421BFC4C" w14:textId="77777777" w:rsidTr="005D578E">
        <w:trPr>
          <w:trHeight w:val="6565"/>
        </w:trPr>
        <w:tc>
          <w:tcPr>
            <w:tcW w:w="9211" w:type="dxa"/>
          </w:tcPr>
          <w:p w14:paraId="196777D5" w14:textId="77777777" w:rsidR="003A2BB0" w:rsidRDefault="003A2BB0" w:rsidP="005D578E">
            <w:pPr>
              <w:rPr>
                <w:rFonts w:ascii="宋体" w:hAnsi="宋体"/>
                <w:color w:val="000000"/>
                <w:sz w:val="28"/>
                <w:szCs w:val="28"/>
              </w:rPr>
            </w:pPr>
            <w:r>
              <w:rPr>
                <w:rFonts w:ascii="宋体" w:hAnsi="宋体" w:hint="eastAsia"/>
                <w:color w:val="000000"/>
                <w:sz w:val="28"/>
                <w:szCs w:val="28"/>
              </w:rPr>
              <w:t>导师评语</w:t>
            </w:r>
          </w:p>
          <w:p w14:paraId="316CEE9C" w14:textId="77777777" w:rsidR="003A2BB0" w:rsidRDefault="003A2BB0" w:rsidP="005D578E">
            <w:pPr>
              <w:jc w:val="center"/>
              <w:rPr>
                <w:rFonts w:ascii="宋体"/>
                <w:b/>
                <w:color w:val="000000"/>
                <w:sz w:val="48"/>
              </w:rPr>
            </w:pPr>
          </w:p>
          <w:p w14:paraId="3C945D0B" w14:textId="77777777" w:rsidR="003A2BB0" w:rsidRDefault="003A2BB0" w:rsidP="005D578E">
            <w:pPr>
              <w:rPr>
                <w:rFonts w:ascii="宋体"/>
                <w:b/>
                <w:color w:val="000000"/>
                <w:sz w:val="48"/>
              </w:rPr>
            </w:pPr>
          </w:p>
          <w:p w14:paraId="22C250B4" w14:textId="77777777" w:rsidR="003A2BB0" w:rsidRDefault="003A2BB0" w:rsidP="005D578E">
            <w:pPr>
              <w:jc w:val="center"/>
              <w:rPr>
                <w:rFonts w:ascii="宋体"/>
                <w:b/>
                <w:color w:val="000000"/>
                <w:sz w:val="48"/>
              </w:rPr>
            </w:pPr>
          </w:p>
          <w:p w14:paraId="31762D2D" w14:textId="77777777" w:rsidR="003A2BB0" w:rsidRDefault="003A2BB0" w:rsidP="005D578E">
            <w:pPr>
              <w:jc w:val="center"/>
              <w:rPr>
                <w:rFonts w:ascii="宋体"/>
                <w:b/>
                <w:color w:val="000000"/>
                <w:sz w:val="48"/>
              </w:rPr>
            </w:pPr>
          </w:p>
          <w:p w14:paraId="65236BFA" w14:textId="77777777" w:rsidR="003A2BB0" w:rsidRDefault="003A2BB0" w:rsidP="005D578E">
            <w:pPr>
              <w:jc w:val="center"/>
              <w:rPr>
                <w:rFonts w:ascii="宋体"/>
                <w:b/>
                <w:color w:val="000000"/>
                <w:sz w:val="48"/>
              </w:rPr>
            </w:pPr>
          </w:p>
          <w:p w14:paraId="17EACBF1" w14:textId="77777777" w:rsidR="003A2BB0" w:rsidRDefault="003A2BB0" w:rsidP="005D578E">
            <w:pPr>
              <w:jc w:val="center"/>
              <w:rPr>
                <w:rFonts w:ascii="宋体"/>
                <w:b/>
                <w:color w:val="000000"/>
                <w:sz w:val="48"/>
              </w:rPr>
            </w:pPr>
          </w:p>
          <w:p w14:paraId="551736E2" w14:textId="77777777" w:rsidR="003A2BB0" w:rsidRDefault="003A2BB0" w:rsidP="005D578E">
            <w:pPr>
              <w:jc w:val="center"/>
              <w:rPr>
                <w:rFonts w:ascii="宋体"/>
                <w:b/>
                <w:color w:val="000000"/>
                <w:sz w:val="48"/>
              </w:rPr>
            </w:pPr>
          </w:p>
          <w:p w14:paraId="50B1296B" w14:textId="77777777" w:rsidR="003A2BB0" w:rsidRDefault="003A2BB0" w:rsidP="005D578E">
            <w:pPr>
              <w:rPr>
                <w:rFonts w:ascii="宋体"/>
                <w:b/>
                <w:color w:val="000000"/>
                <w:sz w:val="48"/>
              </w:rPr>
            </w:pPr>
          </w:p>
          <w:p w14:paraId="378EBD12" w14:textId="77777777" w:rsidR="003A2BB0" w:rsidRDefault="003A2BB0" w:rsidP="005D578E">
            <w:pPr>
              <w:jc w:val="center"/>
              <w:rPr>
                <w:rFonts w:ascii="宋体"/>
                <w:b/>
                <w:color w:val="000000"/>
                <w:sz w:val="48"/>
              </w:rPr>
            </w:pPr>
          </w:p>
          <w:p w14:paraId="79F83526" w14:textId="49F68948" w:rsidR="003A2BB0" w:rsidRPr="005D578E" w:rsidRDefault="003A2BB0" w:rsidP="005D578E">
            <w:pPr>
              <w:rPr>
                <w:rFonts w:ascii="宋体"/>
                <w:b/>
                <w:color w:val="000000"/>
                <w:sz w:val="28"/>
                <w:szCs w:val="28"/>
                <w:u w:val="single"/>
              </w:rPr>
            </w:pPr>
            <w:r>
              <w:rPr>
                <w:rFonts w:ascii="宋体" w:hint="eastAsia"/>
                <w:b/>
                <w:color w:val="000000"/>
                <w:sz w:val="28"/>
                <w:szCs w:val="28"/>
              </w:rPr>
              <w:t xml:space="preserve">建议成绩 </w:t>
            </w:r>
            <w:r>
              <w:rPr>
                <w:rFonts w:ascii="宋体" w:hint="eastAsia"/>
                <w:b/>
                <w:color w:val="000000"/>
                <w:sz w:val="28"/>
                <w:szCs w:val="28"/>
                <w:u w:val="single"/>
              </w:rPr>
              <w:t xml:space="preserve">            </w:t>
            </w:r>
            <w:r>
              <w:rPr>
                <w:rFonts w:ascii="宋体" w:hint="eastAsia"/>
                <w:b/>
                <w:color w:val="000000"/>
                <w:sz w:val="28"/>
                <w:szCs w:val="28"/>
              </w:rPr>
              <w:t xml:space="preserve">      </w:t>
            </w:r>
            <w:r>
              <w:rPr>
                <w:rFonts w:ascii="宋体" w:hint="eastAsia"/>
                <w:b/>
                <w:color w:val="000000"/>
                <w:sz w:val="30"/>
              </w:rPr>
              <w:t>指导教师（签字）</w:t>
            </w:r>
            <w:r w:rsidR="00F40AD5">
              <w:rPr>
                <w:rFonts w:ascii="宋体" w:hint="eastAsia"/>
                <w:b/>
                <w:color w:val="000000"/>
                <w:sz w:val="28"/>
                <w:szCs w:val="28"/>
                <w:u w:val="single"/>
              </w:rPr>
              <w:t xml:space="preserve">            </w:t>
            </w:r>
            <w:r>
              <w:rPr>
                <w:rFonts w:ascii="宋体" w:hint="eastAsia"/>
                <w:b/>
                <w:color w:val="000000"/>
                <w:sz w:val="30"/>
                <w:u w:val="single"/>
              </w:rPr>
              <w:t xml:space="preserve"> </w:t>
            </w:r>
          </w:p>
        </w:tc>
      </w:tr>
      <w:tr w:rsidR="003A2BB0" w14:paraId="5D36A59F" w14:textId="77777777" w:rsidTr="005D578E">
        <w:trPr>
          <w:trHeight w:val="2949"/>
        </w:trPr>
        <w:tc>
          <w:tcPr>
            <w:tcW w:w="9211" w:type="dxa"/>
          </w:tcPr>
          <w:p w14:paraId="46AAD570" w14:textId="77777777" w:rsidR="003A2BB0" w:rsidRDefault="003A2BB0" w:rsidP="005D578E">
            <w:pPr>
              <w:rPr>
                <w:rFonts w:ascii="宋体"/>
                <w:b/>
                <w:color w:val="000000"/>
                <w:sz w:val="30"/>
              </w:rPr>
            </w:pPr>
            <w:r>
              <w:rPr>
                <w:rFonts w:ascii="宋体" w:hint="eastAsia"/>
                <w:b/>
                <w:color w:val="000000"/>
                <w:sz w:val="30"/>
              </w:rPr>
              <w:t>答辩委员会意见</w:t>
            </w:r>
          </w:p>
          <w:p w14:paraId="22CAFDC2" w14:textId="77777777" w:rsidR="003A2BB0" w:rsidRDefault="003A2BB0" w:rsidP="005D578E">
            <w:pPr>
              <w:spacing w:line="360" w:lineRule="auto"/>
              <w:rPr>
                <w:rFonts w:ascii="宋体"/>
                <w:b/>
                <w:color w:val="000000"/>
                <w:sz w:val="30"/>
              </w:rPr>
            </w:pPr>
          </w:p>
          <w:p w14:paraId="6075CDAC" w14:textId="77777777" w:rsidR="003A2BB0" w:rsidRDefault="003A2BB0" w:rsidP="005D578E">
            <w:pPr>
              <w:rPr>
                <w:rFonts w:ascii="宋体"/>
                <w:b/>
                <w:color w:val="000000"/>
                <w:sz w:val="30"/>
              </w:rPr>
            </w:pPr>
          </w:p>
          <w:p w14:paraId="2260234A" w14:textId="77777777" w:rsidR="003A2BB0" w:rsidRDefault="003A2BB0" w:rsidP="005D578E">
            <w:pPr>
              <w:ind w:firstLineChars="600" w:firstLine="1807"/>
              <w:rPr>
                <w:rFonts w:ascii="宋体"/>
                <w:b/>
                <w:color w:val="000000"/>
                <w:sz w:val="20"/>
              </w:rPr>
            </w:pPr>
            <w:r>
              <w:rPr>
                <w:rFonts w:ascii="宋体" w:hint="eastAsia"/>
                <w:b/>
                <w:color w:val="000000"/>
                <w:sz w:val="30"/>
              </w:rPr>
              <w:t>答辩委员会负责人（签字）</w:t>
            </w:r>
            <w:r w:rsidRPr="005D578E">
              <w:rPr>
                <w:rFonts w:ascii="宋体"/>
                <w:b/>
                <w:color w:val="000000" w:themeColor="text1"/>
                <w:sz w:val="30"/>
                <w:u w:val="single"/>
              </w:rPr>
              <w:t xml:space="preserve">        </w:t>
            </w:r>
            <w:r w:rsidRPr="005D578E">
              <w:rPr>
                <w:rFonts w:ascii="宋体"/>
                <w:b/>
                <w:color w:val="000000"/>
                <w:sz w:val="20"/>
                <w:u w:val="single"/>
              </w:rPr>
              <w:t xml:space="preserve">         </w:t>
            </w:r>
          </w:p>
        </w:tc>
      </w:tr>
      <w:tr w:rsidR="003A2BB0" w14:paraId="4747B4FD" w14:textId="77777777" w:rsidTr="005D578E">
        <w:trPr>
          <w:trHeight w:val="2844"/>
        </w:trPr>
        <w:tc>
          <w:tcPr>
            <w:tcW w:w="9211" w:type="dxa"/>
          </w:tcPr>
          <w:p w14:paraId="147CB981" w14:textId="77777777" w:rsidR="003A2BB0" w:rsidRDefault="003A2BB0" w:rsidP="005D578E">
            <w:pPr>
              <w:spacing w:line="360" w:lineRule="auto"/>
              <w:rPr>
                <w:rFonts w:ascii="宋体"/>
                <w:b/>
                <w:color w:val="000000"/>
                <w:sz w:val="30"/>
              </w:rPr>
            </w:pPr>
          </w:p>
          <w:p w14:paraId="0FE53D31" w14:textId="77777777" w:rsidR="003A2BB0" w:rsidRDefault="003A2BB0" w:rsidP="005D578E">
            <w:pPr>
              <w:rPr>
                <w:rFonts w:ascii="宋体"/>
                <w:b/>
                <w:color w:val="000000"/>
                <w:sz w:val="30"/>
              </w:rPr>
            </w:pPr>
          </w:p>
          <w:p w14:paraId="68694489" w14:textId="77777777" w:rsidR="003A2BB0" w:rsidRDefault="003A2BB0" w:rsidP="005D578E">
            <w:pPr>
              <w:rPr>
                <w:rFonts w:ascii="宋体"/>
                <w:b/>
                <w:color w:val="000000"/>
                <w:sz w:val="30"/>
              </w:rPr>
            </w:pPr>
          </w:p>
          <w:p w14:paraId="29771D67" w14:textId="77777777" w:rsidR="003A2BB0" w:rsidRDefault="003A2BB0" w:rsidP="005D578E">
            <w:pPr>
              <w:rPr>
                <w:rFonts w:ascii="宋体"/>
                <w:b/>
                <w:color w:val="000000"/>
                <w:sz w:val="30"/>
              </w:rPr>
            </w:pPr>
            <w:r>
              <w:rPr>
                <w:rFonts w:ascii="宋体" w:hint="eastAsia"/>
                <w:b/>
                <w:color w:val="000000"/>
                <w:sz w:val="30"/>
              </w:rPr>
              <w:t xml:space="preserve">成绩  </w:t>
            </w:r>
            <w:r>
              <w:rPr>
                <w:rFonts w:ascii="宋体" w:hint="eastAsia"/>
                <w:b/>
                <w:color w:val="000000"/>
                <w:sz w:val="30"/>
                <w:u w:val="single"/>
              </w:rPr>
              <w:t xml:space="preserve">           </w:t>
            </w:r>
            <w:r>
              <w:rPr>
                <w:rFonts w:ascii="宋体" w:hint="eastAsia"/>
                <w:b/>
                <w:color w:val="000000"/>
                <w:sz w:val="30"/>
              </w:rPr>
              <w:t xml:space="preserve">        学院（盖章）</w:t>
            </w:r>
            <w:r>
              <w:rPr>
                <w:rFonts w:ascii="宋体" w:hint="eastAsia"/>
                <w:b/>
                <w:color w:val="000000"/>
                <w:sz w:val="30"/>
                <w:u w:val="single"/>
              </w:rPr>
              <w:t xml:space="preserve">                </w:t>
            </w:r>
            <w:r>
              <w:rPr>
                <w:rFonts w:ascii="宋体" w:hint="eastAsia"/>
                <w:b/>
                <w:color w:val="000000"/>
                <w:sz w:val="30"/>
              </w:rPr>
              <w:t xml:space="preserve">                      </w:t>
            </w:r>
          </w:p>
          <w:p w14:paraId="59AFC5E5" w14:textId="77777777" w:rsidR="003A2BB0" w:rsidRDefault="003A2BB0" w:rsidP="005D578E">
            <w:pPr>
              <w:ind w:firstLine="5865"/>
              <w:rPr>
                <w:rFonts w:ascii="宋体"/>
                <w:b/>
                <w:color w:val="000000"/>
                <w:sz w:val="30"/>
              </w:rPr>
            </w:pPr>
            <w:r>
              <w:rPr>
                <w:rFonts w:hint="eastAsia"/>
                <w:b/>
                <w:color w:val="000000"/>
              </w:rPr>
              <w:t xml:space="preserve">  </w:t>
            </w:r>
            <w:r>
              <w:rPr>
                <w:rFonts w:ascii="宋体" w:hint="eastAsia"/>
                <w:b/>
                <w:color w:val="000000"/>
              </w:rPr>
              <w:t xml:space="preserve">  年   月    日</w:t>
            </w:r>
          </w:p>
        </w:tc>
      </w:tr>
    </w:tbl>
    <w:p w14:paraId="5982D8D9" w14:textId="0341AF93" w:rsidR="008C0901" w:rsidRPr="00484481" w:rsidRDefault="008C0901" w:rsidP="005D578E"/>
    <w:sectPr w:rsidR="008C0901" w:rsidRPr="00484481" w:rsidSect="00C73279">
      <w:pgSz w:w="11906" w:h="16838"/>
      <w:pgMar w:top="1418" w:right="1134" w:bottom="1418"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DB40A" w14:textId="77777777" w:rsidR="00CC6ED9" w:rsidRDefault="00CC6ED9" w:rsidP="00B76FF4">
      <w:r>
        <w:separator/>
      </w:r>
    </w:p>
  </w:endnote>
  <w:endnote w:type="continuationSeparator" w:id="0">
    <w:p w14:paraId="568E256C" w14:textId="77777777" w:rsidR="00CC6ED9" w:rsidRDefault="00CC6ED9" w:rsidP="00B7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00" w:usb3="00000000" w:csb0="00040000"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01431"/>
      <w:docPartObj>
        <w:docPartGallery w:val="Page Numbers (Bottom of Page)"/>
        <w:docPartUnique/>
      </w:docPartObj>
    </w:sdtPr>
    <w:sdtContent>
      <w:p w14:paraId="0C68BD28" w14:textId="55B26A8D" w:rsidR="00141162" w:rsidRDefault="00141162">
        <w:pPr>
          <w:pStyle w:val="a7"/>
          <w:jc w:val="center"/>
        </w:pPr>
        <w:r>
          <w:fldChar w:fldCharType="begin"/>
        </w:r>
        <w:r>
          <w:instrText>PAGE   \* MERGEFORMAT</w:instrText>
        </w:r>
        <w:r>
          <w:fldChar w:fldCharType="separate"/>
        </w:r>
        <w:r w:rsidR="008C2E2F" w:rsidRPr="008C2E2F">
          <w:rPr>
            <w:noProof/>
            <w:lang w:val="zh-CN"/>
          </w:rPr>
          <w:t>VI</w:t>
        </w:r>
        <w:r>
          <w:fldChar w:fldCharType="end"/>
        </w:r>
      </w:p>
    </w:sdtContent>
  </w:sdt>
  <w:p w14:paraId="292D6C3E" w14:textId="77777777" w:rsidR="00141162" w:rsidRDefault="0014116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308436"/>
      <w:docPartObj>
        <w:docPartGallery w:val="Page Numbers (Bottom of Page)"/>
        <w:docPartUnique/>
      </w:docPartObj>
    </w:sdtPr>
    <w:sdtContent>
      <w:p w14:paraId="2A629E4C" w14:textId="45278324" w:rsidR="00141162" w:rsidRDefault="00141162">
        <w:pPr>
          <w:pStyle w:val="a7"/>
          <w:jc w:val="center"/>
        </w:pPr>
        <w:r>
          <w:fldChar w:fldCharType="begin"/>
        </w:r>
        <w:r>
          <w:instrText>PAGE   \* MERGEFORMAT</w:instrText>
        </w:r>
        <w:r>
          <w:fldChar w:fldCharType="separate"/>
        </w:r>
        <w:r w:rsidR="009C03E3" w:rsidRPr="009C03E3">
          <w:rPr>
            <w:noProof/>
            <w:lang w:val="zh-CN"/>
          </w:rPr>
          <w:t>22</w:t>
        </w:r>
        <w:r>
          <w:fldChar w:fldCharType="end"/>
        </w:r>
      </w:p>
    </w:sdtContent>
  </w:sdt>
  <w:p w14:paraId="245FA147" w14:textId="77777777" w:rsidR="00141162" w:rsidRDefault="0014116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D2EB5" w14:textId="77777777" w:rsidR="00CC6ED9" w:rsidRDefault="00CC6ED9" w:rsidP="00B76FF4">
      <w:r>
        <w:separator/>
      </w:r>
    </w:p>
  </w:footnote>
  <w:footnote w:type="continuationSeparator" w:id="0">
    <w:p w14:paraId="67574E08" w14:textId="77777777" w:rsidR="00CC6ED9" w:rsidRDefault="00CC6ED9" w:rsidP="00B76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BFD8E" w14:textId="77777777" w:rsidR="00141162" w:rsidRDefault="00141162">
    <w:pPr>
      <w:pStyle w:val="a6"/>
      <w:pBdr>
        <w:bottom w:val="none" w:sz="0" w:space="0"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15686" w14:textId="4912A7DC" w:rsidR="00141162" w:rsidRDefault="00141162">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E815E" w14:textId="77777777" w:rsidR="00141162" w:rsidRPr="00F00EAD" w:rsidRDefault="00141162">
    <w:pPr>
      <w:pStyle w:val="a6"/>
      <w:rPr>
        <w:u w:val="single"/>
      </w:rPr>
    </w:pPr>
    <w:r w:rsidRPr="00F00EAD">
      <w:rPr>
        <w:rFonts w:hint="eastAsia"/>
        <w:u w:val="single"/>
      </w:rPr>
      <w:t>兰州大学本科毕业论文（设计）</w:t>
    </w:r>
    <w:r w:rsidRPr="00F00EAD">
      <w:rPr>
        <w:u w:val="single"/>
      </w:rPr>
      <w:ptab w:relativeTo="margin" w:alignment="center" w:leader="none"/>
    </w:r>
    <w:r w:rsidRPr="00F00EAD">
      <w:rPr>
        <w:u w:val="single"/>
      </w:rPr>
      <w:t xml:space="preserve"> </w:t>
    </w:r>
    <w:r w:rsidRPr="00F00EAD">
      <w:rPr>
        <w:u w:val="single"/>
      </w:rPr>
      <w:ptab w:relativeTo="margin" w:alignment="right" w:leader="none"/>
    </w:r>
    <w:r w:rsidRPr="00F00EAD">
      <w:rPr>
        <w:rFonts w:hint="eastAsia"/>
        <w:u w:val="single"/>
      </w:rPr>
      <w:t>基于库仑定律的标签传播社团检测算法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63E37"/>
    <w:multiLevelType w:val="multilevel"/>
    <w:tmpl w:val="1A4C5E0E"/>
    <w:lvl w:ilvl="0">
      <w:start w:val="1"/>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1A0A50"/>
    <w:multiLevelType w:val="hybridMultilevel"/>
    <w:tmpl w:val="97E019BC"/>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 w15:restartNumberingAfterBreak="0">
    <w:nsid w:val="231C2C24"/>
    <w:multiLevelType w:val="multilevel"/>
    <w:tmpl w:val="231C2C24"/>
    <w:lvl w:ilvl="0">
      <w:start w:val="1"/>
      <w:numFmt w:val="decimal"/>
      <w:lvlText w:val="%1."/>
      <w:lvlJc w:val="left"/>
      <w:pPr>
        <w:ind w:left="792" w:hanging="360"/>
      </w:pPr>
      <w:rPr>
        <w:rFonts w:hint="default"/>
      </w:rPr>
    </w:lvl>
    <w:lvl w:ilvl="1">
      <w:start w:val="1"/>
      <w:numFmt w:val="decimal"/>
      <w:isLgl/>
      <w:lvlText w:val="%1.%2"/>
      <w:lvlJc w:val="left"/>
      <w:pPr>
        <w:ind w:left="1224" w:hanging="372"/>
      </w:pPr>
      <w:rPr>
        <w:rFonts w:hint="default"/>
      </w:rPr>
    </w:lvl>
    <w:lvl w:ilvl="2">
      <w:start w:val="1"/>
      <w:numFmt w:val="decimal"/>
      <w:isLgl/>
      <w:lvlText w:val="%1.%2.%3"/>
      <w:lvlJc w:val="left"/>
      <w:pPr>
        <w:ind w:left="1992"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612"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12" w:hanging="1440"/>
      </w:pPr>
      <w:rPr>
        <w:rFonts w:hint="default"/>
      </w:rPr>
    </w:lvl>
    <w:lvl w:ilvl="8">
      <w:start w:val="1"/>
      <w:numFmt w:val="decimal"/>
      <w:isLgl/>
      <w:lvlText w:val="%1.%2.%3.%4.%5.%6.%7.%8.%9"/>
      <w:lvlJc w:val="left"/>
      <w:pPr>
        <w:ind w:left="5592" w:hanging="1800"/>
      </w:pPr>
      <w:rPr>
        <w:rFonts w:hint="default"/>
      </w:rPr>
    </w:lvl>
  </w:abstractNum>
  <w:abstractNum w:abstractNumId="3" w15:restartNumberingAfterBreak="0">
    <w:nsid w:val="2DC11034"/>
    <w:multiLevelType w:val="hybridMultilevel"/>
    <w:tmpl w:val="47F84EE4"/>
    <w:lvl w:ilvl="0" w:tplc="496ADCB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E84018C"/>
    <w:multiLevelType w:val="multilevel"/>
    <w:tmpl w:val="299A87FE"/>
    <w:lvl w:ilvl="0">
      <w:start w:val="1"/>
      <w:numFmt w:val="decimal"/>
      <w:lvlText w:val="%1"/>
      <w:lvlJc w:val="left"/>
      <w:pPr>
        <w:ind w:left="396" w:hanging="396"/>
      </w:pPr>
      <w:rPr>
        <w:rFonts w:hint="default"/>
      </w:rPr>
    </w:lvl>
    <w:lvl w:ilvl="1">
      <w:start w:val="2"/>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5" w15:restartNumberingAfterBreak="0">
    <w:nsid w:val="43567D54"/>
    <w:multiLevelType w:val="hybridMultilevel"/>
    <w:tmpl w:val="B560B66A"/>
    <w:lvl w:ilvl="0" w:tplc="BC5806A2">
      <w:start w:val="1"/>
      <w:numFmt w:val="lowerLetter"/>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6" w15:restartNumberingAfterBreak="0">
    <w:nsid w:val="716C7D3F"/>
    <w:multiLevelType w:val="hybridMultilevel"/>
    <w:tmpl w:val="55086CC2"/>
    <w:lvl w:ilvl="0" w:tplc="9A926A5A">
      <w:start w:val="1"/>
      <w:numFmt w:val="decimal"/>
      <w:lvlText w:val="%1."/>
      <w:lvlJc w:val="left"/>
      <w:pPr>
        <w:ind w:left="852" w:hanging="372"/>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55B7B03"/>
    <w:multiLevelType w:val="multilevel"/>
    <w:tmpl w:val="09067586"/>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FD05A7"/>
    <w:multiLevelType w:val="hybridMultilevel"/>
    <w:tmpl w:val="97E019BC"/>
    <w:lvl w:ilvl="0" w:tplc="702E34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7"/>
  </w:num>
  <w:num w:numId="5">
    <w:abstractNumId w:val="8"/>
  </w:num>
  <w:num w:numId="6">
    <w:abstractNumId w:val="1"/>
  </w:num>
  <w:num w:numId="7">
    <w:abstractNumId w:val="6"/>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7B01"/>
    <w:rsid w:val="000037EB"/>
    <w:rsid w:val="00012EE5"/>
    <w:rsid w:val="00016077"/>
    <w:rsid w:val="00020EF2"/>
    <w:rsid w:val="000219FA"/>
    <w:rsid w:val="0002299F"/>
    <w:rsid w:val="00023628"/>
    <w:rsid w:val="00030B3B"/>
    <w:rsid w:val="00033855"/>
    <w:rsid w:val="00035E24"/>
    <w:rsid w:val="00036D17"/>
    <w:rsid w:val="00040584"/>
    <w:rsid w:val="000510B0"/>
    <w:rsid w:val="0005561A"/>
    <w:rsid w:val="00064D21"/>
    <w:rsid w:val="000654C0"/>
    <w:rsid w:val="0006602B"/>
    <w:rsid w:val="00080215"/>
    <w:rsid w:val="00081719"/>
    <w:rsid w:val="000911C1"/>
    <w:rsid w:val="000B14E1"/>
    <w:rsid w:val="000B6340"/>
    <w:rsid w:val="000C460B"/>
    <w:rsid w:val="000C60AE"/>
    <w:rsid w:val="000D40C2"/>
    <w:rsid w:val="000E2610"/>
    <w:rsid w:val="000E5040"/>
    <w:rsid w:val="000E6655"/>
    <w:rsid w:val="001055DC"/>
    <w:rsid w:val="00115EF3"/>
    <w:rsid w:val="001200F1"/>
    <w:rsid w:val="00125A3B"/>
    <w:rsid w:val="00137EEC"/>
    <w:rsid w:val="00140B19"/>
    <w:rsid w:val="00141162"/>
    <w:rsid w:val="00143A14"/>
    <w:rsid w:val="001679E9"/>
    <w:rsid w:val="00174350"/>
    <w:rsid w:val="001754C4"/>
    <w:rsid w:val="0018406F"/>
    <w:rsid w:val="001859AA"/>
    <w:rsid w:val="001903E1"/>
    <w:rsid w:val="001939A4"/>
    <w:rsid w:val="001A5670"/>
    <w:rsid w:val="001B1A98"/>
    <w:rsid w:val="001B1F55"/>
    <w:rsid w:val="001B5904"/>
    <w:rsid w:val="001C7BB9"/>
    <w:rsid w:val="001D156E"/>
    <w:rsid w:val="001D67E9"/>
    <w:rsid w:val="001D6B64"/>
    <w:rsid w:val="001F6385"/>
    <w:rsid w:val="00227CED"/>
    <w:rsid w:val="00232D34"/>
    <w:rsid w:val="002350B8"/>
    <w:rsid w:val="00241223"/>
    <w:rsid w:val="0024721B"/>
    <w:rsid w:val="002473C5"/>
    <w:rsid w:val="002513AB"/>
    <w:rsid w:val="0027064C"/>
    <w:rsid w:val="00270C14"/>
    <w:rsid w:val="00270E1C"/>
    <w:rsid w:val="002746C2"/>
    <w:rsid w:val="0027504D"/>
    <w:rsid w:val="00276DD6"/>
    <w:rsid w:val="00277001"/>
    <w:rsid w:val="00292F07"/>
    <w:rsid w:val="00295689"/>
    <w:rsid w:val="002B1DE5"/>
    <w:rsid w:val="002C1AA1"/>
    <w:rsid w:val="002C227D"/>
    <w:rsid w:val="002D2551"/>
    <w:rsid w:val="002D29A2"/>
    <w:rsid w:val="002D4FC8"/>
    <w:rsid w:val="002F046E"/>
    <w:rsid w:val="00301D22"/>
    <w:rsid w:val="00307B6E"/>
    <w:rsid w:val="00311936"/>
    <w:rsid w:val="003210D8"/>
    <w:rsid w:val="00321F03"/>
    <w:rsid w:val="00340B0C"/>
    <w:rsid w:val="00353AC8"/>
    <w:rsid w:val="00362063"/>
    <w:rsid w:val="00365B97"/>
    <w:rsid w:val="003960CD"/>
    <w:rsid w:val="00397CB9"/>
    <w:rsid w:val="003A0B16"/>
    <w:rsid w:val="003A2BB0"/>
    <w:rsid w:val="003C097E"/>
    <w:rsid w:val="003D6F61"/>
    <w:rsid w:val="003E51A0"/>
    <w:rsid w:val="004236FC"/>
    <w:rsid w:val="004244A7"/>
    <w:rsid w:val="004308F9"/>
    <w:rsid w:val="00430E6D"/>
    <w:rsid w:val="00441F50"/>
    <w:rsid w:val="0045215B"/>
    <w:rsid w:val="00454903"/>
    <w:rsid w:val="004570F9"/>
    <w:rsid w:val="004638A5"/>
    <w:rsid w:val="004757A2"/>
    <w:rsid w:val="0047774F"/>
    <w:rsid w:val="00481D35"/>
    <w:rsid w:val="00484481"/>
    <w:rsid w:val="004D2AB1"/>
    <w:rsid w:val="004D368A"/>
    <w:rsid w:val="004E3B22"/>
    <w:rsid w:val="004E599F"/>
    <w:rsid w:val="004F284B"/>
    <w:rsid w:val="005002CF"/>
    <w:rsid w:val="0050272D"/>
    <w:rsid w:val="00507B01"/>
    <w:rsid w:val="00512218"/>
    <w:rsid w:val="0052378E"/>
    <w:rsid w:val="00525CF9"/>
    <w:rsid w:val="00526ADF"/>
    <w:rsid w:val="00527514"/>
    <w:rsid w:val="00543694"/>
    <w:rsid w:val="005509D1"/>
    <w:rsid w:val="005558BE"/>
    <w:rsid w:val="005558DD"/>
    <w:rsid w:val="00555CE6"/>
    <w:rsid w:val="00564983"/>
    <w:rsid w:val="00576CF2"/>
    <w:rsid w:val="005808CB"/>
    <w:rsid w:val="00586799"/>
    <w:rsid w:val="00587303"/>
    <w:rsid w:val="005879EA"/>
    <w:rsid w:val="00595BBA"/>
    <w:rsid w:val="005965B7"/>
    <w:rsid w:val="005A5A3F"/>
    <w:rsid w:val="005A6115"/>
    <w:rsid w:val="005A638C"/>
    <w:rsid w:val="005B046C"/>
    <w:rsid w:val="005B54CC"/>
    <w:rsid w:val="005C5E41"/>
    <w:rsid w:val="005C7A19"/>
    <w:rsid w:val="005D578E"/>
    <w:rsid w:val="005E4793"/>
    <w:rsid w:val="005E60EF"/>
    <w:rsid w:val="005F3A63"/>
    <w:rsid w:val="00603A84"/>
    <w:rsid w:val="0060576F"/>
    <w:rsid w:val="00606DA3"/>
    <w:rsid w:val="006075F3"/>
    <w:rsid w:val="00610040"/>
    <w:rsid w:val="00615A1D"/>
    <w:rsid w:val="00616E01"/>
    <w:rsid w:val="006211CC"/>
    <w:rsid w:val="00625B57"/>
    <w:rsid w:val="00626C25"/>
    <w:rsid w:val="00644289"/>
    <w:rsid w:val="00644D46"/>
    <w:rsid w:val="00665BF4"/>
    <w:rsid w:val="00673497"/>
    <w:rsid w:val="00682FDE"/>
    <w:rsid w:val="006838BE"/>
    <w:rsid w:val="0069252E"/>
    <w:rsid w:val="0069770E"/>
    <w:rsid w:val="006A2499"/>
    <w:rsid w:val="006A2EEE"/>
    <w:rsid w:val="006A72F1"/>
    <w:rsid w:val="006B0836"/>
    <w:rsid w:val="006B3CFB"/>
    <w:rsid w:val="006B427D"/>
    <w:rsid w:val="006C7E7B"/>
    <w:rsid w:val="006D5654"/>
    <w:rsid w:val="006E420C"/>
    <w:rsid w:val="006E6D97"/>
    <w:rsid w:val="006F5757"/>
    <w:rsid w:val="007009EA"/>
    <w:rsid w:val="00701A6D"/>
    <w:rsid w:val="00717155"/>
    <w:rsid w:val="00722531"/>
    <w:rsid w:val="00724439"/>
    <w:rsid w:val="0072609E"/>
    <w:rsid w:val="00745D41"/>
    <w:rsid w:val="007544E6"/>
    <w:rsid w:val="007711AC"/>
    <w:rsid w:val="00773169"/>
    <w:rsid w:val="00780E73"/>
    <w:rsid w:val="00793C00"/>
    <w:rsid w:val="0079449E"/>
    <w:rsid w:val="007957BA"/>
    <w:rsid w:val="007A2481"/>
    <w:rsid w:val="007A7096"/>
    <w:rsid w:val="007C4FC7"/>
    <w:rsid w:val="007D1A32"/>
    <w:rsid w:val="007D3EC8"/>
    <w:rsid w:val="007F7D1C"/>
    <w:rsid w:val="00803F5E"/>
    <w:rsid w:val="008075DC"/>
    <w:rsid w:val="00815D6A"/>
    <w:rsid w:val="00817238"/>
    <w:rsid w:val="0083327A"/>
    <w:rsid w:val="008465AD"/>
    <w:rsid w:val="008505AD"/>
    <w:rsid w:val="00853742"/>
    <w:rsid w:val="0085795A"/>
    <w:rsid w:val="00861E56"/>
    <w:rsid w:val="008650D6"/>
    <w:rsid w:val="00883BD8"/>
    <w:rsid w:val="008866BE"/>
    <w:rsid w:val="008935EB"/>
    <w:rsid w:val="00894B38"/>
    <w:rsid w:val="008A3084"/>
    <w:rsid w:val="008A4870"/>
    <w:rsid w:val="008B7223"/>
    <w:rsid w:val="008C0901"/>
    <w:rsid w:val="008C2E2F"/>
    <w:rsid w:val="008C5DD5"/>
    <w:rsid w:val="008C6877"/>
    <w:rsid w:val="008D574E"/>
    <w:rsid w:val="008D6F10"/>
    <w:rsid w:val="008E1D09"/>
    <w:rsid w:val="008E6E0A"/>
    <w:rsid w:val="008E6F46"/>
    <w:rsid w:val="008F4302"/>
    <w:rsid w:val="008F7216"/>
    <w:rsid w:val="00916868"/>
    <w:rsid w:val="00935A7B"/>
    <w:rsid w:val="00944FD4"/>
    <w:rsid w:val="00960B2F"/>
    <w:rsid w:val="00960F89"/>
    <w:rsid w:val="009662EA"/>
    <w:rsid w:val="009700CD"/>
    <w:rsid w:val="00980FB4"/>
    <w:rsid w:val="009850BD"/>
    <w:rsid w:val="00990693"/>
    <w:rsid w:val="00992A3D"/>
    <w:rsid w:val="00997022"/>
    <w:rsid w:val="0099709A"/>
    <w:rsid w:val="009A0885"/>
    <w:rsid w:val="009A1CCE"/>
    <w:rsid w:val="009B7D22"/>
    <w:rsid w:val="009C03E3"/>
    <w:rsid w:val="009C3F99"/>
    <w:rsid w:val="009D1F85"/>
    <w:rsid w:val="009D24A4"/>
    <w:rsid w:val="009D2940"/>
    <w:rsid w:val="009D3806"/>
    <w:rsid w:val="009E5CAB"/>
    <w:rsid w:val="009E62F4"/>
    <w:rsid w:val="009F07D0"/>
    <w:rsid w:val="009F3E3F"/>
    <w:rsid w:val="00A13573"/>
    <w:rsid w:val="00A13B39"/>
    <w:rsid w:val="00A147E5"/>
    <w:rsid w:val="00A15E17"/>
    <w:rsid w:val="00A2209E"/>
    <w:rsid w:val="00A30657"/>
    <w:rsid w:val="00A340DE"/>
    <w:rsid w:val="00A377BD"/>
    <w:rsid w:val="00A44A0A"/>
    <w:rsid w:val="00A5461E"/>
    <w:rsid w:val="00A6269E"/>
    <w:rsid w:val="00A63017"/>
    <w:rsid w:val="00A90441"/>
    <w:rsid w:val="00A9381F"/>
    <w:rsid w:val="00A951F9"/>
    <w:rsid w:val="00A9602D"/>
    <w:rsid w:val="00A974FB"/>
    <w:rsid w:val="00AB0A41"/>
    <w:rsid w:val="00AB7010"/>
    <w:rsid w:val="00AD03F1"/>
    <w:rsid w:val="00AD6883"/>
    <w:rsid w:val="00AE02D6"/>
    <w:rsid w:val="00AF0515"/>
    <w:rsid w:val="00B00FFF"/>
    <w:rsid w:val="00B03F85"/>
    <w:rsid w:val="00B06F1E"/>
    <w:rsid w:val="00B07F9A"/>
    <w:rsid w:val="00B15A13"/>
    <w:rsid w:val="00B40B3D"/>
    <w:rsid w:val="00B559AB"/>
    <w:rsid w:val="00B57D03"/>
    <w:rsid w:val="00B62DA5"/>
    <w:rsid w:val="00B65A4F"/>
    <w:rsid w:val="00B71826"/>
    <w:rsid w:val="00B76FF4"/>
    <w:rsid w:val="00B77582"/>
    <w:rsid w:val="00B9102F"/>
    <w:rsid w:val="00BB7F3E"/>
    <w:rsid w:val="00BC118D"/>
    <w:rsid w:val="00BD59DE"/>
    <w:rsid w:val="00BE0B98"/>
    <w:rsid w:val="00BE46F3"/>
    <w:rsid w:val="00BF71C5"/>
    <w:rsid w:val="00C03B41"/>
    <w:rsid w:val="00C237E2"/>
    <w:rsid w:val="00C31A1A"/>
    <w:rsid w:val="00C36744"/>
    <w:rsid w:val="00C36E35"/>
    <w:rsid w:val="00C40D5A"/>
    <w:rsid w:val="00C55E6F"/>
    <w:rsid w:val="00C56D1D"/>
    <w:rsid w:val="00C73279"/>
    <w:rsid w:val="00C74B40"/>
    <w:rsid w:val="00C76C8D"/>
    <w:rsid w:val="00C96D3F"/>
    <w:rsid w:val="00C97995"/>
    <w:rsid w:val="00CA1004"/>
    <w:rsid w:val="00CA4AB2"/>
    <w:rsid w:val="00CC0DAC"/>
    <w:rsid w:val="00CC6ED9"/>
    <w:rsid w:val="00CD5268"/>
    <w:rsid w:val="00CD7EC7"/>
    <w:rsid w:val="00CE691C"/>
    <w:rsid w:val="00D027E2"/>
    <w:rsid w:val="00D51F68"/>
    <w:rsid w:val="00D57FAB"/>
    <w:rsid w:val="00D64675"/>
    <w:rsid w:val="00D646D6"/>
    <w:rsid w:val="00D72112"/>
    <w:rsid w:val="00D81ACA"/>
    <w:rsid w:val="00D917E6"/>
    <w:rsid w:val="00DA13A3"/>
    <w:rsid w:val="00DA3934"/>
    <w:rsid w:val="00DB2EB8"/>
    <w:rsid w:val="00DB35CE"/>
    <w:rsid w:val="00DB3AEB"/>
    <w:rsid w:val="00DB6AC6"/>
    <w:rsid w:val="00DB7115"/>
    <w:rsid w:val="00DD35F4"/>
    <w:rsid w:val="00DD4237"/>
    <w:rsid w:val="00DD6148"/>
    <w:rsid w:val="00DE28C7"/>
    <w:rsid w:val="00DF0A75"/>
    <w:rsid w:val="00E041DB"/>
    <w:rsid w:val="00E04CC3"/>
    <w:rsid w:val="00E10F28"/>
    <w:rsid w:val="00E17BF5"/>
    <w:rsid w:val="00E24286"/>
    <w:rsid w:val="00E3165A"/>
    <w:rsid w:val="00E470E4"/>
    <w:rsid w:val="00E50E0C"/>
    <w:rsid w:val="00E55642"/>
    <w:rsid w:val="00E57B8C"/>
    <w:rsid w:val="00E7372D"/>
    <w:rsid w:val="00E75439"/>
    <w:rsid w:val="00E94B50"/>
    <w:rsid w:val="00EB44DA"/>
    <w:rsid w:val="00ED432F"/>
    <w:rsid w:val="00EE2DA6"/>
    <w:rsid w:val="00EE3BA0"/>
    <w:rsid w:val="00EF038F"/>
    <w:rsid w:val="00F00EAD"/>
    <w:rsid w:val="00F1389B"/>
    <w:rsid w:val="00F3035E"/>
    <w:rsid w:val="00F33A61"/>
    <w:rsid w:val="00F351D5"/>
    <w:rsid w:val="00F40AD5"/>
    <w:rsid w:val="00F607D9"/>
    <w:rsid w:val="00F6135F"/>
    <w:rsid w:val="00F70C22"/>
    <w:rsid w:val="00F7466D"/>
    <w:rsid w:val="00F900EA"/>
    <w:rsid w:val="00F97A62"/>
    <w:rsid w:val="00FB36CF"/>
    <w:rsid w:val="00FB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39EE1"/>
  <w15:docId w15:val="{3D2F15B1-A36D-4464-83D3-1037708F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238"/>
    <w:pPr>
      <w:widowControl w:val="0"/>
      <w:spacing w:line="400" w:lineRule="exact"/>
      <w:jc w:val="both"/>
    </w:pPr>
    <w:rPr>
      <w:rFonts w:ascii="Times New Roman" w:hAnsi="Times New Roman"/>
      <w:sz w:val="24"/>
    </w:rPr>
  </w:style>
  <w:style w:type="paragraph" w:styleId="1">
    <w:name w:val="heading 1"/>
    <w:basedOn w:val="a"/>
    <w:next w:val="a"/>
    <w:link w:val="1Char"/>
    <w:uiPriority w:val="9"/>
    <w:qFormat/>
    <w:rsid w:val="00B76F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44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link w:val="paragraphChar"/>
    <w:rsid w:val="00507B01"/>
    <w:pPr>
      <w:widowControl/>
      <w:spacing w:before="100" w:beforeAutospacing="1" w:after="100" w:afterAutospacing="1"/>
      <w:jc w:val="left"/>
    </w:pPr>
    <w:rPr>
      <w:rFonts w:ascii="宋体" w:eastAsia="宋体" w:hAnsi="宋体" w:cs="宋体"/>
      <w:kern w:val="0"/>
      <w:szCs w:val="24"/>
    </w:rPr>
  </w:style>
  <w:style w:type="paragraph" w:customStyle="1" w:styleId="a3">
    <w:name w:val="兰大毕设二级标题"/>
    <w:basedOn w:val="paragraph"/>
    <w:link w:val="Char"/>
    <w:qFormat/>
    <w:rsid w:val="00A5461E"/>
    <w:pPr>
      <w:spacing w:before="480" w:beforeAutospacing="0" w:after="120" w:afterAutospacing="0"/>
      <w:outlineLvl w:val="1"/>
    </w:pPr>
    <w:rPr>
      <w:rFonts w:eastAsia="黑体"/>
      <w:b/>
      <w:bCs/>
      <w:color w:val="000000"/>
      <w:sz w:val="28"/>
    </w:rPr>
  </w:style>
  <w:style w:type="paragraph" w:customStyle="1" w:styleId="a4">
    <w:name w:val="兰大毕设三级标题"/>
    <w:basedOn w:val="paragraph"/>
    <w:link w:val="Char0"/>
    <w:qFormat/>
    <w:rsid w:val="007544E6"/>
    <w:pPr>
      <w:spacing w:before="240" w:beforeAutospacing="0" w:after="120" w:afterAutospacing="0"/>
      <w:ind w:leftChars="200" w:left="200"/>
      <w:jc w:val="both"/>
      <w:outlineLvl w:val="2"/>
    </w:pPr>
    <w:rPr>
      <w:rFonts w:eastAsia="黑体"/>
      <w:bCs/>
      <w:color w:val="000000"/>
    </w:rPr>
  </w:style>
  <w:style w:type="character" w:customStyle="1" w:styleId="paragraphChar">
    <w:name w:val="paragraph Char"/>
    <w:basedOn w:val="a0"/>
    <w:link w:val="paragraph"/>
    <w:rsid w:val="00B76FF4"/>
    <w:rPr>
      <w:rFonts w:ascii="宋体" w:eastAsia="宋体" w:hAnsi="宋体" w:cs="宋体"/>
      <w:kern w:val="0"/>
      <w:sz w:val="24"/>
      <w:szCs w:val="24"/>
    </w:rPr>
  </w:style>
  <w:style w:type="character" w:customStyle="1" w:styleId="Char">
    <w:name w:val="兰大毕设二级标题 Char"/>
    <w:basedOn w:val="paragraphChar"/>
    <w:link w:val="a3"/>
    <w:rsid w:val="00A5461E"/>
    <w:rPr>
      <w:rFonts w:ascii="宋体" w:eastAsia="黑体" w:hAnsi="宋体" w:cs="宋体"/>
      <w:b/>
      <w:bCs/>
      <w:color w:val="000000"/>
      <w:kern w:val="0"/>
      <w:sz w:val="28"/>
      <w:szCs w:val="24"/>
    </w:rPr>
  </w:style>
  <w:style w:type="character" w:customStyle="1" w:styleId="1Char">
    <w:name w:val="标题 1 Char"/>
    <w:basedOn w:val="a0"/>
    <w:link w:val="1"/>
    <w:uiPriority w:val="9"/>
    <w:rsid w:val="00B76FF4"/>
    <w:rPr>
      <w:b/>
      <w:bCs/>
      <w:kern w:val="44"/>
      <w:sz w:val="44"/>
      <w:szCs w:val="44"/>
    </w:rPr>
  </w:style>
  <w:style w:type="character" w:customStyle="1" w:styleId="Char0">
    <w:name w:val="兰大毕设三级标题 Char"/>
    <w:basedOn w:val="paragraphChar"/>
    <w:link w:val="a4"/>
    <w:rsid w:val="007544E6"/>
    <w:rPr>
      <w:rFonts w:ascii="宋体" w:eastAsia="黑体" w:hAnsi="宋体" w:cs="宋体"/>
      <w:bCs/>
      <w:color w:val="000000"/>
      <w:kern w:val="0"/>
      <w:sz w:val="24"/>
      <w:szCs w:val="24"/>
    </w:rPr>
  </w:style>
  <w:style w:type="paragraph" w:styleId="TOC">
    <w:name w:val="TOC Heading"/>
    <w:basedOn w:val="1"/>
    <w:next w:val="a"/>
    <w:uiPriority w:val="39"/>
    <w:unhideWhenUsed/>
    <w:qFormat/>
    <w:rsid w:val="00B76F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A13A3"/>
    <w:pPr>
      <w:tabs>
        <w:tab w:val="right" w:leader="dot" w:pos="8296"/>
      </w:tabs>
    </w:pPr>
    <w:rPr>
      <w:b/>
      <w:bCs/>
      <w:noProof/>
      <w:sz w:val="28"/>
      <w:szCs w:val="28"/>
    </w:rPr>
  </w:style>
  <w:style w:type="paragraph" w:styleId="20">
    <w:name w:val="toc 2"/>
    <w:basedOn w:val="a"/>
    <w:next w:val="a"/>
    <w:autoRedefine/>
    <w:uiPriority w:val="39"/>
    <w:unhideWhenUsed/>
    <w:rsid w:val="00DA13A3"/>
    <w:pPr>
      <w:tabs>
        <w:tab w:val="right" w:leader="dot" w:pos="8296"/>
      </w:tabs>
      <w:ind w:leftChars="200" w:left="420"/>
    </w:pPr>
  </w:style>
  <w:style w:type="paragraph" w:styleId="3">
    <w:name w:val="toc 3"/>
    <w:basedOn w:val="a"/>
    <w:next w:val="a"/>
    <w:autoRedefine/>
    <w:uiPriority w:val="39"/>
    <w:unhideWhenUsed/>
    <w:rsid w:val="00B76FF4"/>
    <w:pPr>
      <w:ind w:leftChars="400" w:left="840"/>
    </w:pPr>
  </w:style>
  <w:style w:type="character" w:styleId="a5">
    <w:name w:val="Hyperlink"/>
    <w:basedOn w:val="a0"/>
    <w:uiPriority w:val="99"/>
    <w:unhideWhenUsed/>
    <w:rsid w:val="00B76FF4"/>
    <w:rPr>
      <w:color w:val="0563C1" w:themeColor="hyperlink"/>
      <w:u w:val="single"/>
    </w:rPr>
  </w:style>
  <w:style w:type="paragraph" w:styleId="a6">
    <w:name w:val="header"/>
    <w:basedOn w:val="a"/>
    <w:link w:val="Char1"/>
    <w:uiPriority w:val="99"/>
    <w:unhideWhenUsed/>
    <w:rsid w:val="00B76F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76FF4"/>
    <w:rPr>
      <w:sz w:val="18"/>
      <w:szCs w:val="18"/>
    </w:rPr>
  </w:style>
  <w:style w:type="paragraph" w:styleId="a7">
    <w:name w:val="footer"/>
    <w:basedOn w:val="a"/>
    <w:link w:val="Char2"/>
    <w:uiPriority w:val="99"/>
    <w:unhideWhenUsed/>
    <w:rsid w:val="00B76FF4"/>
    <w:pPr>
      <w:tabs>
        <w:tab w:val="center" w:pos="4153"/>
        <w:tab w:val="right" w:pos="8306"/>
      </w:tabs>
      <w:snapToGrid w:val="0"/>
      <w:jc w:val="left"/>
    </w:pPr>
    <w:rPr>
      <w:sz w:val="18"/>
      <w:szCs w:val="18"/>
    </w:rPr>
  </w:style>
  <w:style w:type="character" w:customStyle="1" w:styleId="Char2">
    <w:name w:val="页脚 Char"/>
    <w:basedOn w:val="a0"/>
    <w:link w:val="a7"/>
    <w:uiPriority w:val="99"/>
    <w:rsid w:val="00B76FF4"/>
    <w:rPr>
      <w:sz w:val="18"/>
      <w:szCs w:val="18"/>
    </w:rPr>
  </w:style>
  <w:style w:type="character" w:customStyle="1" w:styleId="detailmlabeleipkt">
    <w:name w:val="detail_mlabel__eipkt"/>
    <w:basedOn w:val="a0"/>
    <w:rsid w:val="00615A1D"/>
  </w:style>
  <w:style w:type="paragraph" w:styleId="a8">
    <w:name w:val="List Paragraph"/>
    <w:basedOn w:val="a"/>
    <w:uiPriority w:val="34"/>
    <w:qFormat/>
    <w:rsid w:val="00030B3B"/>
    <w:pPr>
      <w:ind w:firstLineChars="200" w:firstLine="420"/>
    </w:pPr>
  </w:style>
  <w:style w:type="character" w:customStyle="1" w:styleId="11">
    <w:name w:val="未处理的提及1"/>
    <w:basedOn w:val="a0"/>
    <w:uiPriority w:val="99"/>
    <w:semiHidden/>
    <w:unhideWhenUsed/>
    <w:rsid w:val="002350B8"/>
    <w:rPr>
      <w:color w:val="605E5C"/>
      <w:shd w:val="clear" w:color="auto" w:fill="E1DFDD"/>
    </w:rPr>
  </w:style>
  <w:style w:type="character" w:styleId="a9">
    <w:name w:val="annotation reference"/>
    <w:basedOn w:val="a0"/>
    <w:uiPriority w:val="99"/>
    <w:semiHidden/>
    <w:unhideWhenUsed/>
    <w:rsid w:val="00F7466D"/>
    <w:rPr>
      <w:sz w:val="21"/>
      <w:szCs w:val="21"/>
    </w:rPr>
  </w:style>
  <w:style w:type="paragraph" w:styleId="aa">
    <w:name w:val="annotation text"/>
    <w:basedOn w:val="a"/>
    <w:link w:val="Char3"/>
    <w:uiPriority w:val="99"/>
    <w:semiHidden/>
    <w:unhideWhenUsed/>
    <w:rsid w:val="00F7466D"/>
    <w:pPr>
      <w:jc w:val="left"/>
    </w:pPr>
  </w:style>
  <w:style w:type="character" w:customStyle="1" w:styleId="Char3">
    <w:name w:val="批注文字 Char"/>
    <w:basedOn w:val="a0"/>
    <w:link w:val="aa"/>
    <w:uiPriority w:val="99"/>
    <w:semiHidden/>
    <w:rsid w:val="00F7466D"/>
  </w:style>
  <w:style w:type="paragraph" w:styleId="ab">
    <w:name w:val="annotation subject"/>
    <w:basedOn w:val="aa"/>
    <w:next w:val="aa"/>
    <w:link w:val="Char4"/>
    <w:uiPriority w:val="99"/>
    <w:semiHidden/>
    <w:unhideWhenUsed/>
    <w:rsid w:val="00F7466D"/>
    <w:rPr>
      <w:b/>
      <w:bCs/>
    </w:rPr>
  </w:style>
  <w:style w:type="character" w:customStyle="1" w:styleId="Char4">
    <w:name w:val="批注主题 Char"/>
    <w:basedOn w:val="Char3"/>
    <w:link w:val="ab"/>
    <w:uiPriority w:val="99"/>
    <w:semiHidden/>
    <w:rsid w:val="00F7466D"/>
    <w:rPr>
      <w:b/>
      <w:bCs/>
    </w:rPr>
  </w:style>
  <w:style w:type="paragraph" w:styleId="ac">
    <w:name w:val="Balloon Text"/>
    <w:basedOn w:val="a"/>
    <w:link w:val="Char5"/>
    <w:uiPriority w:val="99"/>
    <w:semiHidden/>
    <w:unhideWhenUsed/>
    <w:rsid w:val="00F7466D"/>
    <w:rPr>
      <w:sz w:val="18"/>
      <w:szCs w:val="18"/>
    </w:rPr>
  </w:style>
  <w:style w:type="character" w:customStyle="1" w:styleId="Char5">
    <w:name w:val="批注框文本 Char"/>
    <w:basedOn w:val="a0"/>
    <w:link w:val="ac"/>
    <w:uiPriority w:val="99"/>
    <w:semiHidden/>
    <w:rsid w:val="00F7466D"/>
    <w:rPr>
      <w:sz w:val="18"/>
      <w:szCs w:val="18"/>
    </w:rPr>
  </w:style>
  <w:style w:type="paragraph" w:styleId="ad">
    <w:name w:val="Revision"/>
    <w:hidden/>
    <w:uiPriority w:val="99"/>
    <w:semiHidden/>
    <w:rsid w:val="00020EF2"/>
  </w:style>
  <w:style w:type="paragraph" w:styleId="ae">
    <w:name w:val="caption"/>
    <w:basedOn w:val="a"/>
    <w:next w:val="a"/>
    <w:link w:val="Char6"/>
    <w:uiPriority w:val="35"/>
    <w:unhideWhenUsed/>
    <w:qFormat/>
    <w:rsid w:val="00DD4237"/>
    <w:rPr>
      <w:rFonts w:asciiTheme="majorHAnsi" w:eastAsia="黑体" w:hAnsiTheme="majorHAnsi" w:cstheme="majorBidi"/>
      <w:sz w:val="20"/>
      <w:szCs w:val="20"/>
    </w:rPr>
  </w:style>
  <w:style w:type="character" w:styleId="af">
    <w:name w:val="Placeholder Text"/>
    <w:basedOn w:val="a0"/>
    <w:uiPriority w:val="99"/>
    <w:semiHidden/>
    <w:rsid w:val="00586799"/>
    <w:rPr>
      <w:color w:val="808080"/>
    </w:rPr>
  </w:style>
  <w:style w:type="paragraph" w:styleId="af0">
    <w:name w:val="No Spacing"/>
    <w:uiPriority w:val="1"/>
    <w:qFormat/>
    <w:rsid w:val="00484481"/>
    <w:pPr>
      <w:widowControl w:val="0"/>
      <w:jc w:val="both"/>
    </w:pPr>
  </w:style>
  <w:style w:type="paragraph" w:styleId="af1">
    <w:name w:val="Title"/>
    <w:basedOn w:val="a"/>
    <w:next w:val="a"/>
    <w:link w:val="Char7"/>
    <w:uiPriority w:val="10"/>
    <w:qFormat/>
    <w:rsid w:val="00484481"/>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1"/>
    <w:uiPriority w:val="10"/>
    <w:rsid w:val="00484481"/>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484481"/>
    <w:rPr>
      <w:rFonts w:asciiTheme="majorHAnsi" w:eastAsiaTheme="majorEastAsia" w:hAnsiTheme="majorHAnsi" w:cstheme="majorBidi"/>
      <w:b/>
      <w:bCs/>
      <w:sz w:val="32"/>
      <w:szCs w:val="32"/>
    </w:rPr>
  </w:style>
  <w:style w:type="character" w:customStyle="1" w:styleId="21">
    <w:name w:val="未处理的提及2"/>
    <w:basedOn w:val="a0"/>
    <w:uiPriority w:val="99"/>
    <w:semiHidden/>
    <w:unhideWhenUsed/>
    <w:rsid w:val="00717155"/>
    <w:rPr>
      <w:color w:val="605E5C"/>
      <w:shd w:val="clear" w:color="auto" w:fill="E1DFDD"/>
    </w:rPr>
  </w:style>
  <w:style w:type="paragraph" w:styleId="af2">
    <w:name w:val="Body Text Indent"/>
    <w:basedOn w:val="a"/>
    <w:link w:val="Char8"/>
    <w:qFormat/>
    <w:rsid w:val="008505AD"/>
    <w:pPr>
      <w:ind w:firstLineChars="200" w:firstLine="600"/>
    </w:pPr>
    <w:rPr>
      <w:rFonts w:eastAsia="宋体" w:cs="Times New Roman"/>
      <w:sz w:val="30"/>
      <w:szCs w:val="24"/>
    </w:rPr>
  </w:style>
  <w:style w:type="character" w:customStyle="1" w:styleId="Char8">
    <w:name w:val="正文文本缩进 Char"/>
    <w:basedOn w:val="a0"/>
    <w:link w:val="af2"/>
    <w:rsid w:val="008505AD"/>
    <w:rPr>
      <w:rFonts w:ascii="Times New Roman" w:eastAsia="宋体" w:hAnsi="Times New Roman" w:cs="Times New Roman"/>
      <w:sz w:val="30"/>
      <w:szCs w:val="24"/>
    </w:rPr>
  </w:style>
  <w:style w:type="paragraph" w:styleId="22">
    <w:name w:val="Body Text Indent 2"/>
    <w:basedOn w:val="a"/>
    <w:link w:val="2Char0"/>
    <w:qFormat/>
    <w:rsid w:val="008505AD"/>
    <w:pPr>
      <w:spacing w:after="120" w:line="480" w:lineRule="auto"/>
      <w:ind w:leftChars="200" w:left="420"/>
    </w:pPr>
    <w:rPr>
      <w:rFonts w:ascii="Calibri" w:eastAsia="宋体" w:hAnsi="Calibri" w:cs="Times New Roman"/>
      <w:sz w:val="21"/>
      <w:szCs w:val="24"/>
    </w:rPr>
  </w:style>
  <w:style w:type="character" w:customStyle="1" w:styleId="2Char0">
    <w:name w:val="正文文本缩进 2 Char"/>
    <w:basedOn w:val="a0"/>
    <w:link w:val="22"/>
    <w:rsid w:val="008505AD"/>
    <w:rPr>
      <w:rFonts w:ascii="Calibri" w:eastAsia="宋体" w:hAnsi="Calibri" w:cs="Times New Roman"/>
      <w:szCs w:val="24"/>
    </w:rPr>
  </w:style>
  <w:style w:type="table" w:styleId="af3">
    <w:name w:val="Table Grid"/>
    <w:basedOn w:val="a1"/>
    <w:uiPriority w:val="39"/>
    <w:rsid w:val="001D6B64"/>
    <w:rPr>
      <w:sz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C96D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12">
    <w:name w:val="样式1"/>
    <w:basedOn w:val="ae"/>
    <w:link w:val="13"/>
    <w:qFormat/>
    <w:rsid w:val="00BF71C5"/>
    <w:pPr>
      <w:keepNext/>
      <w:spacing w:before="120" w:after="120" w:line="240" w:lineRule="auto"/>
      <w:jc w:val="center"/>
    </w:pPr>
    <w:rPr>
      <w:rFonts w:ascii="Times New Roman" w:eastAsiaTheme="minorEastAsia" w:hAnsi="Times New Roman"/>
      <w:sz w:val="21"/>
      <w:szCs w:val="21"/>
    </w:rPr>
  </w:style>
  <w:style w:type="character" w:customStyle="1" w:styleId="Char6">
    <w:name w:val="题注 Char"/>
    <w:basedOn w:val="a0"/>
    <w:link w:val="ae"/>
    <w:uiPriority w:val="35"/>
    <w:rsid w:val="00BF71C5"/>
    <w:rPr>
      <w:rFonts w:asciiTheme="majorHAnsi" w:eastAsia="黑体" w:hAnsiTheme="majorHAnsi" w:cstheme="majorBidi"/>
      <w:sz w:val="20"/>
      <w:szCs w:val="20"/>
    </w:rPr>
  </w:style>
  <w:style w:type="character" w:customStyle="1" w:styleId="13">
    <w:name w:val="样式1 字符"/>
    <w:basedOn w:val="Char6"/>
    <w:link w:val="12"/>
    <w:rsid w:val="00BF71C5"/>
    <w:rPr>
      <w:rFonts w:ascii="Times New Roman" w:eastAsia="黑体" w:hAnsi="Times New Roman" w:cstheme="majorBidi"/>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03365">
      <w:bodyDiv w:val="1"/>
      <w:marLeft w:val="0"/>
      <w:marRight w:val="0"/>
      <w:marTop w:val="0"/>
      <w:marBottom w:val="0"/>
      <w:divBdr>
        <w:top w:val="none" w:sz="0" w:space="0" w:color="auto"/>
        <w:left w:val="none" w:sz="0" w:space="0" w:color="auto"/>
        <w:bottom w:val="none" w:sz="0" w:space="0" w:color="auto"/>
        <w:right w:val="none" w:sz="0" w:space="0" w:color="auto"/>
      </w:divBdr>
      <w:divsChild>
        <w:div w:id="1898974302">
          <w:marLeft w:val="0"/>
          <w:marRight w:val="0"/>
          <w:marTop w:val="0"/>
          <w:marBottom w:val="0"/>
          <w:divBdr>
            <w:top w:val="none" w:sz="0" w:space="0" w:color="auto"/>
            <w:left w:val="none" w:sz="0" w:space="0" w:color="auto"/>
            <w:bottom w:val="none" w:sz="0" w:space="0" w:color="auto"/>
            <w:right w:val="none" w:sz="0" w:space="0" w:color="auto"/>
          </w:divBdr>
          <w:divsChild>
            <w:div w:id="1254627392">
              <w:marLeft w:val="0"/>
              <w:marRight w:val="0"/>
              <w:marTop w:val="0"/>
              <w:marBottom w:val="0"/>
              <w:divBdr>
                <w:top w:val="none" w:sz="0" w:space="0" w:color="auto"/>
                <w:left w:val="none" w:sz="0" w:space="0" w:color="auto"/>
                <w:bottom w:val="none" w:sz="0" w:space="0" w:color="auto"/>
                <w:right w:val="none" w:sz="0" w:space="0" w:color="auto"/>
              </w:divBdr>
              <w:divsChild>
                <w:div w:id="4652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1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package" Target="embeddings/Microsoft_Visio_Drawing56.vsdx"/><Relationship Id="rId39" Type="http://schemas.microsoft.com/office/2011/relationships/people" Target="people.xml"/><Relationship Id="rId21" Type="http://schemas.openxmlformats.org/officeDocument/2006/relationships/package" Target="embeddings/Microsoft_Visio_Drawing34.vsdx"/><Relationship Id="rId34" Type="http://schemas.openxmlformats.org/officeDocument/2006/relationships/hyperlink" Target="http://dx.doi.org/10.1016/j.eswa.2016.12.03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2.vsdx"/><Relationship Id="rId25" Type="http://schemas.openxmlformats.org/officeDocument/2006/relationships/image" Target="media/image8.emf"/><Relationship Id="rId33" Type="http://schemas.openxmlformats.org/officeDocument/2006/relationships/hyperlink" Target="http://dx.doi.org/10.1016/j.physleta.2017.06.01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dx.doi.org/10.2200/S00298ED1V01Y201009DMK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hyperlink" Target="http://dx.doi.org/10.1142/S0217979215500290" TargetMode="External"/><Relationship Id="rId37" Type="http://schemas.openxmlformats.org/officeDocument/2006/relationships/hyperlink" Target="https://schlr.cnki.net/Detail/doi/GARJ2021_2/SJESA606D9083987A9282BCA9CF2874D396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45.vsdx"/><Relationship Id="rId28" Type="http://schemas.openxmlformats.org/officeDocument/2006/relationships/hyperlink" Target="http://dx.doi.org/10.1016/j.physa.2009.12.019" TargetMode="External"/><Relationship Id="rId36" Type="http://schemas.openxmlformats.org/officeDocument/2006/relationships/hyperlink" Target="http://dx.doi.org/10.2200/S00298ED1V01Y201009DMK003" TargetMode="External"/><Relationship Id="rId10" Type="http://schemas.openxmlformats.org/officeDocument/2006/relationships/header" Target="header2.xml"/><Relationship Id="rId19" Type="http://schemas.openxmlformats.org/officeDocument/2006/relationships/package" Target="embeddings/Microsoft_Visio_Drawing23.vsdx"/><Relationship Id="rId31" Type="http://schemas.openxmlformats.org/officeDocument/2006/relationships/hyperlink" Target="http://dx.doi.org/10.1155/2014/62758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dx.doi.org/10.1073/pnas.0605965104" TargetMode="External"/><Relationship Id="rId30" Type="http://schemas.openxmlformats.org/officeDocument/2006/relationships/hyperlink" Target="http://dx.doi.org/10.1142/S0217979214502166" TargetMode="External"/><Relationship Id="rId35" Type="http://schemas.openxmlformats.org/officeDocument/2006/relationships/hyperlink" Target="http://dx.doi.org/10.1016/j.physa.2016.12.047"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3E29-732A-4510-B43F-005AB391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30</Pages>
  <Words>4815</Words>
  <Characters>27446</Characters>
  <Application>Microsoft Office Word</Application>
  <DocSecurity>0</DocSecurity>
  <Lines>228</Lines>
  <Paragraphs>64</Paragraphs>
  <ScaleCrop>false</ScaleCrop>
  <Company/>
  <LinksUpToDate>false</LinksUpToDate>
  <CharactersWithSpaces>32197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2023-05-17T09:25:00Z</cp:lastPrinted>
  <dcterms:created xsi:type="dcterms:W3CDTF">2023-04-28T12:22:00Z</dcterms:created>
  <dcterms:modified xsi:type="dcterms:W3CDTF">2023-05-18T13:47:00Z</dcterms:modified>
</cp:coreProperties>
</file>